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71AA14" w14:textId="77777777" w:rsidR="00DB5D21" w:rsidRPr="00DF440C" w:rsidRDefault="00B2417B" w:rsidP="009561CA">
      <w:pPr>
        <w:spacing w:line="276" w:lineRule="auto"/>
        <w:jc w:val="center"/>
        <w:rPr>
          <w:b/>
        </w:rPr>
      </w:pPr>
      <w:r>
        <w:rPr>
          <w:b/>
        </w:rPr>
        <w:t>Fission Product decontamination factors for plutonium separated</w:t>
      </w:r>
      <w:r w:rsidR="00E100D2" w:rsidRPr="00DF440C">
        <w:rPr>
          <w:b/>
        </w:rPr>
        <w:t xml:space="preserve"> by </w:t>
      </w:r>
      <w:r>
        <w:rPr>
          <w:b/>
        </w:rPr>
        <w:t>PUREX</w:t>
      </w:r>
      <w:r w:rsidR="00E100D2" w:rsidRPr="00DF440C">
        <w:rPr>
          <w:b/>
        </w:rPr>
        <w:t xml:space="preserve"> </w:t>
      </w:r>
      <w:r>
        <w:rPr>
          <w:b/>
        </w:rPr>
        <w:t>from</w:t>
      </w:r>
      <w:r w:rsidR="00E100D2" w:rsidRPr="00DF440C">
        <w:rPr>
          <w:b/>
        </w:rPr>
        <w:t xml:space="preserve"> a low-</w:t>
      </w:r>
      <w:proofErr w:type="spellStart"/>
      <w:r w:rsidR="00E100D2" w:rsidRPr="00DF440C">
        <w:rPr>
          <w:b/>
        </w:rPr>
        <w:t>burnup</w:t>
      </w:r>
      <w:proofErr w:type="spellEnd"/>
      <w:r w:rsidR="00E100D2" w:rsidRPr="00DF440C">
        <w:rPr>
          <w:b/>
        </w:rPr>
        <w:t>, p</w:t>
      </w:r>
      <w:r w:rsidR="00236B84">
        <w:rPr>
          <w:b/>
        </w:rPr>
        <w:t xml:space="preserve">seudo-fast-neutron irradiated depleted </w:t>
      </w:r>
      <w:r w:rsidR="00DF440C">
        <w:rPr>
          <w:b/>
        </w:rPr>
        <w:t>UO</w:t>
      </w:r>
      <w:r w:rsidR="00DF440C">
        <w:rPr>
          <w:b/>
          <w:vertAlign w:val="subscript"/>
        </w:rPr>
        <w:t>2</w:t>
      </w:r>
    </w:p>
    <w:p w14:paraId="1D9689B9" w14:textId="77777777" w:rsidR="00E100D2" w:rsidRDefault="00E100D2" w:rsidP="00E100D2"/>
    <w:p w14:paraId="332E4A7C" w14:textId="77777777" w:rsidR="007051C2" w:rsidRDefault="00E059F0" w:rsidP="00E059F0">
      <w:pPr>
        <w:jc w:val="center"/>
      </w:pPr>
      <w:r>
        <w:t xml:space="preserve">Sunil S. </w:t>
      </w:r>
      <w:proofErr w:type="spellStart"/>
      <w:r>
        <w:t>Chirayath</w:t>
      </w:r>
      <w:proofErr w:type="spellEnd"/>
      <w:r>
        <w:t>, Charles M. Folden III, and Paul M. Mendoza</w:t>
      </w:r>
    </w:p>
    <w:p w14:paraId="11EC4D71" w14:textId="77777777" w:rsidR="007051C2" w:rsidRDefault="007051C2" w:rsidP="00E059F0">
      <w:pPr>
        <w:jc w:val="center"/>
      </w:pPr>
    </w:p>
    <w:p w14:paraId="3163AC16" w14:textId="77777777" w:rsidR="00E059F0" w:rsidRDefault="00E059F0" w:rsidP="009561CA">
      <w:pPr>
        <w:spacing w:line="276" w:lineRule="auto"/>
        <w:jc w:val="center"/>
      </w:pPr>
      <w:r>
        <w:t>Nuclear Security Science and Policy Institute (NSSPI)</w:t>
      </w:r>
    </w:p>
    <w:p w14:paraId="57CD9F22" w14:textId="77777777" w:rsidR="00E059F0" w:rsidRDefault="00E059F0" w:rsidP="009561CA">
      <w:pPr>
        <w:spacing w:line="276" w:lineRule="auto"/>
        <w:jc w:val="center"/>
      </w:pPr>
      <w:r>
        <w:t>Cyclotron Institute and Department of Nuclear Engineering</w:t>
      </w:r>
    </w:p>
    <w:p w14:paraId="065EBEB6" w14:textId="77777777" w:rsidR="00E059F0" w:rsidRDefault="00E059F0" w:rsidP="009561CA">
      <w:pPr>
        <w:spacing w:line="276" w:lineRule="auto"/>
        <w:jc w:val="center"/>
      </w:pPr>
      <w:r>
        <w:t>Texas A&amp;M University, College Station, TX 77843</w:t>
      </w:r>
    </w:p>
    <w:p w14:paraId="7BC6FA0B" w14:textId="77777777" w:rsidR="00E059F0" w:rsidRDefault="00E059F0" w:rsidP="00E059F0"/>
    <w:p w14:paraId="1B738577" w14:textId="77777777" w:rsidR="007051C2" w:rsidRDefault="007051C2" w:rsidP="00E100D2"/>
    <w:p w14:paraId="39D3D74F" w14:textId="77777777" w:rsidR="00E100D2" w:rsidRDefault="00E100D2" w:rsidP="00292DF4">
      <w:pPr>
        <w:jc w:val="center"/>
      </w:pPr>
      <w:r>
        <w:t>Abstract</w:t>
      </w:r>
    </w:p>
    <w:p w14:paraId="0EF7CA91" w14:textId="77777777" w:rsidR="00E100D2" w:rsidRDefault="00FB4BC2" w:rsidP="003735EA">
      <w:pPr>
        <w:ind w:firstLine="360"/>
      </w:pPr>
      <w:r>
        <w:t>Experimental</w:t>
      </w:r>
      <w:r w:rsidR="00A05F6F">
        <w:t xml:space="preserve"> investigations to determine</w:t>
      </w:r>
      <w:r>
        <w:t xml:space="preserve"> fission product (FP) and actinide (uranium and plu</w:t>
      </w:r>
      <w:r w:rsidR="00A05F6F">
        <w:t>tonium) separation</w:t>
      </w:r>
      <w:r w:rsidR="00310257">
        <w:t xml:space="preserve"> </w:t>
      </w:r>
      <w:r>
        <w:t>while employing the Plutonium Uranium Redox Extraction (PUREX) process to purify plutonium in neutron</w:t>
      </w:r>
      <w:r w:rsidR="007F0A0B">
        <w:t>-</w:t>
      </w:r>
      <w:r>
        <w:t xml:space="preserve">irradiated uranium </w:t>
      </w:r>
      <w:r w:rsidR="00A05F6F">
        <w:t xml:space="preserve">dioxide </w:t>
      </w:r>
      <w:r>
        <w:t>targets were conducted. The sample processed was low-burn-up (</w:t>
      </w:r>
      <w:commentRangeStart w:id="0"/>
      <w:r>
        <w:rPr>
          <w:color w:val="FF0000"/>
        </w:rPr>
        <w:t>4.93 ± 0.132</w:t>
      </w:r>
      <w:r>
        <w:t xml:space="preserve"> </w:t>
      </w:r>
      <w:proofErr w:type="spellStart"/>
      <w:r>
        <w:t>GWd</w:t>
      </w:r>
      <w:proofErr w:type="spellEnd"/>
      <w:r>
        <w:t>/</w:t>
      </w:r>
      <w:proofErr w:type="spellStart"/>
      <w:r>
        <w:t>tHM</w:t>
      </w:r>
      <w:commentRangeEnd w:id="0"/>
      <w:proofErr w:type="spellEnd"/>
      <w:r w:rsidR="008422B5">
        <w:rPr>
          <w:rStyle w:val="CommentReference"/>
        </w:rPr>
        <w:commentReference w:id="0"/>
      </w:r>
      <w:r>
        <w:t>) depleted uranium dioxide (DUO</w:t>
      </w:r>
      <w:r>
        <w:rPr>
          <w:vertAlign w:val="subscript"/>
        </w:rPr>
        <w:t>2</w:t>
      </w:r>
      <w:r>
        <w:t xml:space="preserve">) surrogate </w:t>
      </w:r>
      <w:r w:rsidR="00A05F6F">
        <w:t xml:space="preserve">pellet </w:t>
      </w:r>
      <w:r>
        <w:t>(</w:t>
      </w:r>
      <w:r>
        <w:rPr>
          <w:color w:val="FF0000"/>
        </w:rPr>
        <w:t xml:space="preserve">0.28 ± 0.002 </w:t>
      </w:r>
      <w:r>
        <w:t>wt</w:t>
      </w:r>
      <w:proofErr w:type="gramStart"/>
      <w:r>
        <w:t>.%</w:t>
      </w:r>
      <w:proofErr w:type="gramEnd"/>
      <w:r>
        <w:t xml:space="preserve"> </w:t>
      </w:r>
      <w:r>
        <w:rPr>
          <w:vertAlign w:val="superscript"/>
        </w:rPr>
        <w:t>235</w:t>
      </w:r>
      <w:r>
        <w:t xml:space="preserve">U). </w:t>
      </w:r>
      <w:r w:rsidR="005C45C3">
        <w:t>Decontamination factors</w:t>
      </w:r>
      <w:r>
        <w:t xml:space="preserve"> for </w:t>
      </w:r>
      <w:r w:rsidRPr="00FB4BC2">
        <w:rPr>
          <w:color w:val="FF0000"/>
        </w:rPr>
        <w:t xml:space="preserve">U, Mo, Ru, Ce, Sm, </w:t>
      </w:r>
      <w:proofErr w:type="spellStart"/>
      <w:r w:rsidRPr="00FB4BC2">
        <w:rPr>
          <w:color w:val="FF0000"/>
        </w:rPr>
        <w:t>Sr</w:t>
      </w:r>
      <w:proofErr w:type="spellEnd"/>
      <w:r w:rsidRPr="00FB4BC2">
        <w:rPr>
          <w:color w:val="FF0000"/>
        </w:rPr>
        <w:t xml:space="preserve">, Pm, </w:t>
      </w:r>
      <w:proofErr w:type="spellStart"/>
      <w:r w:rsidRPr="00FB4BC2">
        <w:rPr>
          <w:color w:val="FF0000"/>
        </w:rPr>
        <w:t>Eu</w:t>
      </w:r>
      <w:proofErr w:type="spellEnd"/>
      <w:r w:rsidRPr="00FB4BC2">
        <w:rPr>
          <w:color w:val="FF0000"/>
        </w:rPr>
        <w:t xml:space="preserve">, </w:t>
      </w:r>
      <w:proofErr w:type="spellStart"/>
      <w:r w:rsidRPr="00FB4BC2">
        <w:rPr>
          <w:color w:val="FF0000"/>
        </w:rPr>
        <w:t>Nd</w:t>
      </w:r>
      <w:proofErr w:type="spellEnd"/>
      <w:r w:rsidRPr="00FB4BC2">
        <w:rPr>
          <w:color w:val="FF0000"/>
        </w:rPr>
        <w:t xml:space="preserve">, </w:t>
      </w:r>
      <w:proofErr w:type="spellStart"/>
      <w:r w:rsidRPr="00FB4BC2">
        <w:rPr>
          <w:color w:val="FF0000"/>
        </w:rPr>
        <w:t>Pd</w:t>
      </w:r>
      <w:proofErr w:type="spellEnd"/>
      <w:r w:rsidRPr="00FB4BC2">
        <w:rPr>
          <w:color w:val="FF0000"/>
        </w:rPr>
        <w:t>, Cd</w:t>
      </w:r>
      <w:r w:rsidR="00F37370">
        <w:rPr>
          <w:color w:val="FF0000"/>
        </w:rPr>
        <w:t>, Ba</w:t>
      </w:r>
      <w:r w:rsidRPr="00FB4BC2">
        <w:rPr>
          <w:color w:val="FF0000"/>
        </w:rPr>
        <w:t xml:space="preserve"> and Sn </w:t>
      </w:r>
      <w:r w:rsidR="005C45C3">
        <w:t xml:space="preserve">for a two-step PUREX cycle using </w:t>
      </w:r>
      <w:r>
        <w:t xml:space="preserve">30 vol.% tri-n-butyl phosphate in a kerosene diluent </w:t>
      </w:r>
      <w:r w:rsidR="005C45C3">
        <w:t>with</w:t>
      </w:r>
      <w:r>
        <w:t xml:space="preserve"> low u</w:t>
      </w:r>
      <w:r w:rsidR="00ED6F77">
        <w:t>ranium concentrations in 4 M</w:t>
      </w:r>
      <w:r>
        <w:t xml:space="preserve"> nitric acid</w:t>
      </w:r>
      <w:r w:rsidR="005C45C3">
        <w:t xml:space="preserve"> were determined</w:t>
      </w:r>
      <w:r>
        <w:t xml:space="preserve">. </w:t>
      </w:r>
      <w:r w:rsidR="007F0A0B">
        <w:t>These values were consistent with</w:t>
      </w:r>
      <w:r>
        <w:t xml:space="preserve"> of previously reported </w:t>
      </w:r>
      <w:r w:rsidR="005C45C3">
        <w:t xml:space="preserve">distribution coefficient </w:t>
      </w:r>
      <w:r>
        <w:t>values</w:t>
      </w:r>
      <w:r w:rsidR="005C45C3">
        <w:t xml:space="preserve">. Decontamination factors for each of the above elements were determined for </w:t>
      </w:r>
      <w:r w:rsidR="00F943F4">
        <w:t xml:space="preserve">a </w:t>
      </w:r>
      <w:r w:rsidR="005C45C3">
        <w:t xml:space="preserve">single </w:t>
      </w:r>
      <w:r w:rsidR="00F943F4">
        <w:t>extraction back-extraction cycle as well as a four contact extraction coupled with a three contact back extraction.</w:t>
      </w:r>
      <w:r>
        <w:t xml:space="preserve"> </w:t>
      </w:r>
      <w:r w:rsidR="00F943F4">
        <w:t>Results were determined</w:t>
      </w:r>
      <w:r>
        <w:t xml:space="preserve"> with mass spectr</w:t>
      </w:r>
      <w:r w:rsidR="00872DFA">
        <w:t>ometry. The laboratory scale PUREX cycle employed had an overall 9</w:t>
      </w:r>
      <w:r w:rsidR="00502200">
        <w:t>4</w:t>
      </w:r>
      <w:del w:id="1" w:author="Charles M. Folden III" w:date="2016-03-19T14:35:00Z">
        <w:r w:rsidR="00872DFA" w:rsidDel="00276623">
          <w:delText xml:space="preserve"> </w:delText>
        </w:r>
      </w:del>
      <w:r w:rsidR="00872DFA">
        <w:t xml:space="preserve">% Pu recovery with an overall activity decontamination factor of </w:t>
      </w:r>
      <w:r w:rsidR="00872DFA" w:rsidRPr="00872DFA">
        <w:rPr>
          <w:color w:val="FF0000"/>
        </w:rPr>
        <w:t>~20</w:t>
      </w:r>
      <w:r w:rsidR="00F943F4">
        <w:rPr>
          <w:color w:val="FF0000"/>
        </w:rPr>
        <w:t xml:space="preserve"> for the single contact and </w:t>
      </w:r>
      <w:r w:rsidR="00502200">
        <w:rPr>
          <w:color w:val="FF0000"/>
        </w:rPr>
        <w:t>~</w:t>
      </w:r>
      <w:r w:rsidR="00F943F4">
        <w:rPr>
          <w:color w:val="FF0000"/>
        </w:rPr>
        <w:t xml:space="preserve">5 for the multiple contact schemes. </w:t>
      </w:r>
      <w:r w:rsidR="00872DFA">
        <w:rPr>
          <w:color w:val="FF0000"/>
        </w:rPr>
        <w:t xml:space="preserve"> </w:t>
      </w:r>
    </w:p>
    <w:p w14:paraId="5322E07C" w14:textId="77777777" w:rsidR="00872DFA" w:rsidRDefault="00872DFA" w:rsidP="00872DFA"/>
    <w:p w14:paraId="7C0ADDA5" w14:textId="77777777" w:rsidR="00FB4BC2" w:rsidRDefault="00FB4BC2" w:rsidP="00E100D2">
      <w:pPr>
        <w:jc w:val="center"/>
      </w:pPr>
    </w:p>
    <w:p w14:paraId="47E5F2A9" w14:textId="77777777" w:rsidR="000F21D6" w:rsidRDefault="000F21D6" w:rsidP="00E100D2">
      <w:pPr>
        <w:jc w:val="center"/>
      </w:pPr>
    </w:p>
    <w:p w14:paraId="5B9B10A3" w14:textId="77777777" w:rsidR="000F21D6" w:rsidRDefault="0080615C" w:rsidP="0080615C">
      <w:pPr>
        <w:pStyle w:val="ListParagraph"/>
        <w:numPr>
          <w:ilvl w:val="0"/>
          <w:numId w:val="13"/>
        </w:numPr>
        <w:jc w:val="center"/>
      </w:pPr>
      <w:commentRangeStart w:id="2"/>
      <w:r>
        <w:t>Introduction</w:t>
      </w:r>
      <w:commentRangeEnd w:id="2"/>
      <w:r w:rsidR="005C2DBB">
        <w:rPr>
          <w:rStyle w:val="CommentReference"/>
          <w:rFonts w:eastAsiaTheme="minorHAnsi" w:cstheme="minorBidi"/>
        </w:rPr>
        <w:commentReference w:id="2"/>
      </w:r>
    </w:p>
    <w:p w14:paraId="23CDE786" w14:textId="681FE6BC" w:rsidR="00556D0E" w:rsidRPr="00556D0E" w:rsidRDefault="00EA0450" w:rsidP="00CE1536">
      <w:pPr>
        <w:ind w:firstLine="360"/>
        <w:rPr>
          <w:color w:val="FF0000"/>
        </w:rPr>
      </w:pPr>
      <w:commentRangeStart w:id="3"/>
      <w:r>
        <w:t>In a recent publication, our group suggested that investigation of PUREX-processed plutonium for trace contaminates could give indication of material origins</w:t>
      </w:r>
      <w:commentRangeEnd w:id="3"/>
      <w:r>
        <w:rPr>
          <w:rStyle w:val="CommentReference"/>
        </w:rPr>
        <w:commentReference w:id="3"/>
      </w:r>
      <w:r>
        <w:t xml:space="preserve">, but that a broad study of many elements would be necessary </w:t>
      </w:r>
      <w:r>
        <w:fldChar w:fldCharType="begin"/>
      </w:r>
      <w:r w:rsidR="00CB6269">
        <w:instrText xml:space="preserve"> ADDIN EN.CITE &lt;EndNote&gt;&lt;Cite&gt;&lt;Author&gt;Chirayath&lt;/Author&gt;&lt;Year&gt;2015&lt;/Year&gt;&lt;RecNum&gt;176&lt;/RecNum&gt;&lt;DisplayText&gt;(Chirayath, Osborn et al. 2015)&lt;/DisplayText&gt;&lt;record&gt;&lt;rec-number&gt;176&lt;/rec-number&gt;&lt;foreign-keys&gt;&lt;key app="EN" db-id="r9aesfrsp2ptvlea59iv099m20xv22avsvvv" timestamp="1455681070"&gt;176&lt;/key&gt;&lt;/foreign-keys&gt;&lt;ref-type name="Journal Article"&gt;17&lt;/ref-type&gt;&lt;contributors&gt;&lt;authors&gt;&lt;author&gt;Chirayath, Sunil S.&lt;/author&gt;&lt;author&gt;Osborn, Jeremy M.&lt;/author&gt;&lt;author&gt;Coles, Taylor M.&lt;/author&gt;&lt;/authors&gt;&lt;/contributors&gt;&lt;titles&gt;&lt;title&gt;Trace Fission Product Ratios for Nuclear Forensics Attribution of Weapons-Grade Plutonium from Fast and Thermal Reactors&lt;/title&gt;&lt;secondary-title&gt;Science &amp;amp; Global Security&lt;/secondary-title&gt;&lt;/titles&gt;&lt;periodical&gt;&lt;full-title&gt;Science &amp;amp; Global Security&lt;/full-title&gt;&lt;/periodical&gt;&lt;pages&gt;48-67&lt;/pages&gt;&lt;volume&gt;23&lt;/volume&gt;&lt;number&gt;1&lt;/number&gt;&lt;keywords&gt;&lt;keyword&gt;GEOTHERMAL reactors&lt;/keyword&gt;&lt;keyword&gt;FISSION products&lt;/keyword&gt;&lt;keyword&gt;RADIOACTIVE substances&lt;/keyword&gt;&lt;keyword&gt;NUCLEAR fission&lt;/keyword&gt;&lt;keyword&gt;PLUTONIUM&lt;/keyword&gt;&lt;keyword&gt;TERRORISM&lt;/keyword&gt;&lt;/keywords&gt;&lt;dates&gt;&lt;year&gt;2015&lt;/year&gt;&lt;pub-dates&gt;&lt;date&gt;01//Jan-Apr2015&lt;/date&gt;&lt;/pub-dates&gt;&lt;/dates&gt;&lt;isbn&gt;08929882&lt;/isbn&gt;&lt;accession-num&gt;101449802&lt;/accession-num&gt;&lt;work-type&gt;Article&lt;/work-type&gt;&lt;urls&gt;&lt;related-urls&gt;&lt;url&gt;http://lib-ezproxy.tamu.edu:2048/login?url=http://search.ebscohost.com/login.aspx?direct=true&amp;amp;db=tsh&amp;amp;AN=101449802&amp;amp;site=eds-live&lt;/url&gt;&lt;/related-urls&gt;&lt;/urls&gt;&lt;electronic-resource-num&gt;10.1080/08929882.2015.996079&lt;/electronic-resource-num&gt;&lt;remote-database-name&gt;tsh&lt;/remote-database-name&gt;&lt;remote-database-provider&gt;EBSCOhost&lt;/remote-database-provider&gt;&lt;/record&gt;&lt;/Cite&gt;&lt;/EndNote&gt;</w:instrText>
      </w:r>
      <w:r>
        <w:fldChar w:fldCharType="separate"/>
      </w:r>
      <w:r>
        <w:rPr>
          <w:noProof/>
        </w:rPr>
        <w:t>(Chirayath, Osborn et al. 2015)</w:t>
      </w:r>
      <w:r>
        <w:fldChar w:fldCharType="end"/>
      </w:r>
      <w:r>
        <w:t xml:space="preserve">. Descriptions of various PUREX </w:t>
      </w:r>
      <w:r w:rsidR="00F67A05">
        <w:t xml:space="preserve">processes </w:t>
      </w:r>
      <w:r>
        <w:t xml:space="preserve">are provided in many sources </w:t>
      </w:r>
      <w:r>
        <w:fldChar w:fldCharType="begin">
          <w:fldData xml:space="preserve">PEVuZE5vdGU+PENpdGU+PEF1dGhvcj5TdG9sbGVyPC9BdXRob3I+PFllYXI+MTk2MTwvWWVhcj48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</w:fldData>
        </w:fldChar>
      </w:r>
      <w:r>
        <w:instrText xml:space="preserve"> ADDIN EN.CITE </w:instrText>
      </w:r>
      <w:r>
        <w:fldChar w:fldCharType="begin">
          <w:fldData xml:space="preserve">PEVuZE5vdGU+PENpdGU+PEF1dGhvcj5TdG9sbGVyPC9BdXRob3I+PFllYXI+MTk2MTwvWWVhcj48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</w:fldData>
        </w:fldChar>
      </w:r>
      <w:r>
        <w:instrText xml:space="preserve"> ADDIN EN.CITE.DATA </w:instrText>
      </w:r>
      <w:r>
        <w:fldChar w:fldCharType="end"/>
      </w:r>
      <w:r>
        <w:fldChar w:fldCharType="separate"/>
      </w:r>
      <w:r>
        <w:rPr>
          <w:noProof/>
        </w:rPr>
        <w:t>(Reas 1957, Stoller and Richards 1961, Benedict, Levi et al. 1982)</w:t>
      </w:r>
      <w:r>
        <w:fldChar w:fldCharType="end"/>
      </w:r>
      <w:r>
        <w:t xml:space="preserve"> with explanations of chemistry</w:t>
      </w:r>
      <w:ins w:id="4" w:author="Charles M. Folden III" w:date="2016-03-18T14:14:00Z">
        <w:r w:rsidR="00391D7A">
          <w:t xml:space="preserve"> including </w:t>
        </w:r>
      </w:ins>
      <w:del w:id="5" w:author="Charles M. Folden III" w:date="2016-03-18T14:14:00Z">
        <w:r w:rsidDel="00391D7A">
          <w:delText xml:space="preserve">, </w:delText>
        </w:r>
      </w:del>
      <w:r>
        <w:t>flow sheets</w:t>
      </w:r>
      <w:del w:id="6" w:author="Charles M. Folden III" w:date="2016-03-18T14:15:00Z">
        <w:r w:rsidDel="00391D7A">
          <w:delText>, and process</w:delText>
        </w:r>
        <w:r w:rsidR="00F67A05" w:rsidDel="00391D7A">
          <w:delText>es</w:delText>
        </w:r>
      </w:del>
      <w:r w:rsidR="00F67A05">
        <w:t xml:space="preserve">, while other sources give decontamination factors (DFs) for PUREX </w:t>
      </w:r>
      <w:r w:rsidR="00F67A05" w:rsidRPr="00D83B6E">
        <w:t>(</w:t>
      </w:r>
      <w:proofErr w:type="spellStart"/>
      <w:r w:rsidR="00F67A05" w:rsidRPr="00D83B6E">
        <w:t>Gresky</w:t>
      </w:r>
      <w:proofErr w:type="spellEnd"/>
      <w:r w:rsidR="00F67A05" w:rsidRPr="00D83B6E">
        <w:t xml:space="preserve"> 1950, </w:t>
      </w:r>
      <w:proofErr w:type="spellStart"/>
      <w:r w:rsidR="00F67A05" w:rsidRPr="00D83B6E">
        <w:t>Arker</w:t>
      </w:r>
      <w:proofErr w:type="spellEnd"/>
      <w:r w:rsidR="00F67A05" w:rsidRPr="00D83B6E">
        <w:t xml:space="preserve"> 1954, Chandler 1954)</w:t>
      </w:r>
      <w:r>
        <w:t xml:space="preserve">. These sources </w:t>
      </w:r>
      <w:r w:rsidR="005F0AE7">
        <w:t xml:space="preserve">generally </w:t>
      </w:r>
      <w:r>
        <w:t xml:space="preserve">report overall </w:t>
      </w:r>
      <w:r w:rsidR="005F0AE7">
        <w:t xml:space="preserve">beta or </w:t>
      </w:r>
      <w:r>
        <w:t xml:space="preserve">gamma </w:t>
      </w:r>
      <w:r w:rsidR="00F67A05">
        <w:t>decontamination factors (DFs)</w:t>
      </w:r>
      <w:r>
        <w:t xml:space="preserve"> of </w:t>
      </w:r>
      <w:r w:rsidR="005F0AE7">
        <w:t xml:space="preserve">up to </w:t>
      </w:r>
      <w:r>
        <w:t>~10</w:t>
      </w:r>
      <w:r>
        <w:rPr>
          <w:vertAlign w:val="superscript"/>
        </w:rPr>
        <w:t>8</w:t>
      </w:r>
      <w:r>
        <w:t xml:space="preserve"> with plutonium recoveries of 99.7</w:t>
      </w:r>
      <w:del w:id="7" w:author="Charles M. Folden III" w:date="2016-03-19T14:34:00Z">
        <w:r w:rsidDel="00276623">
          <w:delText xml:space="preserve"> </w:delText>
        </w:r>
      </w:del>
      <w:r>
        <w:t xml:space="preserve">% for industrial-scale reprocessing facilities. </w:t>
      </w:r>
      <w:r w:rsidR="00CB55AD">
        <w:t xml:space="preserve">While </w:t>
      </w:r>
      <w:r w:rsidR="00D83B6E">
        <w:t>distribution coefficients</w:t>
      </w:r>
      <w:r w:rsidR="00FA7886">
        <w:t xml:space="preserve"> (DC)</w:t>
      </w:r>
      <w:r w:rsidR="00D83B6E">
        <w:t xml:space="preserve"> for the various process </w:t>
      </w:r>
      <w:r w:rsidR="006947FF">
        <w:t xml:space="preserve">separation </w:t>
      </w:r>
      <w:r w:rsidR="00D83B6E">
        <w:t xml:space="preserve">steps of PUREX have been </w:t>
      </w:r>
      <w:r w:rsidR="00D71FE7">
        <w:t xml:space="preserve">previously </w:t>
      </w:r>
      <w:r w:rsidR="00D83B6E">
        <w:t xml:space="preserve">reported, details about elemental </w:t>
      </w:r>
      <w:r w:rsidR="006639ED">
        <w:t>DF</w:t>
      </w:r>
      <w:r w:rsidR="00711EC1">
        <w:t>s</w:t>
      </w:r>
      <w:r w:rsidR="00D83B6E">
        <w:t xml:space="preserve"> for PUREX cycles </w:t>
      </w:r>
      <w:r w:rsidR="00D71FE7">
        <w:t>have been largely limited to</w:t>
      </w:r>
      <w:r w:rsidR="00D83B6E">
        <w:t xml:space="preserve"> the </w:t>
      </w:r>
      <w:r w:rsidR="00CD5930">
        <w:t xml:space="preserve">major activity </w:t>
      </w:r>
      <w:r w:rsidR="00CB55AD">
        <w:t xml:space="preserve">contributors, such as </w:t>
      </w:r>
      <w:commentRangeStart w:id="8"/>
      <w:r w:rsidR="00CB55AD">
        <w:t>ruthenium and zirconium</w:t>
      </w:r>
      <w:commentRangeEnd w:id="8"/>
      <w:r w:rsidR="00A25ACE">
        <w:rPr>
          <w:rStyle w:val="CommentReference"/>
        </w:rPr>
        <w:commentReference w:id="8"/>
      </w:r>
      <w:r w:rsidR="005D7FB4">
        <w:t xml:space="preserve">. </w:t>
      </w:r>
      <w:r w:rsidR="006C28B5">
        <w:t xml:space="preserve">A compilation of distribution data for PUREX extraction processes provide DC information for </w:t>
      </w:r>
      <w:commentRangeStart w:id="9"/>
      <w:r w:rsidR="006C28B5">
        <w:t>uranium</w:t>
      </w:r>
      <w:r w:rsidR="00347EE4">
        <w:t>,</w:t>
      </w:r>
      <w:r w:rsidR="006C28B5">
        <w:t xml:space="preserve"> thorium, and plutonium</w:t>
      </w:r>
      <w:commentRangeEnd w:id="9"/>
      <w:r w:rsidR="006C28B5">
        <w:rPr>
          <w:rStyle w:val="CommentReference"/>
        </w:rPr>
        <w:commentReference w:id="9"/>
      </w:r>
      <w:r w:rsidR="006C28B5">
        <w:t xml:space="preserve"> in a variety of concentrations </w:t>
      </w:r>
      <w:r w:rsidR="006C28B5">
        <w:fldChar w:fldCharType="begin"/>
      </w:r>
      <w:r w:rsidR="006C28B5">
        <w:instrText xml:space="preserve"> ADDIN EN.CITE &lt;EndNote&gt;&lt;Cite&gt;&lt;Author&gt;Prout&lt;/Author&gt;&lt;Year&gt;1957&lt;/Year&gt;&lt;RecNum&gt;178&lt;/RecNum&gt;&lt;DisplayText&gt;(Prout 1957)&lt;/DisplayText&gt;&lt;record&gt;&lt;rec-number&gt;178&lt;/rec-number&gt;&lt;foreign-keys&gt;&lt;key app="EN" db-id="r9aesfrsp2ptvlea59iv099m20xv22avsvvv" timestamp="1455683901"&gt;178&lt;/key&gt;&lt;/foreign-keys&gt;&lt;ref-type name="Generic"&gt;13&lt;/ref-type&gt;&lt;contributors&gt;&lt;authors&gt;&lt;author&gt;Prout, W.&lt;/author&gt;&lt;/authors&gt;&lt;/contributors&gt;&lt;titles&gt;&lt;title&gt;EQUILIBRIUM DISTRIBUTION DATA FOR PUREX AND SIMILAR EXTRACTION PROCESSES&lt;/title&gt;&lt;/titles&gt;&lt;keywords&gt;&lt;keyword&gt;CHEMISTRY FUELS&lt;/keyword&gt;&lt;keyword&gt;HYDROCARBONS&lt;/keyword&gt;&lt;keyword&gt;KEROSENE&lt;/keyword&gt;&lt;keyword&gt;NITRIC ACID&lt;/keyword&gt;&lt;keyword&gt;PETROLEUM&lt;/keyword&gt;&lt;keyword&gt;PLUTONIUM&lt;/keyword&gt;&lt;keyword&gt;PUREX PROCESS&lt;/keyword&gt;&lt;keyword&gt;QUANTITY RATIO&lt;/keyword&gt;&lt;keyword&gt;RECOVERY&lt;/keyword&gt;&lt;keyword&gt;SEPARATION PROCESSES&lt;/keyword&gt;&lt;keyword&gt;SOLUTIONS&lt;/keyword&gt;&lt;keyword&gt;SOLVENT EXTRACTION&lt;/keyword&gt;&lt;keyword&gt;THORIUM&lt;/keyword&gt;&lt;keyword&gt;URANIUM&lt;/keyword&gt;&lt;keyword&gt;URANIUM 235&lt;/keyword&gt;&lt;keyword&gt;WATER&lt;/keyword&gt;&lt;/keywords&gt;&lt;dates&gt;&lt;year&gt;1957&lt;/year&gt;&lt;/dates&gt;&lt;work-type&gt;Technical Report&lt;/work-type&gt;&lt;urls&gt;&lt;related-urls&gt;&lt;url&gt;http://lib-ezproxy.tamu.edu:2048/login?url=http://search.ebscohost.com/login.aspx?direct=true&amp;amp;db=edsstc&amp;amp;AN=4317763&amp;amp;site=eds-live&lt;/url&gt;&lt;/related-urls&gt;&lt;/urls&gt;&lt;electronic-resource-num&gt;10.2172/4317763&lt;/electronic-resource-num&gt;&lt;remote-database-name&gt;edsstc&lt;/remote-database-name&gt;&lt;remote-database-provider&gt;EBSCOhost&lt;/remote-database-provider&gt;&lt;/record&gt;&lt;/Cite&gt;&lt;/EndNote&gt;</w:instrText>
      </w:r>
      <w:r w:rsidR="006C28B5">
        <w:fldChar w:fldCharType="separate"/>
      </w:r>
      <w:r w:rsidR="006C28B5">
        <w:rPr>
          <w:noProof/>
        </w:rPr>
        <w:t>(Prout 1957)</w:t>
      </w:r>
      <w:r w:rsidR="006C28B5">
        <w:fldChar w:fldCharType="end"/>
      </w:r>
      <w:r w:rsidR="006C28B5">
        <w:t xml:space="preserve">. DCs for </w:t>
      </w:r>
      <w:proofErr w:type="spellStart"/>
      <w:r w:rsidR="006C28B5">
        <w:t>Zr</w:t>
      </w:r>
      <w:proofErr w:type="spellEnd"/>
      <w:r w:rsidR="006C28B5">
        <w:t xml:space="preserve">, rare earth metals, plutonium, and thorium are </w:t>
      </w:r>
      <w:r w:rsidR="00347EE4">
        <w:t xml:space="preserve">also </w:t>
      </w:r>
      <w:r w:rsidR="006C28B5">
        <w:t xml:space="preserve">available </w:t>
      </w:r>
      <w:r w:rsidR="006C28B5">
        <w:fldChar w:fldCharType="begin">
          <w:fldData xml:space="preserve">PEVuZE5vdGU+PENpdGU+PEF1dGhvcj5BbGNvY2s8L0F1dGhvcj48WWVhcj4xOTU3PC9ZZWFyPjxS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</w:fldData>
        </w:fldChar>
      </w:r>
      <w:r w:rsidR="006C28B5">
        <w:instrText xml:space="preserve"> ADDIN EN.CITE </w:instrText>
      </w:r>
      <w:r w:rsidR="006C28B5">
        <w:fldChar w:fldCharType="begin">
          <w:fldData xml:space="preserve">PEVuZE5vdGU+PENpdGU+PEF1dGhvcj5BbGNvY2s8L0F1dGhvcj48WWVhcj4xOTU3PC9ZZWFyPjxS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</w:fldData>
        </w:fldChar>
      </w:r>
      <w:r w:rsidR="006C28B5">
        <w:instrText xml:space="preserve"> ADDIN EN.CITE.DATA </w:instrText>
      </w:r>
      <w:r w:rsidR="006C28B5">
        <w:fldChar w:fldCharType="end"/>
      </w:r>
      <w:r w:rsidR="006C28B5">
        <w:fldChar w:fldCharType="separate"/>
      </w:r>
      <w:r w:rsidR="006C28B5">
        <w:rPr>
          <w:noProof/>
        </w:rPr>
        <w:t>(</w:t>
      </w:r>
      <w:r w:rsidR="006C28B5" w:rsidRPr="001250E2">
        <w:rPr>
          <w:noProof/>
          <w:color w:val="FF0000"/>
        </w:rPr>
        <w:t>A</w:t>
      </w:r>
      <w:r w:rsidR="006C28B5">
        <w:rPr>
          <w:noProof/>
        </w:rPr>
        <w:t>lcock, Bedford et al. 1957, Best, McKay et al. 1957, Hesford, McKay et al. 1957, Scargill, Alcock et al. 1957, Alcock, Best et al. 1958, Best, Hesford et al. 1959, Hesford, Jackson et al. 1959)</w:t>
      </w:r>
      <w:r w:rsidR="006C28B5">
        <w:fldChar w:fldCharType="end"/>
      </w:r>
      <w:r w:rsidR="006C28B5">
        <w:t>.</w:t>
      </w:r>
      <w:r w:rsidR="00347EE4">
        <w:t xml:space="preserve"> </w:t>
      </w:r>
      <w:r w:rsidR="00FA7886">
        <w:t>Although a</w:t>
      </w:r>
      <w:r w:rsidR="005D7FB4">
        <w:t xml:space="preserve"> </w:t>
      </w:r>
      <w:r w:rsidR="00FA7886">
        <w:t>DC</w:t>
      </w:r>
      <w:r w:rsidR="001160A8">
        <w:t xml:space="preserve"> (</w:t>
      </w:r>
      <w:r w:rsidR="005D7FB4">
        <w:t xml:space="preserve">coupled with </w:t>
      </w:r>
      <w:r w:rsidR="00FA7886">
        <w:t>process</w:t>
      </w:r>
      <w:r w:rsidR="005D7FB4">
        <w:t xml:space="preserve"> information</w:t>
      </w:r>
      <w:r w:rsidR="001160A8">
        <w:t>)</w:t>
      </w:r>
      <w:r w:rsidR="005D7FB4">
        <w:t xml:space="preserve"> </w:t>
      </w:r>
      <w:r w:rsidR="008C6180">
        <w:t xml:space="preserve">can be used to calculate a reasonable estimate </w:t>
      </w:r>
      <w:r w:rsidR="005D7FB4">
        <w:t xml:space="preserve">of </w:t>
      </w:r>
      <w:r w:rsidR="00FA7886">
        <w:t>DF</w:t>
      </w:r>
      <w:r w:rsidR="008C6180">
        <w:t xml:space="preserve"> </w:t>
      </w:r>
      <w:r w:rsidR="008C6180">
        <w:fldChar w:fldCharType="begin">
          <w:fldData xml:space="preserve">PEVuZE5vdGU+PENpdGU+PEF1dGhvcj5Db2xidXJuPC9BdXRob3I+PFllYXI+MTkzOTwvWWVhcj48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</w:fldData>
        </w:fldChar>
      </w:r>
      <w:r w:rsidR="00B46582">
        <w:instrText xml:space="preserve"> ADDIN EN.CITE </w:instrText>
      </w:r>
      <w:r w:rsidR="00B46582">
        <w:fldChar w:fldCharType="begin">
          <w:fldData xml:space="preserve">PEVuZE5vdGU+PENpdGU+PEF1dGhvcj5Db2xidXJuPC9BdXRob3I+PFllYXI+MTkzOTwvWWVhcj48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</w:fldData>
        </w:fldChar>
      </w:r>
      <w:r w:rsidR="00B46582">
        <w:instrText xml:space="preserve"> ADDIN EN.CITE.DATA </w:instrText>
      </w:r>
      <w:r w:rsidR="00B46582">
        <w:fldChar w:fldCharType="end"/>
      </w:r>
      <w:r w:rsidR="008C6180">
        <w:fldChar w:fldCharType="separate"/>
      </w:r>
      <w:r w:rsidR="00B46582">
        <w:rPr>
          <w:noProof/>
        </w:rPr>
        <w:t>(Colburn 1939, Sherwood and Pigford 1952, Long 1967, Perry and Green 2008)</w:t>
      </w:r>
      <w:r w:rsidR="008C6180">
        <w:fldChar w:fldCharType="end"/>
      </w:r>
      <w:r w:rsidR="00FA7886">
        <w:t>, variability of DCs under different system conditions give rise to uncertainty in calculated results</w:t>
      </w:r>
      <w:r w:rsidR="001160A8">
        <w:t>.</w:t>
      </w:r>
      <w:r w:rsidR="004E58FC">
        <w:t xml:space="preserve">  For example</w:t>
      </w:r>
      <w:r w:rsidR="00556D0E">
        <w:t>, DC</w:t>
      </w:r>
      <w:r w:rsidR="00836FF9">
        <w:t>s</w:t>
      </w:r>
      <w:r w:rsidR="00556D0E">
        <w:t xml:space="preserve"> </w:t>
      </w:r>
      <w:r w:rsidR="00836FF9">
        <w:t>between</w:t>
      </w:r>
      <w:r w:rsidR="00556D0E">
        <w:t xml:space="preserve"> </w:t>
      </w:r>
      <w:r w:rsidR="00836FF9">
        <w:t>tri-n-butyl phosphate (</w:t>
      </w:r>
      <w:r w:rsidR="00556D0E">
        <w:t>TBP</w:t>
      </w:r>
      <w:r w:rsidR="00836FF9">
        <w:t>)</w:t>
      </w:r>
      <w:r w:rsidR="00556D0E">
        <w:t xml:space="preserve"> and nitric acid </w:t>
      </w:r>
      <w:r w:rsidR="00836FF9">
        <w:t>(HNO</w:t>
      </w:r>
      <w:r w:rsidR="00836FF9" w:rsidRPr="00836FF9">
        <w:rPr>
          <w:vertAlign w:val="subscript"/>
        </w:rPr>
        <w:t>3</w:t>
      </w:r>
      <w:r w:rsidR="00836FF9">
        <w:t xml:space="preserve">) </w:t>
      </w:r>
      <w:r w:rsidR="004E58FC">
        <w:t xml:space="preserve">have been reported </w:t>
      </w:r>
      <w:r w:rsidR="00556D0E">
        <w:t xml:space="preserve">for </w:t>
      </w:r>
      <w:commentRangeStart w:id="10"/>
      <w:r w:rsidR="00556D0E">
        <w:t xml:space="preserve">U, Pu, </w:t>
      </w:r>
      <w:proofErr w:type="spellStart"/>
      <w:r w:rsidR="00556D0E">
        <w:t>Zr</w:t>
      </w:r>
      <w:proofErr w:type="spellEnd"/>
      <w:r w:rsidR="00556D0E">
        <w:t xml:space="preserve">, </w:t>
      </w:r>
      <w:proofErr w:type="spellStart"/>
      <w:r w:rsidR="00556D0E">
        <w:t>Nb</w:t>
      </w:r>
      <w:proofErr w:type="spellEnd"/>
      <w:r w:rsidR="00556D0E">
        <w:t xml:space="preserve">, Ru, and the rare </w:t>
      </w:r>
      <w:commentRangeStart w:id="11"/>
      <w:r w:rsidR="00556D0E">
        <w:t>earth elements</w:t>
      </w:r>
      <w:commentRangeEnd w:id="10"/>
      <w:commentRangeEnd w:id="11"/>
      <w:r w:rsidR="004E58FC">
        <w:rPr>
          <w:rStyle w:val="CommentReference"/>
        </w:rPr>
        <w:commentReference w:id="10"/>
      </w:r>
      <w:r w:rsidR="006E7DF3">
        <w:t>,</w:t>
      </w:r>
      <w:r w:rsidR="006E7DF3" w:rsidRPr="006E7DF3">
        <w:t xml:space="preserve"> </w:t>
      </w:r>
      <w:r w:rsidR="00932193" w:rsidRPr="006E7DF3">
        <w:rPr>
          <w:rStyle w:val="CommentReference"/>
          <w:sz w:val="24"/>
          <w:szCs w:val="24"/>
        </w:rPr>
        <w:commentReference w:id="11"/>
      </w:r>
      <w:r w:rsidR="006E7DF3" w:rsidRPr="006E7DF3">
        <w:rPr>
          <w:rStyle w:val="CommentReference"/>
          <w:sz w:val="24"/>
          <w:szCs w:val="24"/>
        </w:rPr>
        <w:t xml:space="preserve">but </w:t>
      </w:r>
      <w:r w:rsidR="00556D0E">
        <w:t xml:space="preserve">vary with nitric acid concentration and uranium saturation in TBP. These sources also derive mathematical correlations between DC and DF, but experimental PUREX DFs for individual elements </w:t>
      </w:r>
      <w:commentRangeStart w:id="12"/>
      <w:r w:rsidR="00556D0E">
        <w:t>were not provided</w:t>
      </w:r>
      <w:commentRangeEnd w:id="12"/>
      <w:r w:rsidR="00441809">
        <w:rPr>
          <w:rStyle w:val="CommentReference"/>
        </w:rPr>
        <w:commentReference w:id="12"/>
      </w:r>
      <w:r w:rsidR="00556D0E">
        <w:t>.</w:t>
      </w:r>
      <w:ins w:id="13" w:author="Charles M. Folden III" w:date="2016-03-18T14:18:00Z">
        <w:r w:rsidR="00B623B3">
          <w:t xml:space="preserve"> </w:t>
        </w:r>
      </w:ins>
      <w:moveToRangeStart w:id="14" w:author="Charles M. Folden III" w:date="2016-03-18T14:18:00Z" w:name="move446074027"/>
      <w:moveTo w:id="15" w:author="Charles M. Folden III" w:date="2016-03-18T14:18:00Z">
        <w:del w:id="16" w:author="Charles M. Folden III" w:date="2016-03-18T14:18:00Z">
          <w:r w:rsidR="00B623B3" w:rsidDel="00B623B3">
            <w:delText>C</w:delText>
          </w:r>
          <w:r w:rsidR="00B623B3" w:rsidRPr="00BA7B6B" w:rsidDel="00B623B3">
            <w:delText>onversely</w:delText>
          </w:r>
        </w:del>
      </w:moveTo>
      <w:ins w:id="17" w:author="Charles M. Folden III" w:date="2016-03-18T14:18:00Z">
        <w:r w:rsidR="00B623B3">
          <w:t>Additionally</w:t>
        </w:r>
      </w:ins>
      <w:moveTo w:id="18" w:author="Charles M. Folden III" w:date="2016-03-18T14:18:00Z">
        <w:r w:rsidR="00B623B3" w:rsidRPr="00BA7B6B">
          <w:t xml:space="preserve">, </w:t>
        </w:r>
        <w:r w:rsidR="00B623B3">
          <w:t>g</w:t>
        </w:r>
        <w:r w:rsidR="00B623B3" w:rsidRPr="00BA7B6B">
          <w:t>allium</w:t>
        </w:r>
        <w:r w:rsidR="00B623B3">
          <w:t xml:space="preserve"> </w:t>
        </w:r>
        <w:r w:rsidR="00B623B3" w:rsidRPr="00BA7B6B">
          <w:t xml:space="preserve">has been </w:t>
        </w:r>
        <w:r w:rsidR="00B623B3" w:rsidRPr="00BA7B6B">
          <w:lastRenderedPageBreak/>
          <w:t>studied for separation (Collins, Campbell et al. 2000) because it is a common contaminate in weapons grade plutonium.</w:t>
        </w:r>
      </w:moveTo>
      <w:moveToRangeEnd w:id="14"/>
    </w:p>
    <w:p w14:paraId="5C50B09A" w14:textId="54D770B7" w:rsidR="00E223D8" w:rsidRDefault="00B36304" w:rsidP="00E223D8">
      <w:pPr>
        <w:ind w:firstLine="360"/>
      </w:pPr>
      <w:r>
        <w:t xml:space="preserve">In the current work, </w:t>
      </w:r>
      <w:r w:rsidR="00DB70D9">
        <w:t xml:space="preserve">a 12.9 mg </w:t>
      </w:r>
      <w:r w:rsidR="00CE1536" w:rsidRPr="00944EE1">
        <w:t>depleted uranium dioxide (DUO</w:t>
      </w:r>
      <w:r w:rsidR="00CE1536" w:rsidRPr="00944EE1">
        <w:rPr>
          <w:vertAlign w:val="subscript"/>
        </w:rPr>
        <w:t>2</w:t>
      </w:r>
      <w:r w:rsidR="00CE1536" w:rsidRPr="00944EE1">
        <w:t>)</w:t>
      </w:r>
      <w:r w:rsidR="004D25FE">
        <w:t xml:space="preserve"> pellet</w:t>
      </w:r>
      <w:r w:rsidR="00CE1536" w:rsidRPr="00944EE1">
        <w:t xml:space="preserve"> (</w:t>
      </w:r>
      <w:commentRangeStart w:id="19"/>
      <w:r w:rsidR="004D1F9A">
        <w:rPr>
          <w:color w:val="FF0000"/>
        </w:rPr>
        <w:t>0.28 ± 0.002</w:t>
      </w:r>
      <w:commentRangeEnd w:id="19"/>
      <w:r w:rsidR="001A4B5E">
        <w:rPr>
          <w:rStyle w:val="CommentReference"/>
        </w:rPr>
        <w:commentReference w:id="19"/>
      </w:r>
      <w:r w:rsidR="004D1F9A">
        <w:rPr>
          <w:color w:val="FF0000"/>
        </w:rPr>
        <w:t xml:space="preserve"> </w:t>
      </w:r>
      <w:r w:rsidR="004D1F9A">
        <w:t>wt</w:t>
      </w:r>
      <w:proofErr w:type="gramStart"/>
      <w:r w:rsidR="004D1F9A">
        <w:t>.%</w:t>
      </w:r>
      <w:proofErr w:type="gramEnd"/>
      <w:r w:rsidR="004D1F9A">
        <w:t xml:space="preserve"> </w:t>
      </w:r>
      <w:r w:rsidR="004D1F9A">
        <w:rPr>
          <w:vertAlign w:val="superscript"/>
        </w:rPr>
        <w:t>235</w:t>
      </w:r>
      <w:r w:rsidR="004D1F9A">
        <w:t>U</w:t>
      </w:r>
      <w:r w:rsidR="001A4B5E">
        <w:t xml:space="preserve">) </w:t>
      </w:r>
      <w:r w:rsidR="00DB70D9">
        <w:t xml:space="preserve">was </w:t>
      </w:r>
      <w:r w:rsidR="001A4B5E">
        <w:t>irradiated in a pseudo-</w:t>
      </w:r>
      <w:r w:rsidR="00CE1536" w:rsidRPr="00944EE1">
        <w:t>fast neutron spectrum</w:t>
      </w:r>
      <w:r w:rsidR="00DB70D9">
        <w:t xml:space="preserve"> at the High Flux isotope Reactor at Oak Ridge National Laboratory</w:t>
      </w:r>
      <w:r w:rsidR="00CE1536" w:rsidRPr="00944EE1">
        <w:t>. The DUO</w:t>
      </w:r>
      <w:r w:rsidR="00CE1536" w:rsidRPr="00944EE1">
        <w:rPr>
          <w:vertAlign w:val="subscript"/>
        </w:rPr>
        <w:t>2</w:t>
      </w:r>
      <w:r w:rsidR="00CE1536" w:rsidRPr="00944EE1">
        <w:t xml:space="preserve"> </w:t>
      </w:r>
      <w:r w:rsidR="00020AAB">
        <w:t>pellet</w:t>
      </w:r>
      <w:r w:rsidR="004D25FE">
        <w:t>,</w:t>
      </w:r>
      <w:r w:rsidR="00CE1536" w:rsidRPr="00944EE1">
        <w:t xml:space="preserve"> containing FP and </w:t>
      </w:r>
      <w:r w:rsidR="00CA1F9E">
        <w:t>weapons-</w:t>
      </w:r>
      <w:r w:rsidR="00CE1536" w:rsidRPr="00944EE1">
        <w:t>grade plutonium</w:t>
      </w:r>
      <w:r>
        <w:t>,</w:t>
      </w:r>
      <w:r w:rsidR="00CE1536" w:rsidRPr="00944EE1">
        <w:t xml:space="preserve"> </w:t>
      </w:r>
      <w:r w:rsidR="00DB70D9">
        <w:t xml:space="preserve">was </w:t>
      </w:r>
      <w:r w:rsidR="00CE1536" w:rsidRPr="00944EE1">
        <w:t xml:space="preserve">subjected to three PUREX decontamination </w:t>
      </w:r>
      <w:r w:rsidR="004A530D">
        <w:t>steps</w:t>
      </w:r>
      <w:r w:rsidR="00CE1536" w:rsidRPr="00944EE1">
        <w:t xml:space="preserve"> and the </w:t>
      </w:r>
      <w:r w:rsidR="001A3C34">
        <w:t xml:space="preserve">aqueous </w:t>
      </w:r>
      <w:r w:rsidR="00CE1536" w:rsidRPr="00944EE1">
        <w:t>process solutions analyzed at each step with Inductively Coupled Pl</w:t>
      </w:r>
      <w:r w:rsidR="00CE1536">
        <w:t xml:space="preserve">asma-Mass Spectrometry (ICP-MS). The experimental work </w:t>
      </w:r>
      <w:r w:rsidR="00DB70D9">
        <w:t>used benchtop</w:t>
      </w:r>
      <w:r>
        <w:t>-</w:t>
      </w:r>
      <w:r w:rsidR="00CE1536">
        <w:t>scale methods</w:t>
      </w:r>
      <w:r w:rsidR="00DB70D9">
        <w:t xml:space="preserve"> to isolate the maximum amount </w:t>
      </w:r>
      <w:r w:rsidR="00CE1536">
        <w:t xml:space="preserve">of plutonium, </w:t>
      </w:r>
      <w:r w:rsidR="00DB70D9">
        <w:t xml:space="preserve">measure </w:t>
      </w:r>
      <w:r w:rsidR="00522AFE">
        <w:t>DC</w:t>
      </w:r>
      <w:r w:rsidR="00DB70D9">
        <w:t>s for fission products</w:t>
      </w:r>
      <w:r w:rsidR="007325E0">
        <w:t xml:space="preserve">, and </w:t>
      </w:r>
      <w:r w:rsidR="00DB70D9">
        <w:t xml:space="preserve">measure </w:t>
      </w:r>
      <w:r w:rsidR="007325E0">
        <w:t>three</w:t>
      </w:r>
      <w:r w:rsidR="00DB70D9">
        <w:t>-</w:t>
      </w:r>
      <w:r w:rsidR="00E4292F">
        <w:t>step</w:t>
      </w:r>
      <w:r w:rsidR="00CE1536">
        <w:t xml:space="preserve"> </w:t>
      </w:r>
      <w:r w:rsidR="001062EB">
        <w:t>DF</w:t>
      </w:r>
      <w:r w:rsidR="001A3C34">
        <w:t>s</w:t>
      </w:r>
      <w:r w:rsidR="00CE1536">
        <w:t xml:space="preserve"> as part of </w:t>
      </w:r>
      <w:r w:rsidR="00DB70D9">
        <w:t>a larger project to develop</w:t>
      </w:r>
      <w:r w:rsidR="00CE1536">
        <w:t xml:space="preserve"> forensic </w:t>
      </w:r>
      <w:r w:rsidR="00DB70D9">
        <w:t>radio</w:t>
      </w:r>
      <w:r w:rsidR="00CE1536">
        <w:t>analy</w:t>
      </w:r>
      <w:r w:rsidR="00DB70D9">
        <w:t>tical capabilities at Texas A&amp;M University.</w:t>
      </w:r>
    </w:p>
    <w:p w14:paraId="1E93FDEE" w14:textId="0CEACC67" w:rsidR="002D1172" w:rsidRDefault="00711EC1" w:rsidP="002D1172">
      <w:pPr>
        <w:pStyle w:val="ListParagraph"/>
        <w:numPr>
          <w:ilvl w:val="0"/>
          <w:numId w:val="13"/>
        </w:numPr>
        <w:jc w:val="center"/>
      </w:pPr>
      <w:r>
        <w:t>Definitions</w:t>
      </w:r>
    </w:p>
    <w:p w14:paraId="2E816236" w14:textId="318D3E7D" w:rsidR="00B73333" w:rsidRDefault="00CD1905" w:rsidP="00E223D8">
      <w:pPr>
        <w:ind w:firstLine="360"/>
      </w:pPr>
      <w:r>
        <w:t xml:space="preserve">A </w:t>
      </w:r>
      <w:r w:rsidR="002D1172">
        <w:t>D</w:t>
      </w:r>
      <w:r w:rsidR="002D458D">
        <w:t>C</w:t>
      </w:r>
      <w:r w:rsidR="002D1172">
        <w:t>s</w:t>
      </w:r>
      <w:r w:rsidR="006947FF">
        <w:t xml:space="preserve"> </w:t>
      </w:r>
      <w:r>
        <w:t xml:space="preserve">is </w:t>
      </w:r>
      <w:r w:rsidR="002D1172">
        <w:t xml:space="preserve">defined as the </w:t>
      </w:r>
      <w:r w:rsidR="006947FF">
        <w:t xml:space="preserve">concentration </w:t>
      </w:r>
      <w:r w:rsidR="002D1172">
        <w:t xml:space="preserve">ratio </w:t>
      </w:r>
      <w:r>
        <w:t xml:space="preserve">between </w:t>
      </w:r>
      <w:r w:rsidR="006947FF">
        <w:t>the organic (“org”) and aqueous (“</w:t>
      </w:r>
      <w:proofErr w:type="spellStart"/>
      <w:r w:rsidR="006947FF">
        <w:t>aq</w:t>
      </w:r>
      <w:proofErr w:type="spellEnd"/>
      <w:r w:rsidR="006947FF">
        <w:t xml:space="preserve">”) phases as </w:t>
      </w:r>
      <w:r w:rsidR="002D1172">
        <w:t xml:space="preserve">shown in </w:t>
      </w:r>
      <w:r w:rsidR="001135DC">
        <w:fldChar w:fldCharType="begin"/>
      </w:r>
      <w:r w:rsidR="001135DC">
        <w:instrText xml:space="preserve"> REF _Ref443650927 \h </w:instrText>
      </w:r>
      <w:r w:rsidR="001135DC">
        <w:fldChar w:fldCharType="separate"/>
      </w:r>
      <w:r w:rsidR="00E6339B">
        <w:t xml:space="preserve">Equation </w:t>
      </w:r>
      <w:r w:rsidR="00E6339B">
        <w:rPr>
          <w:noProof/>
        </w:rPr>
        <w:t>1</w:t>
      </w:r>
      <w:r w:rsidR="001135DC">
        <w:fldChar w:fldCharType="end"/>
      </w:r>
      <w:r w:rsidR="001135DC">
        <w:t xml:space="preserve">, </w:t>
      </w:r>
      <w:r w:rsidR="006947FF">
        <w:t>and</w:t>
      </w:r>
      <w:r w:rsidR="006124A3">
        <w:t xml:space="preserve"> </w:t>
      </w:r>
      <w:r w:rsidR="00331C1D">
        <w:t>describe</w:t>
      </w:r>
      <w:r>
        <w:t>s</w:t>
      </w:r>
      <w:r w:rsidR="00331C1D">
        <w:t xml:space="preserve"> the steady-</w:t>
      </w:r>
      <w:r w:rsidR="00B73333">
        <w:t xml:space="preserve">state distribution of any species in the system </w:t>
      </w:r>
      <w:r w:rsidR="00B73333">
        <w:fldChar w:fldCharType="begin"/>
      </w:r>
      <w:r w:rsidR="00B73333">
        <w:instrText xml:space="preserve"> ADDIN EN.CITE &lt;EndNote&gt;&lt;Cite&gt;&lt;Author&gt;Benedict&lt;/Author&gt;&lt;Year&gt;1982&lt;/Year&gt;&lt;RecNum&gt;83&lt;/RecNum&gt;&lt;DisplayText&gt;(Benedict, Levi et al. 1982)&lt;/DisplayText&gt;&lt;record&gt;&lt;rec-number&gt;83&lt;/rec-number&gt;&lt;foreign-keys&gt;&lt;key app="EN" db-id="r9aesfrsp2ptvlea59iv099m20xv22avsvvv" timestamp="0"&gt;83&lt;/key&gt;&lt;/foreign-keys&gt;&lt;ref-type name="Journal Article"&gt;17&lt;/ref-type&gt;&lt;contributors&gt;&lt;authors&gt;&lt;author&gt;Benedict, M.&lt;/author&gt;&lt;author&gt;Levi, H.&lt;/author&gt;&lt;author&gt;Pigford, T.&lt;/author&gt;&lt;/authors&gt;&lt;/contributors&gt;&lt;titles&gt;&lt;title&gt;Nuclear chemical engineering&lt;/title&gt;&lt;secondary-title&gt;Nucl. Sci. Eng.&lt;/secondary-title&gt;&lt;/titles&gt;&lt;periodical&gt;&lt;full-title&gt;Nucl. Sci. Eng.&lt;/full-title&gt;&lt;/periodical&gt;&lt;volume&gt;82&lt;/volume&gt;&lt;number&gt;4&lt;/number&gt;&lt;keywords&gt;&lt;keyword&gt;Radiation Chemistry, Radiochemistry, And Nuclear Chemistry&lt;/keyword&gt;&lt;keyword&gt;Nuclear Fuel Cycle And Fuel Materialsnuclear Chemistry&lt;/keyword&gt;&lt;keyword&gt;Reviews&lt;/keyword&gt;&lt;keyword&gt;Uses&lt;/keyword&gt;&lt;keyword&gt;Actinides&lt;/keyword&gt;&lt;keyword&gt;Hafnium&lt;/keyword&gt;&lt;keyword&gt;Isotope Separation&lt;/keyword&gt;&lt;keyword&gt;Plutonium&lt;/keyword&gt;&lt;keyword&gt;Radioactive Waste Management&lt;/keyword&gt;&lt;keyword&gt;Reprocessing&lt;/keyword&gt;&lt;keyword&gt;Thorium&lt;/keyword&gt;&lt;keyword&gt;Uranium&lt;/keyword&gt;&lt;keyword&gt;Zirconium&lt;/keyword&gt;&lt;keyword&gt;Chemistry&lt;/keyword&gt;&lt;keyword&gt;Document Types&lt;/keyword&gt;&lt;keyword&gt;Elements&lt;/keyword&gt;&lt;keyword&gt;Management&lt;/keyword&gt;&lt;keyword&gt;Metals&lt;/keyword&gt;&lt;keyword&gt;Separation Processes&lt;/keyword&gt;&lt;keyword&gt;Transition Elements&lt;/keyword&gt;&lt;keyword&gt;Transuranium Elements&lt;/keyword&gt;&lt;keyword&gt;Waste Management&lt;/keyword&gt;&lt;/keywords&gt;&lt;dates&gt;&lt;year&gt;1982&lt;/year&gt;&lt;/dates&gt;&lt;urls&gt;&lt;/urls&gt;&lt;/record&gt;&lt;/Cite&gt;&lt;/EndNote&gt;</w:instrText>
      </w:r>
      <w:r w:rsidR="00B73333">
        <w:fldChar w:fldCharType="separate"/>
      </w:r>
      <w:r w:rsidR="00B73333">
        <w:rPr>
          <w:noProof/>
        </w:rPr>
        <w:t>(Benedict, Levi et al. 1982)</w:t>
      </w:r>
      <w:r w:rsidR="00B73333">
        <w:fldChar w:fldCharType="end"/>
      </w:r>
      <w:r>
        <w:t>:</w:t>
      </w:r>
    </w:p>
    <w:p w14:paraId="34A187C9" w14:textId="01203131" w:rsidR="002D1172" w:rsidRDefault="002D1172" w:rsidP="002D1172">
      <w:pPr>
        <w:pStyle w:val="Equations"/>
      </w:pPr>
      <w:bookmarkStart w:id="20" w:name="_Ref443650927"/>
      <w:r>
        <w:t xml:space="preserve">Equation </w:t>
      </w:r>
      <w:fldSimple w:instr=" SEQ Equation \* ARABIC ">
        <w:r w:rsidR="00E6339B">
          <w:rPr>
            <w:noProof/>
          </w:rPr>
          <w:t>1</w:t>
        </w:r>
      </w:fldSimple>
      <w:bookmarkEnd w:id="20"/>
      <w:r>
        <w:rPr>
          <w:noProof/>
        </w:rPr>
        <w:t xml:space="preserve"> Distribution coefficient.</w:t>
      </w:r>
    </w:p>
    <w:tbl>
      <w:tblPr>
        <w:tblStyle w:val="EquationsTable1"/>
        <w:tblW w:w="0" w:type="auto"/>
        <w:tblLook w:val="04A0" w:firstRow="1" w:lastRow="0" w:firstColumn="1" w:lastColumn="0" w:noHBand="0" w:noVBand="1"/>
      </w:tblPr>
      <w:tblGrid>
        <w:gridCol w:w="1075"/>
        <w:gridCol w:w="6390"/>
        <w:gridCol w:w="1080"/>
      </w:tblGrid>
      <w:tr w:rsidR="002D1172" w14:paraId="73AA0322" w14:textId="77777777" w:rsidTr="006A491D">
        <w:trPr>
          <w:trHeight w:val="1520"/>
        </w:trPr>
        <w:tc>
          <w:tcPr>
            <w:tcW w:w="1075" w:type="dxa"/>
            <w:noWrap/>
          </w:tcPr>
          <w:p w14:paraId="33E2FF84" w14:textId="77777777" w:rsidR="002D1172" w:rsidRDefault="002D1172" w:rsidP="00D35D97">
            <w:pPr>
              <w:spacing w:line="240" w:lineRule="auto"/>
            </w:pPr>
          </w:p>
        </w:tc>
        <w:tc>
          <w:tcPr>
            <w:tcW w:w="6390" w:type="dxa"/>
            <w:noWrap/>
          </w:tcPr>
          <w:p w14:paraId="26712819" w14:textId="55324167" w:rsidR="002D1172" w:rsidRDefault="002D1172" w:rsidP="002D1172">
            <m:oMathPara>
              <m:oMath>
                <m:r>
                  <w:rPr>
                    <w:rFonts w:ascii="Cambria Math" w:hAnsi="Cambria Math"/>
                  </w:rPr>
                  <m:t>DC=</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org</m:t>
                        </m:r>
                      </m:sub>
                    </m:sSub>
                  </m:num>
                  <m:den>
                    <m:sSub>
                      <m:sSubPr>
                        <m:ctrlPr>
                          <w:rPr>
                            <w:rFonts w:ascii="Cambria Math" w:hAnsi="Cambria Math"/>
                            <w:i/>
                          </w:rPr>
                        </m:ctrlPr>
                      </m:sSubPr>
                      <m:e>
                        <m:r>
                          <w:rPr>
                            <w:rFonts w:ascii="Cambria Math" w:hAnsi="Cambria Math"/>
                          </w:rPr>
                          <m:t>c</m:t>
                        </m:r>
                      </m:e>
                      <m:sub>
                        <m:r>
                          <w:rPr>
                            <w:rFonts w:ascii="Cambria Math" w:hAnsi="Cambria Math"/>
                          </w:rPr>
                          <m:t>aq</m:t>
                        </m:r>
                      </m:sub>
                    </m:sSub>
                  </m:den>
                </m:f>
              </m:oMath>
            </m:oMathPara>
          </w:p>
        </w:tc>
        <w:tc>
          <w:tcPr>
            <w:tcW w:w="1080" w:type="dxa"/>
            <w:noWrap/>
          </w:tcPr>
          <w:p w14:paraId="5E1C02F3" w14:textId="77777777" w:rsidR="002D1172" w:rsidRDefault="001135DC" w:rsidP="002D1172">
            <w:r>
              <w:fldChar w:fldCharType="begin"/>
            </w:r>
            <w:r>
              <w:instrText xml:space="preserve"> REF _Ref443650927</w:instrText>
            </w:r>
            <w:r w:rsidR="0090160D">
              <w:instrText xml:space="preserve"> \# 0</w:instrText>
            </w:r>
            <w:r>
              <w:instrText xml:space="preserve"> \h </w:instrText>
            </w:r>
            <w:r>
              <w:fldChar w:fldCharType="separate"/>
            </w:r>
            <w:r w:rsidR="00E6339B">
              <w:t>1</w:t>
            </w:r>
            <w:r>
              <w:fldChar w:fldCharType="end"/>
            </w:r>
          </w:p>
        </w:tc>
      </w:tr>
    </w:tbl>
    <w:p w14:paraId="5C472DE7" w14:textId="49047325" w:rsidR="00F65919" w:rsidRDefault="00CD1905" w:rsidP="00024F2D">
      <w:proofErr w:type="gramStart"/>
      <w:r>
        <w:t>where</w:t>
      </w:r>
      <w:proofErr w:type="gramEnd"/>
      <w:r>
        <w:t xml:space="preserve"> </w:t>
      </w:r>
      <m:oMath>
        <m:r>
          <w:rPr>
            <w:rFonts w:ascii="Cambria Math" w:hAnsi="Cambria Math"/>
          </w:rPr>
          <m:t>c</m:t>
        </m:r>
      </m:oMath>
      <w:r>
        <w:t xml:space="preserve"> is the concentration of the specific species in the indicated phase. </w:t>
      </w:r>
      <w:r w:rsidR="00E3268D">
        <w:t xml:space="preserve">DCs </w:t>
      </w:r>
      <w:r w:rsidR="00CF599B">
        <w:t xml:space="preserve">are specific to an </w:t>
      </w:r>
      <w:r w:rsidR="00E3268D">
        <w:t>element</w:t>
      </w:r>
      <w:r w:rsidR="00CF599B">
        <w:t xml:space="preserve"> </w:t>
      </w:r>
      <w:r w:rsidR="00E3268D">
        <w:t xml:space="preserve">and </w:t>
      </w:r>
      <w:r w:rsidR="00CF599B">
        <w:t>vary widely with the concentration</w:t>
      </w:r>
      <w:r w:rsidR="00E3268D">
        <w:t xml:space="preserve"> and </w:t>
      </w:r>
      <w:r w:rsidR="00CF599B">
        <w:t>temperature</w:t>
      </w:r>
      <w:r w:rsidR="00E3268D">
        <w:t xml:space="preserve"> of </w:t>
      </w:r>
      <w:r w:rsidR="00CF599B">
        <w:t xml:space="preserve">the </w:t>
      </w:r>
      <w:r w:rsidR="00E3268D">
        <w:t xml:space="preserve">solvents. They are also affected by saturation of uranium and plutonium in the system and even time since preparation of the solution </w:t>
      </w:r>
      <w:r w:rsidR="00E3268D">
        <w:fldChar w:fldCharType="begin">
          <w:fldData xml:space="preserve">PEVuZE5vdGU+PENpdGU+PEF1dGhvcj5TdG9sbGVyPC9BdXRob3I+PFllYXI+MTk2MTwvWWVhcj48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</w:fldData>
        </w:fldChar>
      </w:r>
      <w:r w:rsidR="00E3268D">
        <w:instrText xml:space="preserve"> ADDIN EN.CITE </w:instrText>
      </w:r>
      <w:r w:rsidR="00E3268D">
        <w:fldChar w:fldCharType="begin">
          <w:fldData xml:space="preserve">PEVuZE5vdGU+PENpdGU+PEF1dGhvcj5TdG9sbGVyPC9BdXRob3I+PFllYXI+MTk2MTwvWWVhcj48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</w:fldData>
        </w:fldChar>
      </w:r>
      <w:r w:rsidR="00E3268D">
        <w:instrText xml:space="preserve"> ADDIN EN.CITE.DATA </w:instrText>
      </w:r>
      <w:r w:rsidR="00E3268D">
        <w:fldChar w:fldCharType="end"/>
      </w:r>
      <w:r w:rsidR="00E3268D">
        <w:fldChar w:fldCharType="separate"/>
      </w:r>
      <w:r w:rsidR="00E3268D">
        <w:rPr>
          <w:noProof/>
        </w:rPr>
        <w:t>(Stoller and Richards 1961, Michael and Jack 2010)</w:t>
      </w:r>
      <w:r w:rsidR="00E3268D">
        <w:fldChar w:fldCharType="end"/>
      </w:r>
      <w:r w:rsidR="00E3268D">
        <w:t xml:space="preserve">. </w:t>
      </w:r>
      <w:r w:rsidR="00FC1671">
        <w:t>For PUREX</w:t>
      </w:r>
      <w:r w:rsidR="00C602DD">
        <w:t>, t</w:t>
      </w:r>
      <w:r w:rsidR="00FC1671">
        <w:t xml:space="preserve">he </w:t>
      </w:r>
      <w:r w:rsidR="00E3268D">
        <w:t xml:space="preserve">fraction of </w:t>
      </w:r>
      <w:r w:rsidR="00FC1671">
        <w:t xml:space="preserve">mass </w:t>
      </w:r>
      <w:proofErr w:type="spellStart"/>
      <w:r w:rsidR="00C602DD" w:rsidRPr="00C602DD">
        <w:rPr>
          <w:i/>
        </w:rPr>
        <w:t>f</w:t>
      </w:r>
      <w:r w:rsidR="00C602DD" w:rsidRPr="00C602DD">
        <w:rPr>
          <w:i/>
          <w:vertAlign w:val="subscript"/>
        </w:rPr>
        <w:t>org</w:t>
      </w:r>
      <w:proofErr w:type="spellEnd"/>
      <w:r w:rsidR="00C602DD">
        <w:t xml:space="preserve"> </w:t>
      </w:r>
      <w:r w:rsidR="00E3268D">
        <w:t xml:space="preserve">deposited </w:t>
      </w:r>
      <w:r w:rsidR="00FC1671">
        <w:t xml:space="preserve">in the </w:t>
      </w:r>
      <w:r w:rsidR="00C602DD">
        <w:t>organic (</w:t>
      </w:r>
      <w:r w:rsidR="00FC1671">
        <w:t>TBP</w:t>
      </w:r>
      <w:r w:rsidR="00C602DD">
        <w:t>) phase</w:t>
      </w:r>
      <w:r w:rsidR="00FC1671">
        <w:t xml:space="preserve"> </w:t>
      </w:r>
      <w:r w:rsidR="005D0679">
        <w:t xml:space="preserve">for a single element </w:t>
      </w:r>
      <w:r w:rsidR="00C602DD">
        <w:t>(</w:t>
      </w:r>
      <w:r w:rsidR="00FC1671">
        <w:t>assuming equal contact volumes</w:t>
      </w:r>
      <w:r w:rsidR="00C602DD">
        <w:t>)</w:t>
      </w:r>
      <w:r w:rsidR="00FC1671">
        <w:t xml:space="preserve"> </w:t>
      </w:r>
      <w:r w:rsidR="00C602DD">
        <w:t xml:space="preserve">is </w:t>
      </w:r>
      <w:r w:rsidR="00E3268D">
        <w:t xml:space="preserve">given by </w:t>
      </w:r>
      <w:r w:rsidR="00FC1671">
        <w:fldChar w:fldCharType="begin"/>
      </w:r>
      <w:r w:rsidR="00FC1671">
        <w:instrText xml:space="preserve"> REF _Ref443900885 \h </w:instrText>
      </w:r>
      <w:r w:rsidR="00FC1671">
        <w:fldChar w:fldCharType="separate"/>
      </w:r>
      <w:r w:rsidR="00E6339B">
        <w:t xml:space="preserve">Equation </w:t>
      </w:r>
      <w:r w:rsidR="00E6339B">
        <w:rPr>
          <w:noProof/>
        </w:rPr>
        <w:t>2</w:t>
      </w:r>
      <w:r w:rsidR="00FC1671">
        <w:fldChar w:fldCharType="end"/>
      </w:r>
      <w:r w:rsidR="00FC1671">
        <w:t>.</w:t>
      </w:r>
    </w:p>
    <w:p w14:paraId="31B8EF2E" w14:textId="77777777" w:rsidR="00FC1671" w:rsidRDefault="00FC1671" w:rsidP="00FC1671">
      <w:pPr>
        <w:pStyle w:val="Equations"/>
      </w:pPr>
      <w:bookmarkStart w:id="21" w:name="_Ref443900885"/>
      <w:r>
        <w:lastRenderedPageBreak/>
        <w:t xml:space="preserve">Equation </w:t>
      </w:r>
      <w:fldSimple w:instr=" SEQ Equation \* ARABIC ">
        <w:r w:rsidR="00E6339B">
          <w:rPr>
            <w:noProof/>
          </w:rPr>
          <w:t>2</w:t>
        </w:r>
      </w:fldSimple>
      <w:bookmarkEnd w:id="21"/>
      <w:r>
        <w:rPr>
          <w:noProof/>
        </w:rPr>
        <w:t xml:space="preserve"> Percent deposition in the TBP phase.</w:t>
      </w:r>
    </w:p>
    <w:tbl>
      <w:tblPr>
        <w:tblStyle w:val="EquationsTable1"/>
        <w:tblW w:w="0" w:type="auto"/>
        <w:tblLook w:val="04A0" w:firstRow="1" w:lastRow="0" w:firstColumn="1" w:lastColumn="0" w:noHBand="0" w:noVBand="1"/>
      </w:tblPr>
      <w:tblGrid>
        <w:gridCol w:w="1075"/>
        <w:gridCol w:w="6390"/>
        <w:gridCol w:w="1080"/>
      </w:tblGrid>
      <w:tr w:rsidR="00E3268D" w14:paraId="408A5AE5" w14:textId="77777777" w:rsidTr="006A491D">
        <w:trPr>
          <w:trHeight w:val="1520"/>
        </w:trPr>
        <w:tc>
          <w:tcPr>
            <w:tcW w:w="1075" w:type="dxa"/>
            <w:noWrap/>
          </w:tcPr>
          <w:p w14:paraId="1EBC7FA5" w14:textId="77777777" w:rsidR="00FC1671" w:rsidRDefault="00FC1671" w:rsidP="00F55D66">
            <w:pPr>
              <w:spacing w:line="240" w:lineRule="auto"/>
            </w:pPr>
          </w:p>
        </w:tc>
        <w:tc>
          <w:tcPr>
            <w:tcW w:w="6390" w:type="dxa"/>
            <w:noWrap/>
          </w:tcPr>
          <w:p w14:paraId="40799ECE" w14:textId="7FD41933" w:rsidR="00FC1671" w:rsidRDefault="00D1643D" w:rsidP="00CF4A72">
            <m:oMathPara>
              <m:oMath>
                <m:sSub>
                  <m:sSubPr>
                    <m:ctrlPr>
                      <w:rPr>
                        <w:rFonts w:ascii="Cambria Math" w:hAnsi="Cambria Math"/>
                        <w:i/>
                      </w:rPr>
                    </m:ctrlPr>
                  </m:sSubPr>
                  <m:e>
                    <m:r>
                      <w:rPr>
                        <w:rFonts w:ascii="Cambria Math" w:hAnsi="Cambria Math"/>
                      </w:rPr>
                      <m:t>f</m:t>
                    </m:r>
                  </m:e>
                  <m:sub>
                    <m:r>
                      <w:rPr>
                        <w:rFonts w:ascii="Cambria Math" w:hAnsi="Cambria Math"/>
                      </w:rPr>
                      <m:t>org</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DC</m:t>
                            </m:r>
                          </m:e>
                          <m:sup>
                            <m:r>
                              <w:rPr>
                                <w:rFonts w:ascii="Cambria Math" w:hAnsi="Cambria Math"/>
                              </w:rPr>
                              <m:t>-1</m:t>
                            </m:r>
                          </m:sup>
                        </m:sSup>
                      </m:e>
                    </m:d>
                  </m:e>
                  <m:sup>
                    <m:r>
                      <w:rPr>
                        <w:rFonts w:ascii="Cambria Math" w:hAnsi="Cambria Math"/>
                      </w:rPr>
                      <m:t>-1</m:t>
                    </m:r>
                  </m:sup>
                </m:sSup>
              </m:oMath>
            </m:oMathPara>
          </w:p>
        </w:tc>
        <w:tc>
          <w:tcPr>
            <w:tcW w:w="1080" w:type="dxa"/>
            <w:noWrap/>
          </w:tcPr>
          <w:p w14:paraId="14CE11B7" w14:textId="77777777" w:rsidR="00FC1671" w:rsidRDefault="00FC1671" w:rsidP="00F55D66">
            <w:r>
              <w:fldChar w:fldCharType="begin"/>
            </w:r>
            <w:r>
              <w:instrText xml:space="preserve"> REF _Ref443900885 \# 0 \h </w:instrText>
            </w:r>
            <w:r w:rsidR="006A491D">
              <w:instrText xml:space="preserve"> \* MERGEFORMAT </w:instrText>
            </w:r>
            <w:r>
              <w:fldChar w:fldCharType="separate"/>
            </w:r>
            <w:r w:rsidR="00E6339B">
              <w:t>2</w:t>
            </w:r>
            <w:r>
              <w:fldChar w:fldCharType="end"/>
            </w:r>
          </w:p>
        </w:tc>
      </w:tr>
    </w:tbl>
    <w:p w14:paraId="16CDCCA0" w14:textId="1D635C68" w:rsidR="003D605B" w:rsidRDefault="00B73333" w:rsidP="00F65919">
      <w:pPr>
        <w:ind w:firstLine="360"/>
      </w:pPr>
      <w:r>
        <w:t>After</w:t>
      </w:r>
      <w:r w:rsidR="002D1172">
        <w:t xml:space="preserve"> several </w:t>
      </w:r>
      <w:r>
        <w:t xml:space="preserve">cycles of plutonium extraction/decontamination are complete, the measured effectiveness of </w:t>
      </w:r>
      <w:r w:rsidR="002D1172">
        <w:t>a</w:t>
      </w:r>
      <w:r>
        <w:t xml:space="preserve"> PUREX cycle is described by</w:t>
      </w:r>
      <w:r w:rsidR="00CC0563">
        <w:t xml:space="preserve"> the DF</w:t>
      </w:r>
      <w:r>
        <w:t xml:space="preserve">, which </w:t>
      </w:r>
      <w:r w:rsidR="00FA162E">
        <w:t>is</w:t>
      </w:r>
      <w:r w:rsidR="002E755C">
        <w:t xml:space="preserve"> fundamentally determined by DCs and </w:t>
      </w:r>
      <w:r>
        <w:t xml:space="preserve">measure the effectiveness </w:t>
      </w:r>
      <w:r w:rsidR="00A828CB">
        <w:t>with which a</w:t>
      </w:r>
      <w:r w:rsidR="00761F03">
        <w:t xml:space="preserve"> contaminant</w:t>
      </w:r>
      <w:r>
        <w:t xml:space="preserve"> is removed from a product.</w:t>
      </w:r>
      <w:r w:rsidR="007C62F8">
        <w:t xml:space="preserve"> </w:t>
      </w:r>
      <w:r w:rsidR="00FA162E">
        <w:t>In this work, the product of interest is</w:t>
      </w:r>
      <w:r w:rsidR="007C62F8">
        <w:t xml:space="preserve"> plutonium</w:t>
      </w:r>
      <w:r w:rsidR="00FA162E">
        <w:t xml:space="preserve">, and the DF is defined by </w:t>
      </w:r>
      <w:commentRangeStart w:id="22"/>
      <w:r w:rsidR="007750C0">
        <w:fldChar w:fldCharType="begin"/>
      </w:r>
      <w:r w:rsidR="007750C0">
        <w:instrText xml:space="preserve"> REF _Ref443646629 \h </w:instrText>
      </w:r>
      <w:r w:rsidR="007750C0">
        <w:fldChar w:fldCharType="separate"/>
      </w:r>
      <w:r w:rsidR="00E6339B">
        <w:t xml:space="preserve">Equation </w:t>
      </w:r>
      <w:r w:rsidR="00E6339B">
        <w:rPr>
          <w:noProof/>
        </w:rPr>
        <w:t>3</w:t>
      </w:r>
      <w:r w:rsidR="007750C0">
        <w:fldChar w:fldCharType="end"/>
      </w:r>
      <w:commentRangeEnd w:id="22"/>
      <w:r w:rsidR="00FC649B">
        <w:rPr>
          <w:rStyle w:val="CommentReference"/>
        </w:rPr>
        <w:commentReference w:id="22"/>
      </w:r>
      <w:r w:rsidRPr="00B73333">
        <w:t>.</w:t>
      </w:r>
      <w:r w:rsidR="007750C0">
        <w:t xml:space="preserve"> </w:t>
      </w:r>
    </w:p>
    <w:p w14:paraId="702FC9E6" w14:textId="77777777" w:rsidR="00A828CB" w:rsidRDefault="00A828CB" w:rsidP="007750C0">
      <w:pPr>
        <w:pStyle w:val="Equations"/>
      </w:pPr>
      <w:bookmarkStart w:id="23" w:name="_Ref443646629"/>
      <w:r>
        <w:t xml:space="preserve">Equation </w:t>
      </w:r>
      <w:fldSimple w:instr=" SEQ Equation \* ARABIC ">
        <w:r w:rsidR="00E6339B">
          <w:rPr>
            <w:noProof/>
          </w:rPr>
          <w:t>3</w:t>
        </w:r>
      </w:fldSimple>
      <w:bookmarkEnd w:id="23"/>
      <w:r>
        <w:t xml:space="preserve"> Decontamination factor for a single contaminate.</w:t>
      </w:r>
    </w:p>
    <w:tbl>
      <w:tblPr>
        <w:tblStyle w:val="EquationsTable1"/>
        <w:tblW w:w="0" w:type="auto"/>
        <w:tblLook w:val="04A0" w:firstRow="1" w:lastRow="0" w:firstColumn="1" w:lastColumn="0" w:noHBand="0" w:noVBand="1"/>
      </w:tblPr>
      <w:tblGrid>
        <w:gridCol w:w="1075"/>
        <w:gridCol w:w="6390"/>
        <w:gridCol w:w="1080"/>
      </w:tblGrid>
      <w:tr w:rsidR="003D605B" w14:paraId="58C7EC8D" w14:textId="77777777" w:rsidTr="006A491D">
        <w:trPr>
          <w:trHeight w:val="1520"/>
        </w:trPr>
        <w:tc>
          <w:tcPr>
            <w:tcW w:w="1075" w:type="dxa"/>
            <w:noWrap/>
          </w:tcPr>
          <w:p w14:paraId="74616A19" w14:textId="77777777" w:rsidR="003D605B" w:rsidRDefault="003D605B" w:rsidP="007750C0">
            <w:pPr>
              <w:spacing w:line="240" w:lineRule="auto"/>
            </w:pPr>
          </w:p>
        </w:tc>
        <w:tc>
          <w:tcPr>
            <w:tcW w:w="6390" w:type="dxa"/>
            <w:noWrap/>
          </w:tcPr>
          <w:p w14:paraId="58303080" w14:textId="5E0AB120" w:rsidR="003D605B" w:rsidRDefault="003D605B" w:rsidP="008B5D4E">
            <m:oMathPara>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j</m:t>
                                    </m:r>
                                  </m:sub>
                                </m:sSub>
                              </m:num>
                              <m:den>
                                <m:sSub>
                                  <m:sSubPr>
                                    <m:ctrlPr>
                                      <w:rPr>
                                        <w:rFonts w:ascii="Cambria Math" w:hAnsi="Cambria Math"/>
                                        <w:i/>
                                      </w:rPr>
                                    </m:ctrlPr>
                                  </m:sSubPr>
                                  <m:e>
                                    <m:r>
                                      <w:rPr>
                                        <w:rFonts w:ascii="Cambria Math" w:hAnsi="Cambria Math"/>
                                      </w:rPr>
                                      <m:t>c</m:t>
                                    </m:r>
                                  </m:e>
                                  <m:sub>
                                    <m:r>
                                      <w:rPr>
                                        <w:rFonts w:ascii="Cambria Math" w:hAnsi="Cambria Math"/>
                                      </w:rPr>
                                      <m:t>Pu</m:t>
                                    </m:r>
                                  </m:sub>
                                </m:sSub>
                              </m:den>
                            </m:f>
                          </m:e>
                        </m:d>
                      </m:e>
                      <m:sub>
                        <m:r>
                          <w:rPr>
                            <w:rFonts w:ascii="Cambria Math" w:hAnsi="Cambria Math"/>
                          </w:rPr>
                          <m:t>initial</m:t>
                        </m:r>
                      </m:sub>
                    </m:sSub>
                  </m:num>
                  <m:den>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j</m:t>
                                    </m:r>
                                  </m:sub>
                                </m:sSub>
                              </m:num>
                              <m:den>
                                <m:sSub>
                                  <m:sSubPr>
                                    <m:ctrlPr>
                                      <w:rPr>
                                        <w:rFonts w:ascii="Cambria Math" w:hAnsi="Cambria Math"/>
                                        <w:i/>
                                      </w:rPr>
                                    </m:ctrlPr>
                                  </m:sSubPr>
                                  <m:e>
                                    <m:r>
                                      <w:rPr>
                                        <w:rFonts w:ascii="Cambria Math" w:hAnsi="Cambria Math"/>
                                      </w:rPr>
                                      <m:t>c</m:t>
                                    </m:r>
                                  </m:e>
                                  <m:sub>
                                    <m:r>
                                      <w:rPr>
                                        <w:rFonts w:ascii="Cambria Math" w:hAnsi="Cambria Math"/>
                                      </w:rPr>
                                      <m:t>Pu</m:t>
                                    </m:r>
                                  </m:sub>
                                </m:sSub>
                              </m:den>
                            </m:f>
                          </m:e>
                        </m:d>
                      </m:e>
                      <m:sub>
                        <m:r>
                          <w:rPr>
                            <w:rFonts w:ascii="Cambria Math" w:hAnsi="Cambria Math"/>
                          </w:rPr>
                          <m:t>final</m:t>
                        </m:r>
                      </m:sub>
                    </m:sSub>
                  </m:den>
                </m:f>
              </m:oMath>
            </m:oMathPara>
          </w:p>
        </w:tc>
        <w:tc>
          <w:tcPr>
            <w:tcW w:w="1080" w:type="dxa"/>
            <w:noWrap/>
          </w:tcPr>
          <w:p w14:paraId="4BC17C3C" w14:textId="77777777" w:rsidR="003D605B" w:rsidRDefault="00A828CB" w:rsidP="007750C0">
            <w:r>
              <w:fldChar w:fldCharType="begin"/>
            </w:r>
            <w:r>
              <w:instrText xml:space="preserve"> REF _Ref443646629</w:instrText>
            </w:r>
            <w:r w:rsidR="0090160D">
              <w:instrText xml:space="preserve"> \# 0</w:instrText>
            </w:r>
            <w:r>
              <w:instrText xml:space="preserve"> \h </w:instrText>
            </w:r>
            <w:r>
              <w:fldChar w:fldCharType="separate"/>
            </w:r>
            <w:r w:rsidR="00DC59A8">
              <w:t>3</w:t>
            </w:r>
            <w:r>
              <w:fldChar w:fldCharType="end"/>
            </w:r>
          </w:p>
        </w:tc>
      </w:tr>
    </w:tbl>
    <w:p w14:paraId="7D40D086" w14:textId="77777777" w:rsidR="00FC649B" w:rsidRDefault="00FA162E" w:rsidP="00522AFE">
      <w:pPr>
        <w:rPr>
          <w:ins w:id="24" w:author="Charles M. Folden III" w:date="2016-03-18T11:15:00Z"/>
        </w:rPr>
      </w:pPr>
      <w:proofErr w:type="gramStart"/>
      <w:r>
        <w:t>where</w:t>
      </w:r>
      <w:proofErr w:type="gramEnd"/>
      <w:r w:rsidRPr="00B73333">
        <w:t xml:space="preserve"> </w:t>
      </w:r>
      <m:oMath>
        <m:r>
          <w:rPr>
            <w:rFonts w:ascii="Cambria Math" w:hAnsi="Cambria Math"/>
          </w:rPr>
          <m:t>j</m:t>
        </m:r>
      </m:oMath>
      <w:r w:rsidRPr="00B73333">
        <w:t xml:space="preserve"> </w:t>
      </w:r>
      <w:r>
        <w:t xml:space="preserve">represents the contaminant of interest and “initial” and “final” refer to the values before and after purification, respectively. </w:t>
      </w:r>
      <w:r w:rsidR="00C74918">
        <w:t xml:space="preserve">DFs are </w:t>
      </w:r>
      <w:r w:rsidR="004414EC">
        <w:t xml:space="preserve">also </w:t>
      </w:r>
      <w:r w:rsidR="00C74918">
        <w:t>characteristic of different process cycles</w:t>
      </w:r>
      <w:r w:rsidR="00172D8B">
        <w:t xml:space="preserve">, </w:t>
      </w:r>
      <w:r w:rsidR="00C74918">
        <w:t xml:space="preserve">and will have much greater numerical values </w:t>
      </w:r>
      <w:ins w:id="25" w:author="Charles M. Folden III" w:date="2016-03-18T11:13:00Z">
        <w:r w:rsidR="00FC649B">
          <w:t>(typically ~10</w:t>
        </w:r>
      </w:ins>
      <w:ins w:id="26" w:author="Charles M. Folden III" w:date="2016-03-18T11:14:00Z">
        <w:r w:rsidR="00FC649B" w:rsidRPr="00FC649B">
          <w:rPr>
            <w:vertAlign w:val="superscript"/>
            <w:rPrChange w:id="27" w:author="Charles M. Folden III" w:date="2016-03-18T11:14:00Z">
              <w:rPr/>
            </w:rPrChange>
          </w:rPr>
          <w:t>7</w:t>
        </w:r>
      </w:ins>
      <w:ins w:id="28" w:author="Charles M. Folden III" w:date="2016-03-18T11:13:00Z">
        <w:r w:rsidR="00FC649B">
          <w:t xml:space="preserve">) </w:t>
        </w:r>
      </w:ins>
      <w:r w:rsidR="00C74918">
        <w:t>in industrial systems</w:t>
      </w:r>
      <w:ins w:id="29" w:author="Charles M. Folden III" w:date="2016-03-18T11:14:00Z">
        <w:r w:rsidR="00FC649B">
          <w:t xml:space="preserve">, since </w:t>
        </w:r>
      </w:ins>
      <w:del w:id="30" w:author="Charles M. Folden III" w:date="2016-03-18T11:14:00Z">
        <w:r w:rsidR="00C74918" w:rsidDel="00FC649B">
          <w:delText>. M</w:delText>
        </w:r>
      </w:del>
      <w:ins w:id="31" w:author="Charles M. Folden III" w:date="2016-03-18T11:15:00Z">
        <w:r w:rsidR="00FC649B">
          <w:t>m</w:t>
        </w:r>
      </w:ins>
      <w:r w:rsidR="00C74918">
        <w:t xml:space="preserve">ost industrial processes report </w:t>
      </w:r>
      <w:del w:id="32" w:author="Charles M. Folden III" w:date="2016-03-18T11:14:00Z">
        <w:r w:rsidR="00C74918" w:rsidDel="00FC649B">
          <w:delText>DFs on the order of 10</w:delText>
        </w:r>
        <w:r w:rsidR="00C74918" w:rsidDel="00FC649B">
          <w:rPr>
            <w:vertAlign w:val="superscript"/>
          </w:rPr>
          <w:delText>7</w:delText>
        </w:r>
        <w:r w:rsidR="00C74918" w:rsidDel="00FC649B">
          <w:delText xml:space="preserve"> for an </w:delText>
        </w:r>
      </w:del>
      <w:r w:rsidR="00D31559">
        <w:rPr>
          <w:i/>
        </w:rPr>
        <w:t>over</w:t>
      </w:r>
      <w:r w:rsidR="00C74918">
        <w:rPr>
          <w:i/>
        </w:rPr>
        <w:t>all</w:t>
      </w:r>
      <w:r w:rsidR="00D31559">
        <w:t xml:space="preserve"> DF</w:t>
      </w:r>
      <w:ins w:id="33" w:author="Charles M. Folden III" w:date="2016-03-18T11:14:00Z">
        <w:r w:rsidR="00FC649B">
          <w:t>s</w:t>
        </w:r>
      </w:ins>
      <w:r w:rsidR="00D31559">
        <w:t>. An over</w:t>
      </w:r>
      <w:r w:rsidR="00C74918">
        <w:t>all DF</w:t>
      </w:r>
      <w:r w:rsidR="001E322D">
        <w:t xml:space="preserve"> </w:t>
      </w:r>
      <w:r w:rsidR="007B2905">
        <w:t>(</w:t>
      </w:r>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overall</m:t>
            </m:r>
          </m:sub>
        </m:sSub>
      </m:oMath>
      <w:r w:rsidR="007B2905">
        <w:rPr>
          <w:rFonts w:eastAsiaTheme="minorEastAsia"/>
        </w:rPr>
        <w:t>)</w:t>
      </w:r>
      <w:r w:rsidR="001D519B">
        <w:rPr>
          <w:rFonts w:eastAsiaTheme="minorEastAsia"/>
        </w:rPr>
        <w:t>,</w:t>
      </w:r>
      <w:r w:rsidR="00C74918">
        <w:t xml:space="preserve"> by definition, would be described with </w:t>
      </w:r>
      <w:r w:rsidR="002A2DDA">
        <w:fldChar w:fldCharType="begin"/>
      </w:r>
      <w:r w:rsidR="002A2DDA">
        <w:instrText xml:space="preserve"> REF _Ref443651408 \h </w:instrText>
      </w:r>
      <w:r w:rsidR="002A2DDA">
        <w:fldChar w:fldCharType="separate"/>
      </w:r>
      <w:r w:rsidR="00E6339B">
        <w:t xml:space="preserve">Equation </w:t>
      </w:r>
      <w:r w:rsidR="00E6339B">
        <w:rPr>
          <w:noProof/>
        </w:rPr>
        <w:t>4</w:t>
      </w:r>
      <w:r w:rsidR="002A2DDA">
        <w:fldChar w:fldCharType="end"/>
      </w:r>
      <w:del w:id="34" w:author="Charles M. Folden III" w:date="2016-03-18T11:15:00Z">
        <w:r w:rsidR="002A2DDA" w:rsidDel="00FC649B">
          <w:delText xml:space="preserve">, </w:delText>
        </w:r>
        <w:r w:rsidR="002A2DDA" w:rsidRPr="002A2DDA" w:rsidDel="00FC649B">
          <w:delText xml:space="preserve">where </w:delText>
        </w:r>
        <w:r w:rsidR="002A2DDA" w:rsidRPr="00FC649B" w:rsidDel="00FC649B">
          <w:rPr>
            <w:i/>
            <w:rPrChange w:id="35" w:author="Charles M. Folden III" w:date="2016-03-18T11:14:00Z">
              <w:rPr/>
            </w:rPrChange>
          </w:rPr>
          <w:delText>j</w:delText>
        </w:r>
        <w:r w:rsidR="002A2DDA" w:rsidDel="00FC649B">
          <w:delText xml:space="preserve"> is summed over all contaminants</w:delText>
        </w:r>
      </w:del>
      <w:ins w:id="36" w:author="Charles M. Folden III" w:date="2016-03-18T11:15:00Z">
        <w:r w:rsidR="00FC649B">
          <w:t>:</w:t>
        </w:r>
      </w:ins>
    </w:p>
    <w:tbl>
      <w:tblPr>
        <w:tblStyle w:val="EquationsTable1"/>
        <w:tblW w:w="0" w:type="auto"/>
        <w:tblLook w:val="04A0" w:firstRow="1" w:lastRow="0" w:firstColumn="1" w:lastColumn="0" w:noHBand="0" w:noVBand="1"/>
      </w:tblPr>
      <w:tblGrid>
        <w:gridCol w:w="1075"/>
        <w:gridCol w:w="6390"/>
        <w:gridCol w:w="1080"/>
      </w:tblGrid>
      <w:tr w:rsidR="00FC649B" w14:paraId="7DC2CEB5" w14:textId="77777777" w:rsidTr="00FC649B">
        <w:trPr>
          <w:trHeight w:val="1520"/>
        </w:trPr>
        <w:tc>
          <w:tcPr>
            <w:tcW w:w="1075" w:type="dxa"/>
            <w:noWrap/>
          </w:tcPr>
          <w:p w14:paraId="4E114E75" w14:textId="77777777" w:rsidR="00FC649B" w:rsidRDefault="00FC649B" w:rsidP="00FC649B">
            <w:pPr>
              <w:spacing w:line="240" w:lineRule="auto"/>
            </w:pPr>
            <w:moveToRangeStart w:id="37" w:author="Charles M. Folden III" w:date="2016-03-18T11:15:00Z" w:name="move446063071"/>
          </w:p>
        </w:tc>
        <w:tc>
          <w:tcPr>
            <w:tcW w:w="6390" w:type="dxa"/>
            <w:noWrap/>
          </w:tcPr>
          <w:p w14:paraId="08FBC9A8" w14:textId="77777777" w:rsidR="00FC649B" w:rsidRDefault="00FC649B" w:rsidP="00FC649B">
            <m:oMathPara>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overall</m:t>
                    </m:r>
                  </m:sub>
                </m:sSub>
                <m:r>
                  <w:rPr>
                    <w:rFonts w:ascii="Cambria Math" w:hAnsi="Cambria Math"/>
                  </w:rPr>
                  <m:t>=</m:t>
                </m:r>
                <m:f>
                  <m:fPr>
                    <m:ctrlPr>
                      <w:rPr>
                        <w:rFonts w:ascii="Cambria Math" w:hAnsi="Cambria Math"/>
                        <w:i/>
                      </w:rPr>
                    </m:ctrlPr>
                  </m:fPr>
                  <m:num>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j</m:t>
                                        </m:r>
                                      </m:sub>
                                    </m:sSub>
                                  </m:num>
                                  <m:den>
                                    <m:sSub>
                                      <m:sSubPr>
                                        <m:ctrlPr>
                                          <w:rPr>
                                            <w:rFonts w:ascii="Cambria Math" w:hAnsi="Cambria Math"/>
                                            <w:i/>
                                          </w:rPr>
                                        </m:ctrlPr>
                                      </m:sSubPr>
                                      <m:e>
                                        <m:r>
                                          <w:rPr>
                                            <w:rFonts w:ascii="Cambria Math" w:hAnsi="Cambria Math"/>
                                          </w:rPr>
                                          <m:t>c</m:t>
                                        </m:r>
                                      </m:e>
                                      <m:sub>
                                        <m:r>
                                          <w:rPr>
                                            <w:rFonts w:ascii="Cambria Math" w:hAnsi="Cambria Math"/>
                                          </w:rPr>
                                          <m:t>Pu</m:t>
                                        </m:r>
                                      </m:sub>
                                    </m:sSub>
                                  </m:den>
                                </m:f>
                              </m:e>
                            </m:nary>
                          </m:e>
                        </m:d>
                      </m:e>
                      <m:sub>
                        <m:r>
                          <w:rPr>
                            <w:rFonts w:ascii="Cambria Math" w:hAnsi="Cambria Math"/>
                          </w:rPr>
                          <m:t>initial</m:t>
                        </m:r>
                      </m:sub>
                    </m:sSub>
                  </m:num>
                  <m:den>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j</m:t>
                                        </m:r>
                                      </m:sub>
                                    </m:sSub>
                                  </m:num>
                                  <m:den>
                                    <m:sSub>
                                      <m:sSubPr>
                                        <m:ctrlPr>
                                          <w:rPr>
                                            <w:rFonts w:ascii="Cambria Math" w:hAnsi="Cambria Math"/>
                                            <w:i/>
                                          </w:rPr>
                                        </m:ctrlPr>
                                      </m:sSubPr>
                                      <m:e>
                                        <m:r>
                                          <w:rPr>
                                            <w:rFonts w:ascii="Cambria Math" w:hAnsi="Cambria Math"/>
                                          </w:rPr>
                                          <m:t>c</m:t>
                                        </m:r>
                                      </m:e>
                                      <m:sub>
                                        <m:r>
                                          <w:rPr>
                                            <w:rFonts w:ascii="Cambria Math" w:hAnsi="Cambria Math"/>
                                          </w:rPr>
                                          <m:t>Pu</m:t>
                                        </m:r>
                                      </m:sub>
                                    </m:sSub>
                                  </m:den>
                                </m:f>
                              </m:e>
                            </m:nary>
                          </m:e>
                        </m:d>
                      </m:e>
                      <m:sub>
                        <m:r>
                          <w:rPr>
                            <w:rFonts w:ascii="Cambria Math" w:hAnsi="Cambria Math"/>
                          </w:rPr>
                          <m:t>final</m:t>
                        </m:r>
                      </m:sub>
                    </m:sSub>
                  </m:den>
                </m:f>
              </m:oMath>
            </m:oMathPara>
          </w:p>
        </w:tc>
        <w:tc>
          <w:tcPr>
            <w:tcW w:w="1080" w:type="dxa"/>
            <w:noWrap/>
          </w:tcPr>
          <w:p w14:paraId="3E73DBC4" w14:textId="77777777" w:rsidR="00FC649B" w:rsidRDefault="00FC649B" w:rsidP="00FC649B">
            <w:moveTo w:id="38" w:author="Charles M. Folden III" w:date="2016-03-18T11:15:00Z">
              <w:r>
                <w:fldChar w:fldCharType="begin"/>
              </w:r>
              <w:r>
                <w:instrText xml:space="preserve"> REF _Ref443651408 </w:instrText>
              </w:r>
              <w:r w:rsidRPr="00DC59A8">
                <w:instrText>\# 0</w:instrText>
              </w:r>
              <w:r>
                <w:instrText xml:space="preserve"> \h </w:instrText>
              </w:r>
            </w:moveTo>
            <w:moveTo w:id="39" w:author="Charles M. Folden III" w:date="2016-03-18T11:15:00Z">
              <w:r>
                <w:fldChar w:fldCharType="separate"/>
              </w:r>
              <w:r>
                <w:t>4</w:t>
              </w:r>
              <w:r>
                <w:fldChar w:fldCharType="end"/>
              </w:r>
            </w:moveTo>
          </w:p>
        </w:tc>
      </w:tr>
    </w:tbl>
    <w:moveToRangeEnd w:id="37"/>
    <w:p w14:paraId="08CAC680" w14:textId="64CDB453" w:rsidR="004D6B7D" w:rsidDel="0031117F" w:rsidRDefault="00FC649B" w:rsidP="00522AFE">
      <w:pPr>
        <w:rPr>
          <w:del w:id="40" w:author="Charles M. Folden III" w:date="2016-03-18T11:23:00Z"/>
        </w:rPr>
      </w:pPr>
      <w:proofErr w:type="gramStart"/>
      <w:ins w:id="41" w:author="Charles M. Folden III" w:date="2016-03-18T11:15:00Z">
        <w:r>
          <w:t>where</w:t>
        </w:r>
        <w:proofErr w:type="gramEnd"/>
        <w:r>
          <w:t xml:space="preserve"> </w:t>
        </w:r>
        <w:r w:rsidRPr="00FC649B">
          <w:rPr>
            <w:i/>
            <w:rPrChange w:id="42" w:author="Charles M. Folden III" w:date="2016-03-18T11:16:00Z">
              <w:rPr/>
            </w:rPrChange>
          </w:rPr>
          <w:t>J</w:t>
        </w:r>
        <w:r>
          <w:t xml:space="preserve"> </w:t>
        </w:r>
      </w:ins>
      <w:ins w:id="43" w:author="Charles M. Folden III" w:date="2016-03-18T11:16:00Z">
        <w:r>
          <w:t>is the number of contaminant species</w:t>
        </w:r>
      </w:ins>
      <w:r w:rsidR="002A2DDA" w:rsidRPr="002A2DDA">
        <w:t>.</w:t>
      </w:r>
      <w:r w:rsidR="00636410">
        <w:t xml:space="preserve"> </w:t>
      </w:r>
      <w:del w:id="44" w:author="Charles M. Folden III" w:date="2016-03-18T11:16:00Z">
        <w:r w:rsidR="00636410" w:rsidDel="00FC649B">
          <w:delText>Theref</w:delText>
        </w:r>
        <w:r w:rsidR="001973F5" w:rsidDel="00FC649B">
          <w:delText>ore i</w:delText>
        </w:r>
      </w:del>
      <w:ins w:id="45" w:author="Charles M. Folden III" w:date="2016-03-18T11:16:00Z">
        <w:r>
          <w:t>I</w:t>
        </w:r>
      </w:ins>
      <w:r w:rsidR="001973F5">
        <w:t xml:space="preserve">ndustrial processes </w:t>
      </w:r>
      <w:del w:id="46" w:author="Charles M. Folden III" w:date="2016-03-18T11:16:00Z">
        <w:r w:rsidR="001973F5" w:rsidDel="00D16B0A">
          <w:delText>are more inclined to</w:delText>
        </w:r>
        <w:r w:rsidR="00636410" w:rsidDel="00D16B0A">
          <w:delText xml:space="preserve"> </w:delText>
        </w:r>
      </w:del>
      <w:ins w:id="47" w:author="Charles M. Folden III" w:date="2016-03-18T11:16:00Z">
        <w:r w:rsidR="00D16B0A">
          <w:t xml:space="preserve">typically </w:t>
        </w:r>
      </w:ins>
      <w:r w:rsidR="00636410">
        <w:t>report DF</w:t>
      </w:r>
      <w:ins w:id="48" w:author="Charles M. Folden III" w:date="2016-03-18T11:16:00Z">
        <w:r w:rsidR="00D16B0A">
          <w:t>s</w:t>
        </w:r>
      </w:ins>
      <w:r w:rsidR="00636410">
        <w:t xml:space="preserve"> with regard to </w:t>
      </w:r>
      <w:r w:rsidR="009D0814">
        <w:t xml:space="preserve">total gamma or total beta </w:t>
      </w:r>
      <w:r w:rsidR="00FE42D1">
        <w:t>activity</w:t>
      </w:r>
      <w:del w:id="49" w:author="Charles M. Folden III" w:date="2016-03-18T11:17:00Z">
        <w:r w:rsidR="00636410" w:rsidDel="00397529">
          <w:delText>,</w:delText>
        </w:r>
      </w:del>
      <w:r w:rsidR="00636410">
        <w:t xml:space="preserve"> </w:t>
      </w:r>
      <w:del w:id="50" w:author="Charles M. Folden III" w:date="2016-03-18T11:16:00Z">
        <w:r w:rsidR="00636410" w:rsidDel="00397529">
          <w:delText xml:space="preserve">where an overall concentration is more easily </w:delText>
        </w:r>
      </w:del>
      <w:ins w:id="51" w:author="Charles M. Folden III" w:date="2016-03-18T11:16:00Z">
        <w:r w:rsidR="00397529">
          <w:t xml:space="preserve">since these are readily </w:t>
        </w:r>
      </w:ins>
      <w:r w:rsidR="00636410">
        <w:t>determined</w:t>
      </w:r>
      <w:ins w:id="52" w:author="Charles M. Folden III" w:date="2016-03-18T11:16:00Z">
        <w:r w:rsidR="00397529">
          <w:t>;</w:t>
        </w:r>
      </w:ins>
      <w:del w:id="53" w:author="Charles M. Folden III" w:date="2016-03-18T11:16:00Z">
        <w:r w:rsidR="00636410" w:rsidDel="00397529">
          <w:delText>.</w:delText>
        </w:r>
      </w:del>
      <w:ins w:id="54" w:author="Charles M. Folden III" w:date="2016-03-18T11:16:00Z">
        <w:r w:rsidR="00397529">
          <w:t xml:space="preserve"> </w:t>
        </w:r>
      </w:ins>
      <w:del w:id="55" w:author="Charles M. Folden III" w:date="2016-03-18T11:16:00Z">
        <w:r w:rsidR="00636410" w:rsidDel="00397529">
          <w:delText xml:space="preserve"> </w:delText>
        </w:r>
      </w:del>
      <w:del w:id="56" w:author="Charles M. Folden III" w:date="2016-03-18T11:17:00Z">
        <w:r w:rsidR="00CA5A5E" w:rsidDel="00397529">
          <w:delText>O</w:delText>
        </w:r>
      </w:del>
      <w:ins w:id="57" w:author="Charles M. Folden III" w:date="2016-03-18T11:17:00Z">
        <w:r w:rsidR="00397529">
          <w:t>o</w:t>
        </w:r>
      </w:ins>
      <w:r w:rsidR="00CA5A5E">
        <w:t>therwise,</w:t>
      </w:r>
      <w:r w:rsidR="001973F5">
        <w:t xml:space="preserve"> </w:t>
      </w:r>
      <w:del w:id="58" w:author="Charles M. Folden III" w:date="2016-03-18T11:17:00Z">
        <w:r w:rsidR="001973F5" w:rsidDel="00397529">
          <w:delText>to be precise,</w:delText>
        </w:r>
        <w:r w:rsidR="00CA5A5E" w:rsidDel="00397529">
          <w:delText xml:space="preserve"> </w:delText>
        </w:r>
      </w:del>
      <w:r w:rsidR="00CA5A5E">
        <w:t xml:space="preserve">each </w:t>
      </w:r>
      <w:del w:id="59" w:author="Charles M. Folden III" w:date="2016-03-18T11:17:00Z">
        <w:r w:rsidR="00902988" w:rsidDel="00397529">
          <w:delText>particular</w:delText>
        </w:r>
        <w:r w:rsidR="00CA5A5E" w:rsidDel="00397529">
          <w:delText xml:space="preserve"> </w:delText>
        </w:r>
      </w:del>
      <w:r w:rsidR="00CA5A5E">
        <w:t>contaminant</w:t>
      </w:r>
      <w:ins w:id="60" w:author="Charles M. Folden III" w:date="2016-03-18T11:17:00Z">
        <w:r w:rsidR="00397529">
          <w:t xml:space="preserve"> </w:t>
        </w:r>
      </w:ins>
      <w:del w:id="61" w:author="Charles M. Folden III" w:date="2016-03-18T11:17:00Z">
        <w:r w:rsidR="00CA5A5E" w:rsidDel="00397529">
          <w:delText xml:space="preserve">, or fission product, should </w:delText>
        </w:r>
      </w:del>
      <w:ins w:id="62" w:author="Charles M. Folden III" w:date="2016-03-18T11:17:00Z">
        <w:r w:rsidR="00397529">
          <w:t xml:space="preserve">must </w:t>
        </w:r>
      </w:ins>
      <w:r w:rsidR="00CA5A5E">
        <w:t xml:space="preserve">be </w:t>
      </w:r>
      <w:del w:id="63" w:author="Charles M. Folden III" w:date="2016-03-18T11:17:00Z">
        <w:r w:rsidR="00CA5A5E" w:rsidDel="00397529">
          <w:delText xml:space="preserve">measured and </w:delText>
        </w:r>
      </w:del>
      <w:r w:rsidR="00CA5A5E">
        <w:t xml:space="preserve">quantified. </w:t>
      </w:r>
      <w:del w:id="64" w:author="Charles M. Folden III" w:date="2016-03-18T11:18:00Z">
        <w:r w:rsidR="00D07A91" w:rsidDel="00397529">
          <w:delText xml:space="preserve">Typically blanket DF values, with no reference towards </w:delText>
        </w:r>
        <w:r w:rsidR="00C74DCA" w:rsidDel="00397529">
          <w:delText>specific contaminants or method</w:delText>
        </w:r>
        <w:r w:rsidR="00D07A91" w:rsidDel="00397529">
          <w:delText xml:space="preserve"> are listed</w:delText>
        </w:r>
        <w:r w:rsidR="00C74DCA" w:rsidDel="00397529">
          <w:delText>.</w:delText>
        </w:r>
        <w:r w:rsidR="00D07A91" w:rsidDel="00397529">
          <w:delText xml:space="preserve"> </w:delText>
        </w:r>
        <w:r w:rsidR="009F12DB" w:rsidDel="00397529">
          <w:delText xml:space="preserve">This is a problem, </w:delText>
        </w:r>
        <w:r w:rsidR="009F12DB" w:rsidDel="00397529">
          <w:lastRenderedPageBreak/>
          <w:delText xml:space="preserve">because </w:delText>
        </w:r>
      </w:del>
      <w:ins w:id="65" w:author="Charles M. Folden III" w:date="2016-03-18T11:18:00Z">
        <w:r w:rsidR="00397529">
          <w:t xml:space="preserve">In practice, </w:t>
        </w:r>
      </w:ins>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overall</m:t>
            </m:r>
          </m:sub>
        </m:sSub>
      </m:oMath>
      <w:r w:rsidR="009F12DB">
        <w:t xml:space="preserve"> </w:t>
      </w:r>
      <w:commentRangeStart w:id="66"/>
      <w:r w:rsidR="00BF6FE8">
        <w:t>is a strong function of the pool of contaminants</w:t>
      </w:r>
      <w:r w:rsidR="00AA03EC">
        <w:t xml:space="preserve"> used for the calculation</w:t>
      </w:r>
      <w:commentRangeEnd w:id="66"/>
      <w:r w:rsidR="00397529">
        <w:rPr>
          <w:rStyle w:val="CommentReference"/>
        </w:rPr>
        <w:commentReference w:id="66"/>
      </w:r>
      <w:proofErr w:type="gramStart"/>
      <w:r w:rsidR="00555919">
        <w:t>.</w:t>
      </w:r>
      <w:proofErr w:type="gramEnd"/>
    </w:p>
    <w:p w14:paraId="662DD7D7" w14:textId="502AF6F7" w:rsidR="004D6B7D" w:rsidRDefault="004D6B7D">
      <w:pPr>
        <w:pPrChange w:id="67" w:author="Charles M. Folden III" w:date="2016-03-18T11:23:00Z">
          <w:pPr>
            <w:pStyle w:val="Equations"/>
          </w:pPr>
        </w:pPrChange>
      </w:pPr>
      <w:bookmarkStart w:id="68" w:name="_Ref443651408"/>
      <w:del w:id="69" w:author="Charles M. Folden III" w:date="2016-03-18T11:19:00Z">
        <w:r w:rsidDel="00397529">
          <w:delText>Eq</w:delText>
        </w:r>
      </w:del>
      <w:del w:id="70" w:author="Charles M. Folden III" w:date="2016-03-18T11:20:00Z">
        <w:r w:rsidDel="00397529">
          <w:delText xml:space="preserve">uation </w:delText>
        </w:r>
        <w:r w:rsidR="00FC649B" w:rsidDel="00397529">
          <w:fldChar w:fldCharType="begin"/>
        </w:r>
        <w:r w:rsidR="00FC649B" w:rsidDel="00397529">
          <w:delInstrText xml:space="preserve"> SEQ Equation \* ARABIC </w:delInstrText>
        </w:r>
        <w:r w:rsidR="00FC649B" w:rsidDel="00397529">
          <w:fldChar w:fldCharType="separate"/>
        </w:r>
        <w:r w:rsidR="00E6339B" w:rsidDel="00397529">
          <w:rPr>
            <w:noProof/>
          </w:rPr>
          <w:delText>4</w:delText>
        </w:r>
        <w:r w:rsidR="00FC649B" w:rsidDel="00397529">
          <w:rPr>
            <w:noProof/>
          </w:rPr>
          <w:fldChar w:fldCharType="end"/>
        </w:r>
        <w:bookmarkEnd w:id="68"/>
        <w:r w:rsidDel="00397529">
          <w:rPr>
            <w:noProof/>
          </w:rPr>
          <w:delText xml:space="preserve"> O</w:delText>
        </w:r>
      </w:del>
      <w:del w:id="71" w:author="Charles M. Folden III" w:date="2016-03-18T11:22:00Z">
        <w:r w:rsidDel="00B7770A">
          <w:rPr>
            <w:noProof/>
          </w:rPr>
          <w:delText>ver-all decontamination factor.</w:delText>
        </w:r>
      </w:del>
    </w:p>
    <w:tbl>
      <w:tblPr>
        <w:tblStyle w:val="EquationsTable1"/>
        <w:tblW w:w="0" w:type="auto"/>
        <w:tblLook w:val="04A0" w:firstRow="1" w:lastRow="0" w:firstColumn="1" w:lastColumn="0" w:noHBand="0" w:noVBand="1"/>
      </w:tblPr>
      <w:tblGrid>
        <w:gridCol w:w="1075"/>
        <w:gridCol w:w="6390"/>
        <w:gridCol w:w="1080"/>
      </w:tblGrid>
      <w:tr w:rsidR="004D6B7D" w:rsidDel="00FC649B" w14:paraId="1EA1058C" w14:textId="1881FE9B" w:rsidTr="006A491D">
        <w:trPr>
          <w:trHeight w:val="1520"/>
        </w:trPr>
        <w:tc>
          <w:tcPr>
            <w:tcW w:w="1075" w:type="dxa"/>
            <w:noWrap/>
          </w:tcPr>
          <w:p w14:paraId="07BE4DEB" w14:textId="3A5A691F" w:rsidR="004D6B7D" w:rsidDel="00FC649B" w:rsidRDefault="004D6B7D" w:rsidP="00D35D97">
            <w:pPr>
              <w:spacing w:line="240" w:lineRule="auto"/>
            </w:pPr>
            <w:moveFromRangeStart w:id="72" w:author="Charles M. Folden III" w:date="2016-03-18T11:15:00Z" w:name="move446063071"/>
          </w:p>
        </w:tc>
        <w:tc>
          <w:tcPr>
            <w:tcW w:w="6390" w:type="dxa"/>
            <w:noWrap/>
          </w:tcPr>
          <w:p w14:paraId="2ABFD8AF" w14:textId="7FF75CBD" w:rsidR="004D6B7D" w:rsidDel="00FC649B" w:rsidRDefault="004D6B7D" w:rsidP="008B5D4E">
            <m:oMathPara>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overall</m:t>
                    </m:r>
                  </m:sub>
                </m:sSub>
                <m:r>
                  <w:rPr>
                    <w:rFonts w:ascii="Cambria Math" w:hAnsi="Cambria Math"/>
                  </w:rPr>
                  <m:t>=</m:t>
                </m:r>
                <m:f>
                  <m:fPr>
                    <m:ctrlPr>
                      <w:rPr>
                        <w:rFonts w:ascii="Cambria Math" w:hAnsi="Cambria Math"/>
                        <w:i/>
                      </w:rPr>
                    </m:ctrlPr>
                  </m:fPr>
                  <m:num>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j</m:t>
                                        </m:r>
                                      </m:sub>
                                    </m:sSub>
                                  </m:num>
                                  <m:den>
                                    <m:sSub>
                                      <m:sSubPr>
                                        <m:ctrlPr>
                                          <w:rPr>
                                            <w:rFonts w:ascii="Cambria Math" w:hAnsi="Cambria Math"/>
                                            <w:i/>
                                          </w:rPr>
                                        </m:ctrlPr>
                                      </m:sSubPr>
                                      <m:e>
                                        <m:r>
                                          <w:rPr>
                                            <w:rFonts w:ascii="Cambria Math" w:hAnsi="Cambria Math"/>
                                          </w:rPr>
                                          <m:t>c</m:t>
                                        </m:r>
                                      </m:e>
                                      <m:sub>
                                        <m:r>
                                          <w:rPr>
                                            <w:rFonts w:ascii="Cambria Math" w:hAnsi="Cambria Math"/>
                                          </w:rPr>
                                          <m:t>Pu</m:t>
                                        </m:r>
                                      </m:sub>
                                    </m:sSub>
                                  </m:den>
                                </m:f>
                              </m:e>
                            </m:nary>
                          </m:e>
                        </m:d>
                      </m:e>
                      <m:sub>
                        <m:r>
                          <w:rPr>
                            <w:rFonts w:ascii="Cambria Math" w:hAnsi="Cambria Math"/>
                          </w:rPr>
                          <m:t>initial</m:t>
                        </m:r>
                      </m:sub>
                    </m:sSub>
                  </m:num>
                  <m:den>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j</m:t>
                                        </m:r>
                                      </m:sub>
                                    </m:sSub>
                                  </m:num>
                                  <m:den>
                                    <m:sSub>
                                      <m:sSubPr>
                                        <m:ctrlPr>
                                          <w:rPr>
                                            <w:rFonts w:ascii="Cambria Math" w:hAnsi="Cambria Math"/>
                                            <w:i/>
                                          </w:rPr>
                                        </m:ctrlPr>
                                      </m:sSubPr>
                                      <m:e>
                                        <m:r>
                                          <w:rPr>
                                            <w:rFonts w:ascii="Cambria Math" w:hAnsi="Cambria Math"/>
                                          </w:rPr>
                                          <m:t>c</m:t>
                                        </m:r>
                                      </m:e>
                                      <m:sub>
                                        <m:r>
                                          <w:rPr>
                                            <w:rFonts w:ascii="Cambria Math" w:hAnsi="Cambria Math"/>
                                          </w:rPr>
                                          <m:t>Pu</m:t>
                                        </m:r>
                                      </m:sub>
                                    </m:sSub>
                                  </m:den>
                                </m:f>
                              </m:e>
                            </m:nary>
                          </m:e>
                        </m:d>
                      </m:e>
                      <m:sub>
                        <m:r>
                          <w:rPr>
                            <w:rFonts w:ascii="Cambria Math" w:hAnsi="Cambria Math"/>
                          </w:rPr>
                          <m:t>final</m:t>
                        </m:r>
                      </m:sub>
                    </m:sSub>
                  </m:den>
                </m:f>
              </m:oMath>
            </m:oMathPara>
          </w:p>
        </w:tc>
        <w:tc>
          <w:tcPr>
            <w:tcW w:w="1080" w:type="dxa"/>
            <w:noWrap/>
          </w:tcPr>
          <w:p w14:paraId="1CE880C7" w14:textId="196A27B5" w:rsidR="004D6B7D" w:rsidDel="00FC649B" w:rsidRDefault="00DC59A8" w:rsidP="00DC59A8">
            <w:moveFrom w:id="73" w:author="Charles M. Folden III" w:date="2016-03-18T11:15:00Z">
              <w:r w:rsidDel="00FC649B">
                <w:fldChar w:fldCharType="begin"/>
              </w:r>
              <w:r w:rsidDel="00FC649B">
                <w:instrText xml:space="preserve"> REF _Ref443651408 </w:instrText>
              </w:r>
              <w:r w:rsidRPr="00DC59A8" w:rsidDel="00FC649B">
                <w:instrText>\# 0</w:instrText>
              </w:r>
              <w:r w:rsidDel="00FC649B">
                <w:instrText xml:space="preserve"> \h </w:instrText>
              </w:r>
            </w:moveFrom>
            <w:del w:id="74" w:author="Charles M. Folden III" w:date="2016-03-18T11:15:00Z"/>
            <w:moveFrom w:id="75" w:author="Charles M. Folden III" w:date="2016-03-18T11:15:00Z">
              <w:r w:rsidDel="00FC649B">
                <w:fldChar w:fldCharType="separate"/>
              </w:r>
              <w:r w:rsidDel="00FC649B">
                <w:t>4</w:t>
              </w:r>
              <w:r w:rsidDel="00FC649B">
                <w:fldChar w:fldCharType="end"/>
              </w:r>
            </w:moveFrom>
          </w:p>
        </w:tc>
      </w:tr>
    </w:tbl>
    <w:moveFromRangeEnd w:id="72"/>
    <w:p w14:paraId="225E88A1" w14:textId="6BFB7870" w:rsidR="002D58F9" w:rsidRDefault="00D31559" w:rsidP="00D27C65">
      <w:pPr>
        <w:ind w:firstLine="360"/>
        <w:rPr>
          <w:ins w:id="76" w:author="Charles M. Folden III" w:date="2016-03-18T11:23:00Z"/>
        </w:rPr>
      </w:pPr>
      <w:del w:id="77" w:author="Charles M. Folden III" w:date="2016-03-18T11:21:00Z">
        <w:r w:rsidDel="00397529">
          <w:tab/>
        </w:r>
        <w:r w:rsidR="00761F03" w:rsidDel="00397529">
          <w:delText xml:space="preserve">To show </w:delText>
        </w:r>
        <w:r w:rsidR="004F38D3" w:rsidDel="00397529">
          <w:delText>this,</w:delText>
        </w:r>
        <w:r w:rsidR="00761F03" w:rsidDel="00397529">
          <w:delText xml:space="preserve"> </w:delText>
        </w:r>
        <w:r w:rsidR="0089538F" w:rsidDel="00397529">
          <w:fldChar w:fldCharType="begin"/>
        </w:r>
        <w:r w:rsidR="0089538F" w:rsidDel="00397529">
          <w:delInstrText xml:space="preserve"> REF _Ref443651408 \h </w:delInstrText>
        </w:r>
        <w:r w:rsidR="0089538F" w:rsidDel="00397529">
          <w:fldChar w:fldCharType="separate"/>
        </w:r>
        <w:r w:rsidR="00E6339B" w:rsidDel="00397529">
          <w:delText xml:space="preserve">Equation </w:delText>
        </w:r>
        <w:r w:rsidR="00E6339B" w:rsidDel="00397529">
          <w:rPr>
            <w:noProof/>
          </w:rPr>
          <w:delText>4</w:delText>
        </w:r>
        <w:r w:rsidR="0089538F" w:rsidDel="00397529">
          <w:fldChar w:fldCharType="end"/>
        </w:r>
        <w:r w:rsidR="0089538F" w:rsidDel="00397529">
          <w:delText xml:space="preserve"> is rewritten </w:delText>
        </w:r>
        <w:r w:rsidR="004F38D3" w:rsidDel="00397529">
          <w:delText xml:space="preserve">in </w:delText>
        </w:r>
        <w:r w:rsidR="004F38D3" w:rsidDel="00397529">
          <w:fldChar w:fldCharType="begin"/>
        </w:r>
        <w:r w:rsidR="004F38D3" w:rsidDel="00397529">
          <w:delInstrText xml:space="preserve"> REF _Ref443900305 \h </w:delInstrText>
        </w:r>
        <w:r w:rsidR="004F38D3" w:rsidDel="00397529">
          <w:fldChar w:fldCharType="separate"/>
        </w:r>
        <w:r w:rsidR="00E6339B" w:rsidDel="00397529">
          <w:delText xml:space="preserve">Equation </w:delText>
        </w:r>
        <w:r w:rsidR="00E6339B" w:rsidDel="00397529">
          <w:rPr>
            <w:noProof/>
          </w:rPr>
          <w:delText>5</w:delText>
        </w:r>
        <w:r w:rsidR="004F38D3" w:rsidDel="00397529">
          <w:fldChar w:fldCharType="end"/>
        </w:r>
        <w:r w:rsidR="004F38D3" w:rsidDel="00397529">
          <w:delText xml:space="preserve"> and </w:delText>
        </w:r>
        <w:r w:rsidR="004F38D3" w:rsidDel="00397529">
          <w:fldChar w:fldCharType="begin"/>
        </w:r>
        <w:r w:rsidR="004F38D3" w:rsidDel="00397529">
          <w:delInstrText xml:space="preserve"> REF _Ref443900434 \h </w:delInstrText>
        </w:r>
        <w:r w:rsidR="004F38D3" w:rsidDel="00397529">
          <w:fldChar w:fldCharType="separate"/>
        </w:r>
        <w:r w:rsidR="00E6339B" w:rsidDel="00397529">
          <w:delText xml:space="preserve">Equation </w:delText>
        </w:r>
        <w:r w:rsidR="00E6339B" w:rsidDel="00397529">
          <w:rPr>
            <w:noProof/>
          </w:rPr>
          <w:delText>6</w:delText>
        </w:r>
        <w:r w:rsidR="004F38D3" w:rsidDel="00397529">
          <w:fldChar w:fldCharType="end"/>
        </w:r>
        <w:r w:rsidR="0089538F" w:rsidDel="00397529">
          <w:delText xml:space="preserve">. </w:delText>
        </w:r>
      </w:del>
      <w:r w:rsidR="0089538F">
        <w:t>The relation</w:t>
      </w:r>
      <w:ins w:id="78" w:author="Charles M. Folden III" w:date="2016-03-18T11:24:00Z">
        <w:r w:rsidR="00366451">
          <w:t>ship</w:t>
        </w:r>
      </w:ins>
      <w:r w:rsidR="00761F03">
        <w:t xml:space="preserve"> between individual DFs</w:t>
      </w:r>
      <w:ins w:id="79" w:author="Charles M. Folden III" w:date="2016-03-18T11:25:00Z">
        <w:r w:rsidR="00366451">
          <w:t>, individual contaminant concentrations, and</w:t>
        </w:r>
      </w:ins>
      <w:del w:id="80" w:author="Charles M. Folden III" w:date="2016-03-18T11:25:00Z">
        <w:r w:rsidR="00761F03" w:rsidDel="00366451">
          <w:delText xml:space="preserve"> and</w:delText>
        </w:r>
      </w:del>
      <w:r w:rsidR="00761F03">
        <w:t xml:space="preserve"> </w:t>
      </w:r>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overall</m:t>
            </m:r>
          </m:sub>
        </m:sSub>
      </m:oMath>
      <w:r>
        <w:t xml:space="preserve"> is</w:t>
      </w:r>
      <w:ins w:id="81" w:author="Charles M. Folden III" w:date="2016-03-18T11:24:00Z">
        <w:r w:rsidR="0031117F">
          <w:t xml:space="preserve"> given by</w:t>
        </w:r>
      </w:ins>
      <w:del w:id="82" w:author="Charles M. Folden III" w:date="2016-03-18T11:24:00Z">
        <w:r w:rsidDel="0031117F">
          <w:delText xml:space="preserve"> </w:delText>
        </w:r>
        <w:r w:rsidR="0089538F" w:rsidDel="0031117F">
          <w:delText xml:space="preserve">depicted </w:delText>
        </w:r>
        <w:r w:rsidDel="0031117F">
          <w:delText>in</w:delText>
        </w:r>
      </w:del>
      <w:r w:rsidR="002D58F9" w:rsidRPr="002D58F9">
        <w:t xml:space="preserve"> </w:t>
      </w:r>
      <w:commentRangeStart w:id="83"/>
      <w:r w:rsidR="002D58F9">
        <w:fldChar w:fldCharType="begin"/>
      </w:r>
      <w:r w:rsidR="002D58F9">
        <w:instrText xml:space="preserve"> REF _Ref443900305 \h </w:instrText>
      </w:r>
      <w:r w:rsidR="002D58F9">
        <w:fldChar w:fldCharType="separate"/>
      </w:r>
      <w:r w:rsidR="002D58F9">
        <w:t xml:space="preserve">Equation </w:t>
      </w:r>
      <w:r w:rsidR="002D58F9">
        <w:rPr>
          <w:noProof/>
        </w:rPr>
        <w:t>5</w:t>
      </w:r>
      <w:r w:rsidR="002D58F9">
        <w:fldChar w:fldCharType="end"/>
      </w:r>
      <w:commentRangeEnd w:id="83"/>
      <w:r w:rsidR="00B23FB6">
        <w:rPr>
          <w:rStyle w:val="CommentReference"/>
        </w:rPr>
        <w:commentReference w:id="83"/>
      </w:r>
      <w:del w:id="84" w:author="Charles M. Folden III" w:date="2016-03-18T11:22:00Z">
        <w:r w:rsidR="002D58F9" w:rsidDel="00B7770A">
          <w:delText xml:space="preserve">, where </w:delText>
        </w:r>
        <m:oMath>
          <m:r>
            <w:rPr>
              <w:rFonts w:ascii="Cambria Math" w:hAnsi="Cambria Math"/>
            </w:rPr>
            <m:t>i</m:t>
          </m:r>
        </m:oMath>
        <w:r w:rsidR="002D58F9" w:rsidDel="00B7770A">
          <w:rPr>
            <w:rFonts w:eastAsiaTheme="minorEastAsia"/>
          </w:rPr>
          <w:delText xml:space="preserve"> loops over all contaminants. It is important to realize two things, first, that DFs are additive, and second, that the parenthetical statement of </w:delText>
        </w:r>
        <w:r w:rsidR="002D58F9" w:rsidDel="00B7770A">
          <w:rPr>
            <w:rFonts w:eastAsiaTheme="minorEastAsia"/>
          </w:rPr>
          <w:fldChar w:fldCharType="begin"/>
        </w:r>
        <w:r w:rsidR="002D58F9" w:rsidDel="00B7770A">
          <w:rPr>
            <w:rFonts w:eastAsiaTheme="minorEastAsia"/>
          </w:rPr>
          <w:delInstrText xml:space="preserve"> REF _Ref443900305 \h </w:delInstrText>
        </w:r>
        <w:r w:rsidR="002D58F9" w:rsidDel="00B7770A">
          <w:rPr>
            <w:rFonts w:eastAsiaTheme="minorEastAsia"/>
          </w:rPr>
        </w:r>
        <w:r w:rsidR="002D58F9" w:rsidDel="00B7770A">
          <w:rPr>
            <w:rFonts w:eastAsiaTheme="minorEastAsia"/>
          </w:rPr>
          <w:fldChar w:fldCharType="separate"/>
        </w:r>
        <w:r w:rsidR="002D58F9" w:rsidDel="00B7770A">
          <w:delText xml:space="preserve">Equation </w:delText>
        </w:r>
        <w:r w:rsidR="002D58F9" w:rsidDel="00B7770A">
          <w:rPr>
            <w:noProof/>
          </w:rPr>
          <w:delText>5</w:delText>
        </w:r>
        <w:r w:rsidR="002D58F9" w:rsidDel="00B7770A">
          <w:rPr>
            <w:rFonts w:eastAsiaTheme="minorEastAsia"/>
          </w:rPr>
          <w:fldChar w:fldCharType="end"/>
        </w:r>
        <w:r w:rsidR="002D58F9" w:rsidDel="00B7770A">
          <w:rPr>
            <w:rFonts w:eastAsiaTheme="minorEastAsia"/>
          </w:rPr>
          <w:delText xml:space="preserve"> represents a percentage, where if </w:delText>
        </w:r>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j</m:t>
              </m:r>
            </m:sub>
          </m:sSub>
        </m:oMath>
        <w:r w:rsidR="002D58F9" w:rsidDel="00B7770A">
          <w:rPr>
            <w:rFonts w:eastAsiaTheme="minorEastAsia"/>
          </w:rPr>
          <w:delText xml:space="preserve"> were removed from the equation, then the summation would be precisely 1. </w:delText>
        </w:r>
      </w:del>
      <w:ins w:id="85" w:author="Charles M. Folden III" w:date="2016-03-18T11:22:00Z">
        <w:r w:rsidR="00B7770A">
          <w:t>:</w:t>
        </w:r>
      </w:ins>
    </w:p>
    <w:tbl>
      <w:tblPr>
        <w:tblStyle w:val="EquationsTable1"/>
        <w:tblW w:w="0" w:type="auto"/>
        <w:tblLook w:val="04A0" w:firstRow="1" w:lastRow="0" w:firstColumn="1" w:lastColumn="0" w:noHBand="0" w:noVBand="1"/>
      </w:tblPr>
      <w:tblGrid>
        <w:gridCol w:w="1075"/>
        <w:gridCol w:w="6390"/>
        <w:gridCol w:w="1080"/>
      </w:tblGrid>
      <w:tr w:rsidR="0031117F" w14:paraId="3B3B8290" w14:textId="77777777" w:rsidTr="00BD3B9B">
        <w:trPr>
          <w:trHeight w:val="1520"/>
          <w:ins w:id="86" w:author="Charles M. Folden III" w:date="2016-03-18T11:23:00Z"/>
        </w:trPr>
        <w:tc>
          <w:tcPr>
            <w:tcW w:w="1075" w:type="dxa"/>
            <w:noWrap/>
          </w:tcPr>
          <w:p w14:paraId="339C3772" w14:textId="77777777" w:rsidR="0031117F" w:rsidRDefault="0031117F" w:rsidP="00BD3B9B">
            <w:pPr>
              <w:spacing w:line="240" w:lineRule="auto"/>
              <w:rPr>
                <w:ins w:id="87" w:author="Charles M. Folden III" w:date="2016-03-18T11:23:00Z"/>
              </w:rPr>
            </w:pPr>
          </w:p>
        </w:tc>
        <w:tc>
          <w:tcPr>
            <w:tcW w:w="6390" w:type="dxa"/>
            <w:noWrap/>
          </w:tcPr>
          <w:p w14:paraId="0B07E503" w14:textId="77777777" w:rsidR="0031117F" w:rsidRDefault="0031117F" w:rsidP="00BD3B9B">
            <w:pPr>
              <w:rPr>
                <w:ins w:id="88" w:author="Charles M. Folden III" w:date="2016-03-18T11:23:00Z"/>
              </w:rPr>
            </w:pPr>
            <m:oMathPara>
              <m:oMath>
                <m:r>
                  <w:ins w:id="89" w:author="Charles M. Folden III" w:date="2016-03-18T11:23:00Z">
                    <w:rPr>
                      <w:rFonts w:ascii="Cambria Math" w:hAnsi="Cambria Math"/>
                    </w:rPr>
                    <m:t>D</m:t>
                  </w:ins>
                </m:r>
                <m:sSub>
                  <m:sSubPr>
                    <m:ctrlPr>
                      <w:ins w:id="90" w:author="Charles M. Folden III" w:date="2016-03-18T11:23:00Z">
                        <w:rPr>
                          <w:rFonts w:ascii="Cambria Math" w:hAnsi="Cambria Math"/>
                          <w:i/>
                        </w:rPr>
                      </w:ins>
                    </m:ctrlPr>
                  </m:sSubPr>
                  <m:e>
                    <m:r>
                      <w:ins w:id="91" w:author="Charles M. Folden III" w:date="2016-03-18T11:23:00Z">
                        <w:rPr>
                          <w:rFonts w:ascii="Cambria Math" w:hAnsi="Cambria Math"/>
                        </w:rPr>
                        <m:t>F</m:t>
                      </w:ins>
                    </m:r>
                  </m:e>
                  <m:sub>
                    <m:r>
                      <w:ins w:id="92" w:author="Charles M. Folden III" w:date="2016-03-18T11:23:00Z">
                        <w:rPr>
                          <w:rFonts w:ascii="Cambria Math" w:hAnsi="Cambria Math"/>
                        </w:rPr>
                        <m:t>overall</m:t>
                      </w:ins>
                    </m:r>
                  </m:sub>
                </m:sSub>
                <m:r>
                  <w:ins w:id="93" w:author="Charles M. Folden III" w:date="2016-03-18T11:23:00Z">
                    <w:rPr>
                      <w:rFonts w:ascii="Cambria Math" w:hAnsi="Cambria Math"/>
                    </w:rPr>
                    <m:t>=</m:t>
                  </w:ins>
                </m:r>
                <m:nary>
                  <m:naryPr>
                    <m:chr m:val="∑"/>
                    <m:limLoc m:val="undOvr"/>
                    <m:ctrlPr>
                      <w:ins w:id="94" w:author="Charles M. Folden III" w:date="2016-03-18T11:23:00Z">
                        <w:rPr>
                          <w:rFonts w:ascii="Cambria Math" w:hAnsi="Cambria Math"/>
                          <w:i/>
                        </w:rPr>
                      </w:ins>
                    </m:ctrlPr>
                  </m:naryPr>
                  <m:sub>
                    <m:r>
                      <w:ins w:id="95" w:author="Charles M. Folden III" w:date="2016-03-18T11:23:00Z">
                        <w:rPr>
                          <w:rFonts w:ascii="Cambria Math" w:hAnsi="Cambria Math"/>
                        </w:rPr>
                        <m:t>j=1</m:t>
                      </w:ins>
                    </m:r>
                  </m:sub>
                  <m:sup>
                    <m:r>
                      <w:ins w:id="96" w:author="Charles M. Folden III" w:date="2016-03-18T11:23:00Z">
                        <w:rPr>
                          <w:rFonts w:ascii="Cambria Math" w:hAnsi="Cambria Math"/>
                        </w:rPr>
                        <m:t>J</m:t>
                      </w:ins>
                    </m:r>
                  </m:sup>
                  <m:e>
                    <m:r>
                      <w:ins w:id="97" w:author="Charles M. Folden III" w:date="2016-03-18T11:23:00Z">
                        <w:rPr>
                          <w:rFonts w:ascii="Cambria Math" w:hAnsi="Cambria Math"/>
                        </w:rPr>
                        <m:t>D</m:t>
                      </w:ins>
                    </m:r>
                    <m:sSub>
                      <m:sSubPr>
                        <m:ctrlPr>
                          <w:ins w:id="98" w:author="Charles M. Folden III" w:date="2016-03-18T11:23:00Z">
                            <w:rPr>
                              <w:rFonts w:ascii="Cambria Math" w:hAnsi="Cambria Math"/>
                              <w:i/>
                            </w:rPr>
                          </w:ins>
                        </m:ctrlPr>
                      </m:sSubPr>
                      <m:e>
                        <m:r>
                          <w:ins w:id="99" w:author="Charles M. Folden III" w:date="2016-03-18T11:23:00Z">
                            <w:rPr>
                              <w:rFonts w:ascii="Cambria Math" w:hAnsi="Cambria Math"/>
                            </w:rPr>
                            <m:t>F</m:t>
                          </w:ins>
                        </m:r>
                      </m:e>
                      <m:sub>
                        <m:r>
                          <w:ins w:id="100" w:author="Charles M. Folden III" w:date="2016-03-18T11:23:00Z">
                            <w:rPr>
                              <w:rFonts w:ascii="Cambria Math" w:hAnsi="Cambria Math"/>
                            </w:rPr>
                            <m:t>j</m:t>
                          </w:ins>
                        </m:r>
                      </m:sub>
                    </m:sSub>
                  </m:e>
                </m:nary>
                <m:d>
                  <m:dPr>
                    <m:ctrlPr>
                      <w:ins w:id="101" w:author="Charles M. Folden III" w:date="2016-03-18T11:23:00Z">
                        <w:rPr>
                          <w:rFonts w:ascii="Cambria Math" w:hAnsi="Cambria Math"/>
                          <w:i/>
                        </w:rPr>
                      </w:ins>
                    </m:ctrlPr>
                  </m:dPr>
                  <m:e>
                    <m:sSub>
                      <m:sSubPr>
                        <m:ctrlPr>
                          <w:ins w:id="102" w:author="Charles M. Folden III" w:date="2016-03-18T11:23:00Z">
                            <w:rPr>
                              <w:rFonts w:ascii="Cambria Math" w:hAnsi="Cambria Math"/>
                              <w:i/>
                            </w:rPr>
                          </w:ins>
                        </m:ctrlPr>
                      </m:sSubPr>
                      <m:e>
                        <m:d>
                          <m:dPr>
                            <m:begChr m:val="|"/>
                            <m:endChr m:val="|"/>
                            <m:ctrlPr>
                              <w:ins w:id="103" w:author="Charles M. Folden III" w:date="2016-03-18T11:23:00Z">
                                <w:rPr>
                                  <w:rFonts w:ascii="Cambria Math" w:hAnsi="Cambria Math"/>
                                  <w:i/>
                                </w:rPr>
                              </w:ins>
                            </m:ctrlPr>
                          </m:dPr>
                          <m:e>
                            <m:f>
                              <m:fPr>
                                <m:ctrlPr>
                                  <w:ins w:id="104" w:author="Charles M. Folden III" w:date="2016-03-18T11:23:00Z">
                                    <w:rPr>
                                      <w:rFonts w:ascii="Cambria Math" w:hAnsi="Cambria Math"/>
                                      <w:i/>
                                    </w:rPr>
                                  </w:ins>
                                </m:ctrlPr>
                              </m:fPr>
                              <m:num>
                                <m:sSub>
                                  <m:sSubPr>
                                    <m:ctrlPr>
                                      <w:ins w:id="105" w:author="Charles M. Folden III" w:date="2016-03-18T11:23:00Z">
                                        <w:rPr>
                                          <w:rFonts w:ascii="Cambria Math" w:hAnsi="Cambria Math"/>
                                          <w:i/>
                                        </w:rPr>
                                      </w:ins>
                                    </m:ctrlPr>
                                  </m:sSubPr>
                                  <m:e>
                                    <m:r>
                                      <w:ins w:id="106" w:author="Charles M. Folden III" w:date="2016-03-18T11:23:00Z">
                                        <w:rPr>
                                          <w:rFonts w:ascii="Cambria Math" w:hAnsi="Cambria Math"/>
                                        </w:rPr>
                                        <m:t>c</m:t>
                                      </w:ins>
                                    </m:r>
                                  </m:e>
                                  <m:sub>
                                    <m:r>
                                      <w:ins w:id="107" w:author="Charles M. Folden III" w:date="2016-03-18T11:23:00Z">
                                        <w:rPr>
                                          <w:rFonts w:ascii="Cambria Math" w:hAnsi="Cambria Math"/>
                                        </w:rPr>
                                        <m:t>j</m:t>
                                      </w:ins>
                                    </m:r>
                                  </m:sub>
                                </m:sSub>
                              </m:num>
                              <m:den>
                                <m:nary>
                                  <m:naryPr>
                                    <m:chr m:val="∑"/>
                                    <m:limLoc m:val="undOvr"/>
                                    <m:ctrlPr>
                                      <w:ins w:id="108" w:author="Charles M. Folden III" w:date="2016-03-18T11:23:00Z">
                                        <w:rPr>
                                          <w:rFonts w:ascii="Cambria Math" w:hAnsi="Cambria Math"/>
                                          <w:i/>
                                        </w:rPr>
                                      </w:ins>
                                    </m:ctrlPr>
                                  </m:naryPr>
                                  <m:sub>
                                    <m:r>
                                      <w:ins w:id="109" w:author="Charles M. Folden III" w:date="2016-03-18T11:23:00Z">
                                        <w:rPr>
                                          <w:rFonts w:ascii="Cambria Math" w:hAnsi="Cambria Math"/>
                                        </w:rPr>
                                        <m:t>i=1</m:t>
                                      </w:ins>
                                    </m:r>
                                  </m:sub>
                                  <m:sup>
                                    <m:r>
                                      <w:ins w:id="110" w:author="Charles M. Folden III" w:date="2016-03-18T11:23:00Z">
                                        <w:rPr>
                                          <w:rFonts w:ascii="Cambria Math" w:hAnsi="Cambria Math"/>
                                        </w:rPr>
                                        <m:t>I</m:t>
                                      </w:ins>
                                    </m:r>
                                  </m:sup>
                                  <m:e>
                                    <m:sSub>
                                      <m:sSubPr>
                                        <m:ctrlPr>
                                          <w:ins w:id="111" w:author="Charles M. Folden III" w:date="2016-03-18T11:23:00Z">
                                            <w:rPr>
                                              <w:rFonts w:ascii="Cambria Math" w:hAnsi="Cambria Math"/>
                                              <w:i/>
                                            </w:rPr>
                                          </w:ins>
                                        </m:ctrlPr>
                                      </m:sSubPr>
                                      <m:e>
                                        <m:r>
                                          <w:ins w:id="112" w:author="Charles M. Folden III" w:date="2016-03-18T11:23:00Z">
                                            <w:rPr>
                                              <w:rFonts w:ascii="Cambria Math" w:hAnsi="Cambria Math"/>
                                            </w:rPr>
                                            <m:t>c</m:t>
                                          </w:ins>
                                        </m:r>
                                      </m:e>
                                      <m:sub>
                                        <m:r>
                                          <w:ins w:id="113" w:author="Charles M. Folden III" w:date="2016-03-18T11:23:00Z">
                                            <w:rPr>
                                              <w:rFonts w:ascii="Cambria Math" w:hAnsi="Cambria Math"/>
                                            </w:rPr>
                                            <m:t>i</m:t>
                                          </w:ins>
                                        </m:r>
                                      </m:sub>
                                    </m:sSub>
                                  </m:e>
                                </m:nary>
                              </m:den>
                            </m:f>
                          </m:e>
                        </m:d>
                      </m:e>
                      <m:sub>
                        <m:r>
                          <w:ins w:id="114" w:author="Charles M. Folden III" w:date="2016-03-18T11:23:00Z">
                            <w:rPr>
                              <w:rFonts w:ascii="Cambria Math" w:hAnsi="Cambria Math"/>
                            </w:rPr>
                            <m:t>final</m:t>
                          </w:ins>
                        </m:r>
                      </m:sub>
                    </m:sSub>
                  </m:e>
                </m:d>
              </m:oMath>
            </m:oMathPara>
          </w:p>
        </w:tc>
        <w:tc>
          <w:tcPr>
            <w:tcW w:w="1080" w:type="dxa"/>
            <w:noWrap/>
          </w:tcPr>
          <w:p w14:paraId="48E95A56" w14:textId="77777777" w:rsidR="0031117F" w:rsidRDefault="0031117F" w:rsidP="00BD3B9B">
            <w:pPr>
              <w:rPr>
                <w:ins w:id="115" w:author="Charles M. Folden III" w:date="2016-03-18T11:23:00Z"/>
              </w:rPr>
            </w:pPr>
            <w:ins w:id="116" w:author="Charles M. Folden III" w:date="2016-03-18T11:23:00Z">
              <w:r>
                <w:fldChar w:fldCharType="begin"/>
              </w:r>
              <w:r>
                <w:instrText xml:space="preserve"> REF _Ref443900305 </w:instrText>
              </w:r>
              <w:r w:rsidRPr="008149C4">
                <w:instrText>\# 0</w:instrText>
              </w:r>
              <w:r>
                <w:instrText xml:space="preserve"> \h </w:instrText>
              </w:r>
            </w:ins>
            <w:ins w:id="117" w:author="Charles M. Folden III" w:date="2016-03-18T11:23:00Z">
              <w:r>
                <w:fldChar w:fldCharType="separate"/>
              </w:r>
              <w:r>
                <w:t>5</w:t>
              </w:r>
              <w:r>
                <w:fldChar w:fldCharType="end"/>
              </w:r>
            </w:ins>
          </w:p>
        </w:tc>
      </w:tr>
    </w:tbl>
    <w:p w14:paraId="684C3452" w14:textId="6B32AAB9" w:rsidR="0031117F" w:rsidDel="0031117F" w:rsidRDefault="00B23FB6" w:rsidP="00B23FB6">
      <w:pPr>
        <w:rPr>
          <w:del w:id="118" w:author="Charles M. Folden III" w:date="2016-03-18T11:23:00Z"/>
        </w:rPr>
      </w:pPr>
      <w:proofErr w:type="gramStart"/>
      <w:ins w:id="119" w:author="Charles M. Folden III" w:date="2016-03-18T11:27:00Z">
        <w:r>
          <w:t>where</w:t>
        </w:r>
        <w:proofErr w:type="gramEnd"/>
        <w:r>
          <w:t xml:space="preserve"> </w:t>
        </w:r>
        <w:r w:rsidRPr="00B23FB6">
          <w:rPr>
            <w:i/>
            <w:rPrChange w:id="120" w:author="Charles M. Folden III" w:date="2016-03-18T11:27:00Z">
              <w:rPr/>
            </w:rPrChange>
          </w:rPr>
          <w:t>I</w:t>
        </w:r>
        <w:r>
          <w:t xml:space="preserve"> is </w:t>
        </w:r>
        <w:r w:rsidRPr="00B23FB6">
          <w:rPr>
            <w:highlight w:val="yellow"/>
            <w:rPrChange w:id="121" w:author="Charles M. Folden III" w:date="2016-03-18T11:27:00Z">
              <w:rPr/>
            </w:rPrChange>
          </w:rPr>
          <w:t>[***</w:t>
        </w:r>
      </w:ins>
      <w:ins w:id="122" w:author="Charles M. Folden III" w:date="2016-03-18T13:49:00Z">
        <w:r w:rsidR="005565A5" w:rsidRPr="00B23FB6">
          <w:rPr>
            <w:highlight w:val="yellow"/>
          </w:rPr>
          <w:t>definition</w:t>
        </w:r>
      </w:ins>
      <w:ins w:id="123" w:author="Charles M. Folden III" w:date="2016-03-18T11:27:00Z">
        <w:r w:rsidRPr="00B23FB6">
          <w:rPr>
            <w:highlight w:val="yellow"/>
            <w:rPrChange w:id="124" w:author="Charles M. Folden III" w:date="2016-03-18T11:27:00Z">
              <w:rPr/>
            </w:rPrChange>
          </w:rPr>
          <w:t xml:space="preserve"> of </w:t>
        </w:r>
        <w:r w:rsidRPr="00B23FB6">
          <w:rPr>
            <w:i/>
            <w:highlight w:val="yellow"/>
            <w:rPrChange w:id="125" w:author="Charles M. Folden III" w:date="2016-03-18T11:27:00Z">
              <w:rPr/>
            </w:rPrChange>
          </w:rPr>
          <w:t>I</w:t>
        </w:r>
        <w:r w:rsidRPr="00B23FB6">
          <w:rPr>
            <w:highlight w:val="yellow"/>
            <w:rPrChange w:id="126" w:author="Charles M. Folden III" w:date="2016-03-18T11:27:00Z">
              <w:rPr/>
            </w:rPrChange>
          </w:rPr>
          <w:t>]</w:t>
        </w:r>
        <w:r w:rsidR="00EA199D">
          <w:t>.</w:t>
        </w:r>
        <w:r>
          <w:t xml:space="preserve"> </w:t>
        </w:r>
      </w:ins>
    </w:p>
    <w:p w14:paraId="0E9D6E96" w14:textId="77777777" w:rsidR="00B23FB6" w:rsidRDefault="002D58F9">
      <w:pPr>
        <w:rPr>
          <w:ins w:id="127" w:author="Charles M. Folden III" w:date="2016-03-18T11:28:00Z"/>
          <w:rFonts w:eastAsiaTheme="minorEastAsia"/>
        </w:rPr>
        <w:pPrChange w:id="128" w:author="Charles M. Folden III" w:date="2016-03-18T11:24:00Z">
          <w:pPr>
            <w:pStyle w:val="Equations"/>
            <w:jc w:val="left"/>
          </w:pPr>
        </w:pPrChange>
      </w:pPr>
      <w:r>
        <w:fldChar w:fldCharType="begin"/>
      </w:r>
      <w:r>
        <w:instrText xml:space="preserve"> REF _Ref443900434 \h </w:instrText>
      </w:r>
      <w:r>
        <w:fldChar w:fldCharType="separate"/>
      </w:r>
      <w:r>
        <w:t xml:space="preserve">Equation </w:t>
      </w:r>
      <w:r>
        <w:rPr>
          <w:noProof/>
        </w:rPr>
        <w:t>6</w:t>
      </w:r>
      <w:r>
        <w:fldChar w:fldCharType="end"/>
      </w:r>
      <w:r>
        <w:t xml:space="preserve"> </w:t>
      </w:r>
      <w:del w:id="129" w:author="Charles M. Folden III" w:date="2016-03-18T11:28:00Z">
        <w:r w:rsidDel="00B23FB6">
          <w:delText xml:space="preserve">utilized </w:delText>
        </w:r>
        <w:r w:rsidDel="00B23FB6">
          <w:fldChar w:fldCharType="begin"/>
        </w:r>
        <w:r w:rsidDel="00B23FB6">
          <w:delInstrText xml:space="preserve"> REF _Ref443900885 \h </w:delInstrText>
        </w:r>
        <w:r w:rsidDel="00B23FB6">
          <w:fldChar w:fldCharType="separate"/>
        </w:r>
        <w:r w:rsidDel="00B23FB6">
          <w:delText xml:space="preserve">Equation </w:delText>
        </w:r>
        <w:r w:rsidDel="00B23FB6">
          <w:rPr>
            <w:noProof/>
          </w:rPr>
          <w:delText>2</w:delText>
        </w:r>
        <w:r w:rsidDel="00B23FB6">
          <w:fldChar w:fldCharType="end"/>
        </w:r>
        <w:r w:rsidDel="00B23FB6">
          <w:delText xml:space="preserve"> and </w:delText>
        </w:r>
        <w:r w:rsidDel="00B23FB6">
          <w:fldChar w:fldCharType="begin"/>
        </w:r>
        <w:r w:rsidDel="00B23FB6">
          <w:delInstrText xml:space="preserve"> REF _Ref443646629 \h </w:delInstrText>
        </w:r>
        <w:r w:rsidDel="00B23FB6">
          <w:fldChar w:fldCharType="separate"/>
        </w:r>
        <w:r w:rsidDel="00B23FB6">
          <w:delText xml:space="preserve">Equation </w:delText>
        </w:r>
        <w:r w:rsidDel="00B23FB6">
          <w:rPr>
            <w:noProof/>
          </w:rPr>
          <w:delText>3</w:delText>
        </w:r>
        <w:r w:rsidDel="00B23FB6">
          <w:fldChar w:fldCharType="end"/>
        </w:r>
        <w:r w:rsidDel="00B23FB6">
          <w:delText xml:space="preserve"> and shows </w:delText>
        </w:r>
      </w:del>
      <w:ins w:id="130" w:author="Charles M. Folden III" w:date="2016-03-18T11:28:00Z">
        <w:r w:rsidR="00B23FB6">
          <w:t xml:space="preserve">gives </w:t>
        </w:r>
      </w:ins>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overall</m:t>
            </m:r>
          </m:sub>
        </m:sSub>
      </m:oMath>
      <w:r>
        <w:rPr>
          <w:rFonts w:eastAsiaTheme="minorEastAsia"/>
        </w:rPr>
        <w:t xml:space="preserve"> for an equal volume liquid-liquid separation between nitric acid and TBP</w:t>
      </w:r>
      <w:del w:id="131" w:author="Charles M. Folden III" w:date="2016-03-18T11:28:00Z">
        <w:r w:rsidDel="00B23FB6">
          <w:rPr>
            <w:rFonts w:eastAsiaTheme="minorEastAsia"/>
          </w:rPr>
          <w:delText>.</w:delText>
        </w:r>
        <w:r w:rsidDel="00B23FB6">
          <w:delText xml:space="preserve"> </w:delText>
        </w:r>
      </w:del>
      <w:ins w:id="132" w:author="Charles M. Folden III" w:date="2016-03-18T11:28:00Z">
        <w:r w:rsidR="00B23FB6">
          <w:rPr>
            <w:rFonts w:eastAsiaTheme="minorEastAsia"/>
          </w:rPr>
          <w:t>:</w:t>
        </w:r>
      </w:ins>
    </w:p>
    <w:tbl>
      <w:tblPr>
        <w:tblStyle w:val="EquationsTable1"/>
        <w:tblW w:w="0" w:type="auto"/>
        <w:tblLook w:val="04A0" w:firstRow="1" w:lastRow="0" w:firstColumn="1" w:lastColumn="0" w:noHBand="0" w:noVBand="1"/>
      </w:tblPr>
      <w:tblGrid>
        <w:gridCol w:w="1075"/>
        <w:gridCol w:w="6390"/>
        <w:gridCol w:w="1080"/>
      </w:tblGrid>
      <w:tr w:rsidR="00B23FB6" w14:paraId="5B605CF5" w14:textId="77777777" w:rsidTr="00BD3B9B">
        <w:trPr>
          <w:trHeight w:val="1520"/>
        </w:trPr>
        <w:tc>
          <w:tcPr>
            <w:tcW w:w="1075" w:type="dxa"/>
            <w:noWrap/>
          </w:tcPr>
          <w:p w14:paraId="514E8028" w14:textId="77777777" w:rsidR="00B23FB6" w:rsidRDefault="00B23FB6" w:rsidP="00BD3B9B">
            <w:pPr>
              <w:spacing w:line="240" w:lineRule="auto"/>
            </w:pPr>
            <w:moveToRangeStart w:id="133" w:author="Charles M. Folden III" w:date="2016-03-18T11:28:00Z" w:name="move446063839"/>
          </w:p>
        </w:tc>
        <w:tc>
          <w:tcPr>
            <w:tcW w:w="6390" w:type="dxa"/>
            <w:noWrap/>
          </w:tcPr>
          <w:p w14:paraId="4B97512D" w14:textId="20B522C2" w:rsidR="00B23FB6" w:rsidRDefault="00B23FB6">
            <m:oMathPara>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overall</m:t>
                    </m:r>
                  </m:sub>
                </m:sSub>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Pu</m:t>
                            </m:r>
                          </m:sub>
                        </m:sSub>
                      </m:den>
                    </m:f>
                  </m:e>
                </m:d>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j,initial</m:t>
                            </m:r>
                          </m:sub>
                        </m:sSub>
                        <m:r>
                          <w:rPr>
                            <w:rFonts w:ascii="Cambria Math" w:hAnsi="Cambria Math"/>
                          </w:rPr>
                          <m:t xml:space="preserve"> </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I</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i,initial</m:t>
                                    </m:r>
                                  </m:sub>
                                </m:sSub>
                              </m:num>
                              <m:den>
                                <m:r>
                                  <w:rPr>
                                    <w:rFonts w:ascii="Cambria Math" w:hAnsi="Cambria Math"/>
                                  </w:rPr>
                                  <m:t>1+</m:t>
                                </m:r>
                                <m:r>
                                  <w:del w:id="134" w:author="Charles M. Folden III" w:date="2016-03-18T11:33:00Z">
                                    <w:rPr>
                                      <w:rFonts w:ascii="Cambria Math" w:hAnsi="Cambria Math"/>
                                    </w:rPr>
                                    <m:t>1/</m:t>
                                  </w:del>
                                </m:r>
                                <m:sSubSup>
                                  <m:sSubSupPr>
                                    <m:ctrlPr>
                                      <w:ins w:id="135" w:author="Charles M. Folden III" w:date="2016-03-18T11:34:00Z">
                                        <w:rPr>
                                          <w:rFonts w:ascii="Cambria Math" w:hAnsi="Cambria Math"/>
                                          <w:i/>
                                        </w:rPr>
                                      </w:ins>
                                    </m:ctrlPr>
                                  </m:sSubSupPr>
                                  <m:e>
                                    <m:r>
                                      <w:ins w:id="136" w:author="Charles M. Folden III" w:date="2016-03-18T11:34:00Z">
                                        <w:rPr>
                                          <w:rFonts w:ascii="Cambria Math" w:hAnsi="Cambria Math"/>
                                        </w:rPr>
                                        <m:t>DC</m:t>
                                      </w:ins>
                                    </m:r>
                                  </m:e>
                                  <m:sub>
                                    <m:r>
                                      <w:ins w:id="137" w:author="Charles M. Folden III" w:date="2016-03-18T11:34:00Z">
                                        <w:rPr>
                                          <w:rFonts w:ascii="Cambria Math" w:hAnsi="Cambria Math"/>
                                        </w:rPr>
                                        <m:t>j</m:t>
                                      </w:ins>
                                    </m:r>
                                  </m:sub>
                                  <m:sup>
                                    <m:r>
                                      <w:ins w:id="138" w:author="Charles M. Folden III" w:date="2016-03-18T11:34:00Z">
                                        <w:rPr>
                                          <w:rFonts w:ascii="Cambria Math" w:hAnsi="Cambria Math"/>
                                        </w:rPr>
                                        <m:t>-1</m:t>
                                      </w:ins>
                                    </m:r>
                                  </m:sup>
                                </m:sSubSup>
                                <m:r>
                                  <w:del w:id="139" w:author="Charles M. Folden III" w:date="2016-03-18T11:34:00Z">
                                    <w:rPr>
                                      <w:rFonts w:ascii="Cambria Math" w:hAnsi="Cambria Math"/>
                                    </w:rPr>
                                    <m:t>D</m:t>
                                  </w:del>
                                </m:r>
                                <m:sSub>
                                  <m:sSubPr>
                                    <m:ctrlPr>
                                      <w:del w:id="140" w:author="Charles M. Folden III" w:date="2016-03-18T11:34:00Z">
                                        <w:rPr>
                                          <w:rFonts w:ascii="Cambria Math" w:hAnsi="Cambria Math"/>
                                          <w:i/>
                                        </w:rPr>
                                      </w:del>
                                    </m:ctrlPr>
                                  </m:sSubPr>
                                  <m:e>
                                    <m:r>
                                      <w:del w:id="141" w:author="Charles M. Folden III" w:date="2016-03-18T11:34:00Z">
                                        <w:rPr>
                                          <w:rFonts w:ascii="Cambria Math" w:hAnsi="Cambria Math"/>
                                        </w:rPr>
                                        <m:t>C</m:t>
                                      </w:del>
                                    </m:r>
                                  </m:e>
                                  <m:sub>
                                    <m:r>
                                      <w:del w:id="142" w:author="Charles M. Folden III" w:date="2016-03-18T11:34:00Z">
                                        <w:rPr>
                                          <w:rFonts w:ascii="Cambria Math" w:hAnsi="Cambria Math"/>
                                        </w:rPr>
                                        <m:t>j</m:t>
                                      </w:del>
                                    </m:r>
                                  </m:sub>
                                </m:sSub>
                                <m:r>
                                  <w:rPr>
                                    <w:rFonts w:ascii="Cambria Math" w:hAnsi="Cambria Math"/>
                                  </w:rPr>
                                  <m:t xml:space="preserve"> </m:t>
                                </m:r>
                              </m:den>
                            </m:f>
                          </m:e>
                        </m:nary>
                      </m:den>
                    </m:f>
                  </m:e>
                </m:nary>
              </m:oMath>
            </m:oMathPara>
          </w:p>
        </w:tc>
        <w:tc>
          <w:tcPr>
            <w:tcW w:w="1080" w:type="dxa"/>
            <w:noWrap/>
          </w:tcPr>
          <w:p w14:paraId="0712129A" w14:textId="77777777" w:rsidR="00B23FB6" w:rsidRDefault="00B23FB6" w:rsidP="00BD3B9B">
            <w:moveTo w:id="143" w:author="Charles M. Folden III" w:date="2016-03-18T11:28:00Z">
              <w:r>
                <w:fldChar w:fldCharType="begin"/>
              </w:r>
              <w:r>
                <w:instrText xml:space="preserve"> REF _Ref443900434 </w:instrText>
              </w:r>
              <w:r w:rsidRPr="008149C4">
                <w:instrText>\# 0</w:instrText>
              </w:r>
              <w:r>
                <w:instrText xml:space="preserve"> \h </w:instrText>
              </w:r>
            </w:moveTo>
            <w:moveTo w:id="144" w:author="Charles M. Folden III" w:date="2016-03-18T11:28:00Z">
              <w:r>
                <w:fldChar w:fldCharType="separate"/>
              </w:r>
              <w:r>
                <w:t>6</w:t>
              </w:r>
              <w:r>
                <w:fldChar w:fldCharType="end"/>
              </w:r>
            </w:moveTo>
          </w:p>
        </w:tc>
      </w:tr>
    </w:tbl>
    <w:moveToRangeEnd w:id="133"/>
    <w:p w14:paraId="1FAC47E1" w14:textId="6A87F568" w:rsidR="002D58F9" w:rsidDel="0031117F" w:rsidRDefault="00B23FB6">
      <w:pPr>
        <w:rPr>
          <w:del w:id="145" w:author="Charles M. Folden III" w:date="2016-03-18T11:23:00Z"/>
          <w:rFonts w:eastAsiaTheme="minorEastAsia"/>
        </w:rPr>
      </w:pPr>
      <w:proofErr w:type="gramStart"/>
      <w:ins w:id="146" w:author="Charles M. Folden III" w:date="2016-03-18T11:29:00Z">
        <w:r>
          <w:t>where</w:t>
        </w:r>
        <w:proofErr w:type="gramEnd"/>
        <w:r>
          <w:t xml:space="preserve"> </w:t>
        </w:r>
        <w:proofErr w:type="spellStart"/>
        <w:r w:rsidRPr="00B23FB6">
          <w:rPr>
            <w:i/>
            <w:rPrChange w:id="147" w:author="Charles M. Folden III" w:date="2016-03-18T11:29:00Z">
              <w:rPr/>
            </w:rPrChange>
          </w:rPr>
          <w:t>DC</w:t>
        </w:r>
        <w:r w:rsidRPr="00B23FB6">
          <w:rPr>
            <w:i/>
            <w:vertAlign w:val="subscript"/>
            <w:rPrChange w:id="148" w:author="Charles M. Folden III" w:date="2016-03-18T11:29:00Z">
              <w:rPr/>
            </w:rPrChange>
          </w:rPr>
          <w:t>Pu</w:t>
        </w:r>
        <w:proofErr w:type="spellEnd"/>
        <w:r>
          <w:t xml:space="preserve"> is </w:t>
        </w:r>
        <w:r w:rsidRPr="00B23FB6">
          <w:rPr>
            <w:highlight w:val="yellow"/>
            <w:rPrChange w:id="149" w:author="Charles M. Folden III" w:date="2016-03-18T11:30:00Z">
              <w:rPr/>
            </w:rPrChange>
          </w:rPr>
          <w:t xml:space="preserve">[***definition of </w:t>
        </w:r>
        <w:proofErr w:type="spellStart"/>
        <w:r w:rsidRPr="00B23FB6">
          <w:rPr>
            <w:i/>
            <w:highlight w:val="yellow"/>
            <w:rPrChange w:id="150" w:author="Charles M. Folden III" w:date="2016-03-18T11:30:00Z">
              <w:rPr/>
            </w:rPrChange>
          </w:rPr>
          <w:t>DC</w:t>
        </w:r>
        <w:r w:rsidRPr="00B23FB6">
          <w:rPr>
            <w:i/>
            <w:highlight w:val="yellow"/>
            <w:vertAlign w:val="subscript"/>
            <w:rPrChange w:id="151" w:author="Charles M. Folden III" w:date="2016-03-18T11:30:00Z">
              <w:rPr/>
            </w:rPrChange>
          </w:rPr>
          <w:t>Pu</w:t>
        </w:r>
        <w:proofErr w:type="spellEnd"/>
        <w:r w:rsidRPr="00B23FB6">
          <w:rPr>
            <w:highlight w:val="yellow"/>
            <w:rPrChange w:id="152" w:author="Charles M. Folden III" w:date="2016-03-18T11:30:00Z">
              <w:rPr/>
            </w:rPrChange>
          </w:rPr>
          <w:t>]</w:t>
        </w:r>
        <w:r>
          <w:t xml:space="preserve">. </w:t>
        </w:r>
      </w:ins>
      <w:commentRangeStart w:id="153"/>
      <w:r w:rsidR="002D58F9">
        <w:t xml:space="preserve">The numerator inside the large summation for Equation 6 is </w:t>
      </w:r>
      <w:del w:id="154" w:author="Charles M. Folden III" w:date="2016-03-18T13:50:00Z">
        <w:r w:rsidR="002D58F9" w:rsidDel="005565A5">
          <w:delText>constant across all contaminants</w:delText>
        </w:r>
      </w:del>
      <w:del w:id="155" w:author="Charles M. Folden III" w:date="2016-03-18T13:48:00Z">
        <w:r w:rsidR="002D58F9" w:rsidDel="005565A5">
          <w:delText xml:space="preserve"> </w:delText>
        </w:r>
      </w:del>
      <w:del w:id="156" w:author="Charles M. Folden III" w:date="2016-03-18T11:34:00Z">
        <w:r w:rsidR="002D58F9" w:rsidDel="003861C6">
          <w:delText>and the largest initial concentrations are shown to contribute the most towards the overall DF</w:delText>
        </w:r>
      </w:del>
      <w:bookmarkStart w:id="157" w:name="_Ref443651415"/>
    </w:p>
    <w:p w14:paraId="2F4E4FD7" w14:textId="58E050BC" w:rsidR="004D6B7D" w:rsidDel="003861C6" w:rsidRDefault="004D6B7D">
      <w:pPr>
        <w:rPr>
          <w:del w:id="158" w:author="Charles M. Folden III" w:date="2016-03-18T11:33:00Z"/>
        </w:rPr>
        <w:pPrChange w:id="159" w:author="Charles M. Folden III" w:date="2016-03-18T13:50:00Z">
          <w:pPr>
            <w:pStyle w:val="Equations"/>
            <w:jc w:val="left"/>
          </w:pPr>
        </w:pPrChange>
      </w:pPr>
      <w:bookmarkStart w:id="160" w:name="_Ref443900305"/>
      <w:del w:id="161" w:author="Charles M. Folden III" w:date="2016-03-18T11:23:00Z">
        <w:r w:rsidDel="0031117F">
          <w:lastRenderedPageBreak/>
          <w:delText>Equatio</w:delText>
        </w:r>
      </w:del>
      <w:del w:id="162" w:author="Charles M. Folden III" w:date="2016-03-18T11:24:00Z">
        <w:r w:rsidDel="0031117F">
          <w:delText xml:space="preserve">n </w:delText>
        </w:r>
        <w:r w:rsidR="00FC649B" w:rsidDel="0031117F">
          <w:fldChar w:fldCharType="begin"/>
        </w:r>
        <w:r w:rsidR="00FC649B" w:rsidDel="0031117F">
          <w:delInstrText xml:space="preserve"> SEQ Equation \* ARABIC </w:delInstrText>
        </w:r>
        <w:r w:rsidR="00FC649B" w:rsidDel="0031117F">
          <w:fldChar w:fldCharType="separate"/>
        </w:r>
        <w:r w:rsidR="00E6339B" w:rsidDel="0031117F">
          <w:rPr>
            <w:noProof/>
          </w:rPr>
          <w:delText>5</w:delText>
        </w:r>
        <w:r w:rsidR="00FC649B" w:rsidDel="0031117F">
          <w:rPr>
            <w:noProof/>
          </w:rPr>
          <w:fldChar w:fldCharType="end"/>
        </w:r>
        <w:bookmarkEnd w:id="157"/>
        <w:bookmarkEnd w:id="160"/>
        <w:r w:rsidDel="0031117F">
          <w:rPr>
            <w:noProof/>
          </w:rPr>
          <w:delText xml:space="preserve"> Over-all DF in terms of indicidual DFs</w:delText>
        </w:r>
      </w:del>
      <w:del w:id="163" w:author="Charles M. Folden III" w:date="2016-03-18T11:34:00Z">
        <w:r w:rsidDel="003861C6">
          <w:rPr>
            <w:noProof/>
          </w:rPr>
          <w:delText>.</w:delText>
        </w:r>
      </w:del>
    </w:p>
    <w:tbl>
      <w:tblPr>
        <w:tblStyle w:val="EquationsTable1"/>
        <w:tblW w:w="0" w:type="auto"/>
        <w:tblLook w:val="04A0" w:firstRow="1" w:lastRow="0" w:firstColumn="1" w:lastColumn="0" w:noHBand="0" w:noVBand="1"/>
      </w:tblPr>
      <w:tblGrid>
        <w:gridCol w:w="1075"/>
        <w:gridCol w:w="6390"/>
        <w:gridCol w:w="1080"/>
      </w:tblGrid>
      <w:tr w:rsidR="004D6B7D" w:rsidDel="0031117F" w14:paraId="1C3E6ACD" w14:textId="41B8474B" w:rsidTr="006A491D">
        <w:trPr>
          <w:trHeight w:val="1520"/>
          <w:del w:id="164" w:author="Charles M. Folden III" w:date="2016-03-18T11:23:00Z"/>
        </w:trPr>
        <w:tc>
          <w:tcPr>
            <w:tcW w:w="1075" w:type="dxa"/>
            <w:noWrap/>
          </w:tcPr>
          <w:p w14:paraId="6A59C16C" w14:textId="00564A1D" w:rsidR="004D6B7D" w:rsidDel="0031117F" w:rsidRDefault="004D6B7D">
            <w:pPr>
              <w:rPr>
                <w:del w:id="165" w:author="Charles M. Folden III" w:date="2016-03-18T11:23:00Z"/>
              </w:rPr>
              <w:pPrChange w:id="166" w:author="Charles M. Folden III" w:date="2016-03-18T13:50:00Z">
                <w:pPr>
                  <w:spacing w:line="240" w:lineRule="auto"/>
                </w:pPr>
              </w:pPrChange>
            </w:pPr>
          </w:p>
        </w:tc>
        <w:tc>
          <w:tcPr>
            <w:tcW w:w="6390" w:type="dxa"/>
            <w:noWrap/>
          </w:tcPr>
          <w:p w14:paraId="105E2FAB" w14:textId="32CB485C" w:rsidR="004D6B7D" w:rsidDel="0031117F" w:rsidRDefault="004D6B7D">
            <w:pPr>
              <w:rPr>
                <w:del w:id="167" w:author="Charles M. Folden III" w:date="2016-03-18T11:23:00Z"/>
              </w:rPr>
            </w:pPr>
            <m:oMathPara>
              <m:oMath>
                <m:r>
                  <w:del w:id="168" w:author="Charles M. Folden III" w:date="2016-03-18T11:23:00Z">
                    <w:rPr>
                      <w:rFonts w:ascii="Cambria Math" w:hAnsi="Cambria Math"/>
                    </w:rPr>
                    <m:t>D</m:t>
                  </w:del>
                </m:r>
                <m:sSub>
                  <m:sSubPr>
                    <m:ctrlPr>
                      <w:del w:id="169" w:author="Charles M. Folden III" w:date="2016-03-18T11:23:00Z">
                        <w:rPr>
                          <w:rFonts w:ascii="Cambria Math" w:hAnsi="Cambria Math"/>
                          <w:i/>
                        </w:rPr>
                      </w:del>
                    </m:ctrlPr>
                  </m:sSubPr>
                  <m:e>
                    <m:r>
                      <w:del w:id="170" w:author="Charles M. Folden III" w:date="2016-03-18T11:23:00Z">
                        <w:rPr>
                          <w:rFonts w:ascii="Cambria Math" w:hAnsi="Cambria Math"/>
                        </w:rPr>
                        <m:t>F</m:t>
                      </w:del>
                    </m:r>
                  </m:e>
                  <m:sub>
                    <m:r>
                      <w:del w:id="171" w:author="Charles M. Folden III" w:date="2016-03-18T11:23:00Z">
                        <w:rPr>
                          <w:rFonts w:ascii="Cambria Math" w:hAnsi="Cambria Math"/>
                        </w:rPr>
                        <m:t>overall</m:t>
                      </w:del>
                    </m:r>
                  </m:sub>
                </m:sSub>
                <m:r>
                  <w:del w:id="172" w:author="Charles M. Folden III" w:date="2016-03-18T11:23:00Z">
                    <w:rPr>
                      <w:rFonts w:ascii="Cambria Math" w:hAnsi="Cambria Math"/>
                    </w:rPr>
                    <m:t>=</m:t>
                  </w:del>
                </m:r>
                <m:nary>
                  <m:naryPr>
                    <m:chr m:val="∑"/>
                    <m:limLoc m:val="undOvr"/>
                    <m:ctrlPr>
                      <w:del w:id="173" w:author="Charles M. Folden III" w:date="2016-03-18T11:23:00Z">
                        <w:rPr>
                          <w:rFonts w:ascii="Cambria Math" w:hAnsi="Cambria Math"/>
                          <w:i/>
                        </w:rPr>
                      </w:del>
                    </m:ctrlPr>
                  </m:naryPr>
                  <m:sub>
                    <m:r>
                      <w:del w:id="174" w:author="Charles M. Folden III" w:date="2016-03-18T11:23:00Z">
                        <w:rPr>
                          <w:rFonts w:ascii="Cambria Math" w:hAnsi="Cambria Math"/>
                        </w:rPr>
                        <m:t>j=1</m:t>
                      </w:del>
                    </m:r>
                  </m:sub>
                  <m:sup>
                    <m:r>
                      <w:del w:id="175" w:author="Charles M. Folden III" w:date="2016-03-18T11:23:00Z">
                        <w:rPr>
                          <w:rFonts w:ascii="Cambria Math" w:hAnsi="Cambria Math"/>
                        </w:rPr>
                        <m:t>J</m:t>
                      </w:del>
                    </m:r>
                  </m:sup>
                  <m:e>
                    <m:r>
                      <w:del w:id="176" w:author="Charles M. Folden III" w:date="2016-03-18T11:23:00Z">
                        <w:rPr>
                          <w:rFonts w:ascii="Cambria Math" w:hAnsi="Cambria Math"/>
                        </w:rPr>
                        <m:t>D</m:t>
                      </w:del>
                    </m:r>
                    <m:sSub>
                      <m:sSubPr>
                        <m:ctrlPr>
                          <w:del w:id="177" w:author="Charles M. Folden III" w:date="2016-03-18T11:23:00Z">
                            <w:rPr>
                              <w:rFonts w:ascii="Cambria Math" w:hAnsi="Cambria Math"/>
                              <w:i/>
                            </w:rPr>
                          </w:del>
                        </m:ctrlPr>
                      </m:sSubPr>
                      <m:e>
                        <m:r>
                          <w:del w:id="178" w:author="Charles M. Folden III" w:date="2016-03-18T11:23:00Z">
                            <w:rPr>
                              <w:rFonts w:ascii="Cambria Math" w:hAnsi="Cambria Math"/>
                            </w:rPr>
                            <m:t>F</m:t>
                          </w:del>
                        </m:r>
                      </m:e>
                      <m:sub>
                        <m:r>
                          <w:del w:id="179" w:author="Charles M. Folden III" w:date="2016-03-18T11:23:00Z">
                            <w:rPr>
                              <w:rFonts w:ascii="Cambria Math" w:hAnsi="Cambria Math"/>
                            </w:rPr>
                            <m:t>j</m:t>
                          </w:del>
                        </m:r>
                      </m:sub>
                    </m:sSub>
                  </m:e>
                </m:nary>
                <m:d>
                  <m:dPr>
                    <m:ctrlPr>
                      <w:del w:id="180" w:author="Charles M. Folden III" w:date="2016-03-18T11:23:00Z">
                        <w:rPr>
                          <w:rFonts w:ascii="Cambria Math" w:hAnsi="Cambria Math"/>
                          <w:i/>
                        </w:rPr>
                      </w:del>
                    </m:ctrlPr>
                  </m:dPr>
                  <m:e>
                    <m:sSub>
                      <m:sSubPr>
                        <m:ctrlPr>
                          <w:del w:id="181" w:author="Charles M. Folden III" w:date="2016-03-18T11:23:00Z">
                            <w:rPr>
                              <w:rFonts w:ascii="Cambria Math" w:hAnsi="Cambria Math"/>
                              <w:i/>
                            </w:rPr>
                          </w:del>
                        </m:ctrlPr>
                      </m:sSubPr>
                      <m:e>
                        <m:d>
                          <m:dPr>
                            <m:begChr m:val="|"/>
                            <m:endChr m:val="|"/>
                            <m:ctrlPr>
                              <w:del w:id="182" w:author="Charles M. Folden III" w:date="2016-03-18T11:23:00Z">
                                <w:rPr>
                                  <w:rFonts w:ascii="Cambria Math" w:hAnsi="Cambria Math"/>
                                  <w:i/>
                                </w:rPr>
                              </w:del>
                            </m:ctrlPr>
                          </m:dPr>
                          <m:e>
                            <m:f>
                              <m:fPr>
                                <m:ctrlPr>
                                  <w:del w:id="183" w:author="Charles M. Folden III" w:date="2016-03-18T11:23:00Z">
                                    <w:rPr>
                                      <w:rFonts w:ascii="Cambria Math" w:hAnsi="Cambria Math"/>
                                      <w:i/>
                                    </w:rPr>
                                  </w:del>
                                </m:ctrlPr>
                              </m:fPr>
                              <m:num>
                                <m:sSub>
                                  <m:sSubPr>
                                    <m:ctrlPr>
                                      <w:del w:id="184" w:author="Charles M. Folden III" w:date="2016-03-18T11:23:00Z">
                                        <w:rPr>
                                          <w:rFonts w:ascii="Cambria Math" w:hAnsi="Cambria Math"/>
                                          <w:i/>
                                        </w:rPr>
                                      </w:del>
                                    </m:ctrlPr>
                                  </m:sSubPr>
                                  <m:e>
                                    <m:r>
                                      <w:del w:id="185" w:author="Charles M. Folden III" w:date="2016-03-18T11:23:00Z">
                                        <w:rPr>
                                          <w:rFonts w:ascii="Cambria Math" w:hAnsi="Cambria Math"/>
                                        </w:rPr>
                                        <m:t>c</m:t>
                                      </w:del>
                                    </m:r>
                                  </m:e>
                                  <m:sub>
                                    <m:r>
                                      <w:del w:id="186" w:author="Charles M. Folden III" w:date="2016-03-18T11:23:00Z">
                                        <w:rPr>
                                          <w:rFonts w:ascii="Cambria Math" w:hAnsi="Cambria Math"/>
                                        </w:rPr>
                                        <m:t>j</m:t>
                                      </w:del>
                                    </m:r>
                                  </m:sub>
                                </m:sSub>
                              </m:num>
                              <m:den>
                                <m:nary>
                                  <m:naryPr>
                                    <m:chr m:val="∑"/>
                                    <m:limLoc m:val="undOvr"/>
                                    <m:ctrlPr>
                                      <w:del w:id="187" w:author="Charles M. Folden III" w:date="2016-03-18T11:23:00Z">
                                        <w:rPr>
                                          <w:rFonts w:ascii="Cambria Math" w:hAnsi="Cambria Math"/>
                                          <w:i/>
                                        </w:rPr>
                                      </w:del>
                                    </m:ctrlPr>
                                  </m:naryPr>
                                  <m:sub>
                                    <m:r>
                                      <w:del w:id="188" w:author="Charles M. Folden III" w:date="2016-03-18T11:23:00Z">
                                        <w:rPr>
                                          <w:rFonts w:ascii="Cambria Math" w:hAnsi="Cambria Math"/>
                                        </w:rPr>
                                        <m:t>i=1</m:t>
                                      </w:del>
                                    </m:r>
                                  </m:sub>
                                  <m:sup>
                                    <m:r>
                                      <w:del w:id="189" w:author="Charles M. Folden III" w:date="2016-03-18T11:23:00Z">
                                        <w:rPr>
                                          <w:rFonts w:ascii="Cambria Math" w:hAnsi="Cambria Math"/>
                                        </w:rPr>
                                        <m:t>I</m:t>
                                      </w:del>
                                    </m:r>
                                  </m:sup>
                                  <m:e>
                                    <m:sSub>
                                      <m:sSubPr>
                                        <m:ctrlPr>
                                          <w:del w:id="190" w:author="Charles M. Folden III" w:date="2016-03-18T11:23:00Z">
                                            <w:rPr>
                                              <w:rFonts w:ascii="Cambria Math" w:hAnsi="Cambria Math"/>
                                              <w:i/>
                                            </w:rPr>
                                          </w:del>
                                        </m:ctrlPr>
                                      </m:sSubPr>
                                      <m:e>
                                        <m:r>
                                          <w:del w:id="191" w:author="Charles M. Folden III" w:date="2016-03-18T11:23:00Z">
                                            <w:rPr>
                                              <w:rFonts w:ascii="Cambria Math" w:hAnsi="Cambria Math"/>
                                            </w:rPr>
                                            <m:t>c</m:t>
                                          </w:del>
                                        </m:r>
                                      </m:e>
                                      <m:sub>
                                        <m:r>
                                          <w:del w:id="192" w:author="Charles M. Folden III" w:date="2016-03-18T11:23:00Z">
                                            <w:rPr>
                                              <w:rFonts w:ascii="Cambria Math" w:hAnsi="Cambria Math"/>
                                            </w:rPr>
                                            <m:t>i</m:t>
                                          </w:del>
                                        </m:r>
                                      </m:sub>
                                    </m:sSub>
                                  </m:e>
                                </m:nary>
                              </m:den>
                            </m:f>
                          </m:e>
                        </m:d>
                      </m:e>
                      <m:sub>
                        <m:r>
                          <w:del w:id="193" w:author="Charles M. Folden III" w:date="2016-03-18T11:23:00Z">
                            <w:rPr>
                              <w:rFonts w:ascii="Cambria Math" w:hAnsi="Cambria Math"/>
                            </w:rPr>
                            <m:t>final</m:t>
                          </w:del>
                        </m:r>
                      </m:sub>
                    </m:sSub>
                  </m:e>
                </m:d>
              </m:oMath>
            </m:oMathPara>
          </w:p>
        </w:tc>
        <w:tc>
          <w:tcPr>
            <w:tcW w:w="1080" w:type="dxa"/>
            <w:noWrap/>
          </w:tcPr>
          <w:p w14:paraId="08576806" w14:textId="1A6F7A6C" w:rsidR="004D6B7D" w:rsidDel="0031117F" w:rsidRDefault="008149C4">
            <w:pPr>
              <w:rPr>
                <w:del w:id="194" w:author="Charles M. Folden III" w:date="2016-03-18T11:23:00Z"/>
              </w:rPr>
            </w:pPr>
            <w:del w:id="195" w:author="Charles M. Folden III" w:date="2016-03-18T11:23:00Z">
              <w:r w:rsidDel="0031117F">
                <w:fldChar w:fldCharType="begin"/>
              </w:r>
              <w:r w:rsidDel="0031117F">
                <w:delInstrText xml:space="preserve"> REF _Ref443900305 </w:delInstrText>
              </w:r>
              <w:r w:rsidRPr="008149C4" w:rsidDel="0031117F">
                <w:delInstrText>\# 0</w:delInstrText>
              </w:r>
              <w:r w:rsidDel="0031117F">
                <w:delInstrText xml:space="preserve"> \h </w:delInstrText>
              </w:r>
              <w:r w:rsidDel="0031117F">
                <w:fldChar w:fldCharType="separate"/>
              </w:r>
              <w:r w:rsidDel="0031117F">
                <w:delText>5</w:delText>
              </w:r>
              <w:r w:rsidDel="0031117F">
                <w:fldChar w:fldCharType="end"/>
              </w:r>
            </w:del>
          </w:p>
        </w:tc>
      </w:tr>
    </w:tbl>
    <w:p w14:paraId="2193EBED" w14:textId="1E7780D9" w:rsidR="00D05740" w:rsidDel="003861C6" w:rsidRDefault="00D05740">
      <w:pPr>
        <w:rPr>
          <w:del w:id="196" w:author="Charles M. Folden III" w:date="2016-03-18T11:33:00Z"/>
        </w:rPr>
        <w:pPrChange w:id="197" w:author="Charles M. Folden III" w:date="2016-03-18T13:50:00Z">
          <w:pPr>
            <w:pStyle w:val="Equations"/>
          </w:pPr>
        </w:pPrChange>
      </w:pPr>
      <w:bookmarkStart w:id="198" w:name="_Ref443900434"/>
      <w:del w:id="199" w:author="Charles M. Folden III" w:date="2016-03-18T11:33:00Z">
        <w:r w:rsidDel="003861C6">
          <w:delText xml:space="preserve">Equation </w:delText>
        </w:r>
        <w:r w:rsidR="00FC649B" w:rsidDel="003861C6">
          <w:fldChar w:fldCharType="begin"/>
        </w:r>
        <w:r w:rsidR="00FC649B" w:rsidDel="003861C6">
          <w:delInstrText xml:space="preserve"> SEQ Equation \* ARABIC </w:delInstrText>
        </w:r>
        <w:r w:rsidR="00FC649B" w:rsidDel="003861C6">
          <w:fldChar w:fldCharType="separate"/>
        </w:r>
        <w:r w:rsidR="00E6339B" w:rsidDel="003861C6">
          <w:rPr>
            <w:noProof/>
          </w:rPr>
          <w:delText>6</w:delText>
        </w:r>
        <w:r w:rsidR="00FC649B" w:rsidDel="003861C6">
          <w:rPr>
            <w:noProof/>
          </w:rPr>
          <w:fldChar w:fldCharType="end"/>
        </w:r>
        <w:bookmarkEnd w:id="198"/>
        <w:r w:rsidDel="003861C6">
          <w:rPr>
            <w:noProof/>
          </w:rPr>
          <w:delText xml:space="preserve"> Decontamination factor for a single contact of TBP.</w:delText>
        </w:r>
      </w:del>
    </w:p>
    <w:tbl>
      <w:tblPr>
        <w:tblStyle w:val="EquationsTable1"/>
        <w:tblW w:w="0" w:type="auto"/>
        <w:tblLook w:val="04A0" w:firstRow="1" w:lastRow="0" w:firstColumn="1" w:lastColumn="0" w:noHBand="0" w:noVBand="1"/>
      </w:tblPr>
      <w:tblGrid>
        <w:gridCol w:w="1075"/>
        <w:gridCol w:w="6390"/>
        <w:gridCol w:w="1080"/>
      </w:tblGrid>
      <w:tr w:rsidR="00D05740" w:rsidDel="003861C6" w14:paraId="5BBFA01F" w14:textId="760F4722" w:rsidTr="006A491D">
        <w:trPr>
          <w:trHeight w:val="1520"/>
          <w:del w:id="200" w:author="Charles M. Folden III" w:date="2016-03-18T11:33:00Z"/>
        </w:trPr>
        <w:tc>
          <w:tcPr>
            <w:tcW w:w="1075" w:type="dxa"/>
            <w:noWrap/>
          </w:tcPr>
          <w:p w14:paraId="42CEB871" w14:textId="6996BE60" w:rsidR="00D05740" w:rsidDel="003861C6" w:rsidRDefault="00D05740">
            <w:pPr>
              <w:rPr>
                <w:del w:id="201" w:author="Charles M. Folden III" w:date="2016-03-18T11:33:00Z"/>
              </w:rPr>
              <w:pPrChange w:id="202" w:author="Charles M. Folden III" w:date="2016-03-18T13:50:00Z">
                <w:pPr>
                  <w:spacing w:line="240" w:lineRule="auto"/>
                </w:pPr>
              </w:pPrChange>
            </w:pPr>
            <w:moveFromRangeStart w:id="203" w:author="Charles M. Folden III" w:date="2016-03-18T11:28:00Z" w:name="move446063839"/>
          </w:p>
        </w:tc>
        <w:tc>
          <w:tcPr>
            <w:tcW w:w="6390" w:type="dxa"/>
            <w:noWrap/>
          </w:tcPr>
          <w:p w14:paraId="0F869C9F" w14:textId="1A436B59" w:rsidR="00D05740" w:rsidDel="003861C6" w:rsidRDefault="00D05740">
            <w:pPr>
              <w:rPr>
                <w:del w:id="204" w:author="Charles M. Folden III" w:date="2016-03-18T11:33:00Z"/>
              </w:rPr>
            </w:pPr>
            <m:oMathPara>
              <m:oMath>
                <m:r>
                  <w:del w:id="205" w:author="Charles M. Folden III" w:date="2016-03-18T11:33:00Z">
                    <w:rPr>
                      <w:rFonts w:ascii="Cambria Math" w:hAnsi="Cambria Math"/>
                    </w:rPr>
                    <m:t>D</m:t>
                  </w:del>
                </m:r>
                <m:sSub>
                  <m:sSubPr>
                    <m:ctrlPr>
                      <w:del w:id="206" w:author="Charles M. Folden III" w:date="2016-03-18T11:33:00Z">
                        <w:rPr>
                          <w:rFonts w:ascii="Cambria Math" w:hAnsi="Cambria Math"/>
                          <w:i/>
                        </w:rPr>
                      </w:del>
                    </m:ctrlPr>
                  </m:sSubPr>
                  <m:e>
                    <m:r>
                      <w:del w:id="207" w:author="Charles M. Folden III" w:date="2016-03-18T11:33:00Z">
                        <w:rPr>
                          <w:rFonts w:ascii="Cambria Math" w:hAnsi="Cambria Math"/>
                        </w:rPr>
                        <m:t>F</m:t>
                      </w:del>
                    </m:r>
                  </m:e>
                  <m:sub>
                    <m:r>
                      <w:del w:id="208" w:author="Charles M. Folden III" w:date="2016-03-18T11:33:00Z">
                        <w:rPr>
                          <w:rFonts w:ascii="Cambria Math" w:hAnsi="Cambria Math"/>
                        </w:rPr>
                        <m:t>overall</m:t>
                      </w:del>
                    </m:r>
                  </m:sub>
                </m:sSub>
                <m:r>
                  <w:del w:id="209" w:author="Charles M. Folden III" w:date="2016-03-18T11:33:00Z">
                    <w:rPr>
                      <w:rFonts w:ascii="Cambria Math" w:hAnsi="Cambria Math"/>
                    </w:rPr>
                    <m:t>=</m:t>
                  </w:del>
                </m:r>
                <m:d>
                  <m:dPr>
                    <m:ctrlPr>
                      <w:del w:id="210" w:author="Charles M. Folden III" w:date="2016-03-18T11:33:00Z">
                        <w:rPr>
                          <w:rFonts w:ascii="Cambria Math" w:hAnsi="Cambria Math"/>
                          <w:i/>
                        </w:rPr>
                      </w:del>
                    </m:ctrlPr>
                  </m:dPr>
                  <m:e>
                    <m:r>
                      <w:del w:id="211" w:author="Charles M. Folden III" w:date="2016-03-18T11:33:00Z">
                        <w:rPr>
                          <w:rFonts w:ascii="Cambria Math" w:hAnsi="Cambria Math"/>
                        </w:rPr>
                        <m:t>1+</m:t>
                      </w:del>
                    </m:r>
                    <m:f>
                      <m:fPr>
                        <m:ctrlPr>
                          <w:del w:id="212" w:author="Charles M. Folden III" w:date="2016-03-18T11:33:00Z">
                            <w:rPr>
                              <w:rFonts w:ascii="Cambria Math" w:hAnsi="Cambria Math"/>
                              <w:i/>
                            </w:rPr>
                          </w:del>
                        </m:ctrlPr>
                      </m:fPr>
                      <m:num>
                        <m:r>
                          <w:del w:id="213" w:author="Charles M. Folden III" w:date="2016-03-18T11:33:00Z">
                            <w:rPr>
                              <w:rFonts w:ascii="Cambria Math" w:hAnsi="Cambria Math"/>
                            </w:rPr>
                            <m:t>1</m:t>
                          </w:del>
                        </m:r>
                      </m:num>
                      <m:den>
                        <m:r>
                          <w:del w:id="214" w:author="Charles M. Folden III" w:date="2016-03-18T11:33:00Z">
                            <w:rPr>
                              <w:rFonts w:ascii="Cambria Math" w:hAnsi="Cambria Math"/>
                            </w:rPr>
                            <m:t>D</m:t>
                          </w:del>
                        </m:r>
                        <m:sSub>
                          <m:sSubPr>
                            <m:ctrlPr>
                              <w:del w:id="215" w:author="Charles M. Folden III" w:date="2016-03-18T11:33:00Z">
                                <w:rPr>
                                  <w:rFonts w:ascii="Cambria Math" w:hAnsi="Cambria Math"/>
                                  <w:i/>
                                </w:rPr>
                              </w:del>
                            </m:ctrlPr>
                          </m:sSubPr>
                          <m:e>
                            <m:r>
                              <w:del w:id="216" w:author="Charles M. Folden III" w:date="2016-03-18T11:33:00Z">
                                <w:rPr>
                                  <w:rFonts w:ascii="Cambria Math" w:hAnsi="Cambria Math"/>
                                </w:rPr>
                                <m:t>C</m:t>
                              </w:del>
                            </m:r>
                          </m:e>
                          <m:sub>
                            <m:r>
                              <w:del w:id="217" w:author="Charles M. Folden III" w:date="2016-03-18T11:33:00Z">
                                <w:rPr>
                                  <w:rFonts w:ascii="Cambria Math" w:hAnsi="Cambria Math"/>
                                </w:rPr>
                                <m:t>Pu</m:t>
                              </w:del>
                            </m:r>
                          </m:sub>
                        </m:sSub>
                      </m:den>
                    </m:f>
                  </m:e>
                </m:d>
                <m:nary>
                  <m:naryPr>
                    <m:chr m:val="∑"/>
                    <m:limLoc m:val="undOvr"/>
                    <m:ctrlPr>
                      <w:del w:id="218" w:author="Charles M. Folden III" w:date="2016-03-18T11:33:00Z">
                        <w:rPr>
                          <w:rFonts w:ascii="Cambria Math" w:hAnsi="Cambria Math"/>
                          <w:i/>
                        </w:rPr>
                      </w:del>
                    </m:ctrlPr>
                  </m:naryPr>
                  <m:sub>
                    <m:r>
                      <w:del w:id="219" w:author="Charles M. Folden III" w:date="2016-03-18T11:33:00Z">
                        <w:rPr>
                          <w:rFonts w:ascii="Cambria Math" w:hAnsi="Cambria Math"/>
                        </w:rPr>
                        <m:t>j=1</m:t>
                      </w:del>
                    </m:r>
                  </m:sub>
                  <m:sup>
                    <m:r>
                      <w:del w:id="220" w:author="Charles M. Folden III" w:date="2016-03-18T11:33:00Z">
                        <w:rPr>
                          <w:rFonts w:ascii="Cambria Math" w:hAnsi="Cambria Math"/>
                        </w:rPr>
                        <m:t>J</m:t>
                      </w:del>
                    </m:r>
                  </m:sup>
                  <m:e>
                    <m:f>
                      <m:fPr>
                        <m:ctrlPr>
                          <w:del w:id="221" w:author="Charles M. Folden III" w:date="2016-03-18T11:33:00Z">
                            <w:rPr>
                              <w:rFonts w:ascii="Cambria Math" w:hAnsi="Cambria Math"/>
                              <w:i/>
                            </w:rPr>
                          </w:del>
                        </m:ctrlPr>
                      </m:fPr>
                      <m:num>
                        <m:sSub>
                          <m:sSubPr>
                            <m:ctrlPr>
                              <w:del w:id="222" w:author="Charles M. Folden III" w:date="2016-03-18T11:33:00Z">
                                <w:rPr>
                                  <w:rFonts w:ascii="Cambria Math" w:hAnsi="Cambria Math"/>
                                  <w:i/>
                                </w:rPr>
                              </w:del>
                            </m:ctrlPr>
                          </m:sSubPr>
                          <m:e>
                            <m:r>
                              <w:del w:id="223" w:author="Charles M. Folden III" w:date="2016-03-18T11:33:00Z">
                                <w:rPr>
                                  <w:rFonts w:ascii="Cambria Math" w:hAnsi="Cambria Math"/>
                                </w:rPr>
                                <m:t>c</m:t>
                              </w:del>
                            </m:r>
                          </m:e>
                          <m:sub>
                            <m:r>
                              <w:del w:id="224" w:author="Charles M. Folden III" w:date="2016-03-18T11:33:00Z">
                                <w:rPr>
                                  <w:rFonts w:ascii="Cambria Math" w:hAnsi="Cambria Math"/>
                                </w:rPr>
                                <m:t>j,initial</m:t>
                              </w:del>
                            </m:r>
                          </m:sub>
                        </m:sSub>
                        <m:r>
                          <w:del w:id="225" w:author="Charles M. Folden III" w:date="2016-03-18T11:33:00Z">
                            <w:rPr>
                              <w:rFonts w:ascii="Cambria Math" w:hAnsi="Cambria Math"/>
                            </w:rPr>
                            <m:t xml:space="preserve"> </m:t>
                          </w:del>
                        </m:r>
                      </m:num>
                      <m:den>
                        <m:nary>
                          <m:naryPr>
                            <m:chr m:val="∑"/>
                            <m:limLoc m:val="undOvr"/>
                            <m:ctrlPr>
                              <w:del w:id="226" w:author="Charles M. Folden III" w:date="2016-03-18T11:33:00Z">
                                <w:rPr>
                                  <w:rFonts w:ascii="Cambria Math" w:hAnsi="Cambria Math"/>
                                  <w:i/>
                                </w:rPr>
                              </w:del>
                            </m:ctrlPr>
                          </m:naryPr>
                          <m:sub>
                            <m:r>
                              <w:del w:id="227" w:author="Charles M. Folden III" w:date="2016-03-18T11:33:00Z">
                                <w:rPr>
                                  <w:rFonts w:ascii="Cambria Math" w:hAnsi="Cambria Math"/>
                                </w:rPr>
                                <m:t>i=1</m:t>
                              </w:del>
                            </m:r>
                          </m:sub>
                          <m:sup>
                            <m:r>
                              <w:del w:id="228" w:author="Charles M. Folden III" w:date="2016-03-18T11:33:00Z">
                                <w:rPr>
                                  <w:rFonts w:ascii="Cambria Math" w:hAnsi="Cambria Math"/>
                                </w:rPr>
                                <m:t>I</m:t>
                              </w:del>
                            </m:r>
                          </m:sup>
                          <m:e>
                            <m:f>
                              <m:fPr>
                                <m:ctrlPr>
                                  <w:del w:id="229" w:author="Charles M. Folden III" w:date="2016-03-18T11:33:00Z">
                                    <w:rPr>
                                      <w:rFonts w:ascii="Cambria Math" w:hAnsi="Cambria Math"/>
                                      <w:i/>
                                    </w:rPr>
                                  </w:del>
                                </m:ctrlPr>
                              </m:fPr>
                              <m:num>
                                <m:sSub>
                                  <m:sSubPr>
                                    <m:ctrlPr>
                                      <w:del w:id="230" w:author="Charles M. Folden III" w:date="2016-03-18T11:33:00Z">
                                        <w:rPr>
                                          <w:rFonts w:ascii="Cambria Math" w:hAnsi="Cambria Math"/>
                                          <w:i/>
                                        </w:rPr>
                                      </w:del>
                                    </m:ctrlPr>
                                  </m:sSubPr>
                                  <m:e>
                                    <m:r>
                                      <w:del w:id="231" w:author="Charles M. Folden III" w:date="2016-03-18T11:33:00Z">
                                        <w:rPr>
                                          <w:rFonts w:ascii="Cambria Math" w:hAnsi="Cambria Math"/>
                                        </w:rPr>
                                        <m:t>c</m:t>
                                      </w:del>
                                    </m:r>
                                  </m:e>
                                  <m:sub>
                                    <m:r>
                                      <w:del w:id="232" w:author="Charles M. Folden III" w:date="2016-03-18T11:33:00Z">
                                        <w:rPr>
                                          <w:rFonts w:ascii="Cambria Math" w:hAnsi="Cambria Math"/>
                                        </w:rPr>
                                        <m:t>i,initial</m:t>
                                      </w:del>
                                    </m:r>
                                  </m:sub>
                                </m:sSub>
                              </m:num>
                              <m:den>
                                <m:r>
                                  <w:del w:id="233" w:author="Charles M. Folden III" w:date="2016-03-18T11:33:00Z">
                                    <w:rPr>
                                      <w:rFonts w:ascii="Cambria Math" w:hAnsi="Cambria Math"/>
                                    </w:rPr>
                                    <m:t>1+1/D</m:t>
                                  </w:del>
                                </m:r>
                                <m:sSub>
                                  <m:sSubPr>
                                    <m:ctrlPr>
                                      <w:del w:id="234" w:author="Charles M. Folden III" w:date="2016-03-18T11:33:00Z">
                                        <w:rPr>
                                          <w:rFonts w:ascii="Cambria Math" w:hAnsi="Cambria Math"/>
                                          <w:i/>
                                        </w:rPr>
                                      </w:del>
                                    </m:ctrlPr>
                                  </m:sSubPr>
                                  <m:e>
                                    <m:r>
                                      <w:del w:id="235" w:author="Charles M. Folden III" w:date="2016-03-18T11:33:00Z">
                                        <w:rPr>
                                          <w:rFonts w:ascii="Cambria Math" w:hAnsi="Cambria Math"/>
                                        </w:rPr>
                                        <m:t>C</m:t>
                                      </w:del>
                                    </m:r>
                                  </m:e>
                                  <m:sub>
                                    <m:r>
                                      <w:del w:id="236" w:author="Charles M. Folden III" w:date="2016-03-18T11:33:00Z">
                                        <w:rPr>
                                          <w:rFonts w:ascii="Cambria Math" w:hAnsi="Cambria Math"/>
                                        </w:rPr>
                                        <m:t>j</m:t>
                                      </w:del>
                                    </m:r>
                                  </m:sub>
                                </m:sSub>
                                <m:r>
                                  <w:del w:id="237" w:author="Charles M. Folden III" w:date="2016-03-18T11:33:00Z">
                                    <w:rPr>
                                      <w:rFonts w:ascii="Cambria Math" w:hAnsi="Cambria Math"/>
                                    </w:rPr>
                                    <m:t xml:space="preserve"> </m:t>
                                  </w:del>
                                </m:r>
                              </m:den>
                            </m:f>
                          </m:e>
                        </m:nary>
                      </m:den>
                    </m:f>
                  </m:e>
                </m:nary>
              </m:oMath>
            </m:oMathPara>
          </w:p>
        </w:tc>
        <w:tc>
          <w:tcPr>
            <w:tcW w:w="1080" w:type="dxa"/>
            <w:noWrap/>
          </w:tcPr>
          <w:p w14:paraId="3A3343DF" w14:textId="4944F8F2" w:rsidR="00D05740" w:rsidDel="003861C6" w:rsidRDefault="008149C4">
            <w:pPr>
              <w:rPr>
                <w:del w:id="238" w:author="Charles M. Folden III" w:date="2016-03-18T11:33:00Z"/>
              </w:rPr>
            </w:pPr>
            <w:moveFrom w:id="239" w:author="Charles M. Folden III" w:date="2016-03-18T11:28:00Z">
              <w:del w:id="240" w:author="Charles M. Folden III" w:date="2016-03-18T11:33:00Z">
                <w:r w:rsidDel="003861C6">
                  <w:fldChar w:fldCharType="begin"/>
                </w:r>
                <w:r w:rsidDel="003861C6">
                  <w:delInstrText xml:space="preserve"> REF _Ref443900434 </w:delInstrText>
                </w:r>
                <w:r w:rsidRPr="008149C4" w:rsidDel="003861C6">
                  <w:delInstrText>\# 0</w:delInstrText>
                </w:r>
                <w:r w:rsidDel="003861C6">
                  <w:delInstrText xml:space="preserve"> \h </w:delInstrText>
                </w:r>
              </w:del>
            </w:moveFrom>
            <w:del w:id="241" w:author="Charles M. Folden III" w:date="2016-03-18T11:28:00Z"/>
            <w:moveFrom w:id="242" w:author="Charles M. Folden III" w:date="2016-03-18T11:28:00Z">
              <w:del w:id="243" w:author="Charles M. Folden III" w:date="2016-03-18T11:33:00Z">
                <w:r w:rsidDel="003861C6">
                  <w:fldChar w:fldCharType="separate"/>
                </w:r>
                <w:r w:rsidDel="003861C6">
                  <w:delText>6</w:delText>
                </w:r>
                <w:r w:rsidDel="003861C6">
                  <w:fldChar w:fldCharType="end"/>
                </w:r>
              </w:del>
            </w:moveFrom>
          </w:p>
        </w:tc>
      </w:tr>
    </w:tbl>
    <w:moveFromRangeEnd w:id="203"/>
    <w:p w14:paraId="616EA47E" w14:textId="274DEDE3" w:rsidR="00C04E78" w:rsidRDefault="00865B57">
      <w:pPr>
        <w:pPrChange w:id="244" w:author="Charles M. Folden III" w:date="2016-03-18T13:50:00Z">
          <w:pPr>
            <w:ind w:firstLine="360"/>
          </w:pPr>
        </w:pPrChange>
      </w:pPr>
      <w:del w:id="245" w:author="Charles M. Folden III" w:date="2016-03-18T11:33:00Z">
        <w:r w:rsidDel="003861C6">
          <w:rPr>
            <w:rFonts w:eastAsiaTheme="minorEastAsia"/>
          </w:rPr>
          <w:delText xml:space="preserve">These equations </w:delText>
        </w:r>
        <w:r w:rsidR="009A6124" w:rsidDel="003861C6">
          <w:rPr>
            <w:rFonts w:eastAsiaTheme="minorEastAsia"/>
          </w:rPr>
          <w:delText xml:space="preserve">highlight the fact that the contaminants used for the calculation have a large influence on what the value of </w:delText>
        </w:r>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overall</m:t>
              </m:r>
            </m:sub>
          </m:sSub>
        </m:oMath>
        <w:r w:rsidR="009A6124" w:rsidDel="003861C6">
          <w:rPr>
            <w:rFonts w:eastAsiaTheme="minorEastAsia"/>
          </w:rPr>
          <w:delText xml:space="preserve"> is.</w:delText>
        </w:r>
        <w:r w:rsidR="005B2E16" w:rsidDel="003861C6">
          <w:rPr>
            <w:rFonts w:eastAsiaTheme="minorEastAsia"/>
          </w:rPr>
          <w:delText xml:space="preserve"> </w:delText>
        </w:r>
      </w:del>
      <w:del w:id="246" w:author="Charles M. Folden III" w:date="2016-03-18T13:50:00Z">
        <w:r w:rsidR="005B2E16" w:rsidDel="005565A5">
          <w:rPr>
            <w:rFonts w:eastAsiaTheme="minorEastAsia"/>
          </w:rPr>
          <w:delText>Noting that</w:delText>
        </w:r>
        <w:r w:rsidR="009A6124" w:rsidDel="005565A5">
          <w:rPr>
            <w:rFonts w:eastAsiaTheme="minorEastAsia"/>
          </w:rPr>
          <w:delText xml:space="preserve"> </w:delText>
        </w:r>
      </w:del>
      <w:proofErr w:type="gramStart"/>
      <w:ins w:id="247" w:author="Charles M. Folden III" w:date="2016-03-18T13:50:00Z">
        <w:r w:rsidR="005565A5">
          <w:rPr>
            <w:rFonts w:eastAsiaTheme="minorEastAsia"/>
          </w:rPr>
          <w:t>constant</w:t>
        </w:r>
        <w:proofErr w:type="gramEnd"/>
        <w:r w:rsidR="005565A5">
          <w:rPr>
            <w:rFonts w:eastAsiaTheme="minorEastAsia"/>
          </w:rPr>
          <w:t xml:space="preserve"> for all contaminants</w:t>
        </w:r>
      </w:ins>
      <w:commentRangeEnd w:id="153"/>
      <w:ins w:id="248" w:author="Charles M. Folden III" w:date="2016-03-18T13:51:00Z">
        <w:r w:rsidR="005565A5">
          <w:rPr>
            <w:rStyle w:val="CommentReference"/>
          </w:rPr>
          <w:commentReference w:id="153"/>
        </w:r>
      </w:ins>
      <w:ins w:id="249" w:author="Charles M. Folden III" w:date="2016-03-18T13:50:00Z">
        <w:r w:rsidR="005565A5">
          <w:rPr>
            <w:rFonts w:eastAsiaTheme="minorEastAsia"/>
          </w:rPr>
          <w:t>.</w:t>
        </w:r>
      </w:ins>
      <w:ins w:id="250" w:author="Charles M. Folden III" w:date="2016-03-18T13:53:00Z">
        <w:r w:rsidR="001851CC">
          <w:rPr>
            <w:rFonts w:eastAsiaTheme="minorEastAsia"/>
          </w:rPr>
          <w:t xml:space="preserve"> The largest influences on </w:t>
        </w:r>
      </w:ins>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overall</m:t>
            </m:r>
          </m:sub>
        </m:sSub>
      </m:oMath>
      <w:r w:rsidR="009A6124">
        <w:rPr>
          <w:rFonts w:eastAsiaTheme="minorEastAsia"/>
        </w:rPr>
        <w:t xml:space="preserve"> </w:t>
      </w:r>
      <w:del w:id="251" w:author="Charles M. Folden III" w:date="2016-03-18T13:53:00Z">
        <w:r w:rsidR="009A6124" w:rsidDel="001851CC">
          <w:rPr>
            <w:rFonts w:eastAsiaTheme="minorEastAsia"/>
          </w:rPr>
          <w:delText>i</w:delText>
        </w:r>
        <w:r w:rsidR="006926C3" w:rsidDel="001851CC">
          <w:rPr>
            <w:rFonts w:eastAsiaTheme="minorEastAsia"/>
          </w:rPr>
          <w:delText xml:space="preserve">s </w:delText>
        </w:r>
      </w:del>
      <w:ins w:id="252" w:author="Charles M. Folden III" w:date="2016-03-18T13:53:00Z">
        <w:r w:rsidR="001851CC">
          <w:rPr>
            <w:rFonts w:eastAsiaTheme="minorEastAsia"/>
          </w:rPr>
          <w:t xml:space="preserve">are </w:t>
        </w:r>
      </w:ins>
      <w:del w:id="253" w:author="Charles M. Folden III" w:date="2016-03-18T13:52:00Z">
        <w:r w:rsidR="006926C3" w:rsidDel="001851CC">
          <w:rPr>
            <w:rFonts w:eastAsiaTheme="minorEastAsia"/>
          </w:rPr>
          <w:delText xml:space="preserve">driven </w:delText>
        </w:r>
      </w:del>
      <w:del w:id="254" w:author="Charles M. Folden III" w:date="2016-03-18T13:53:00Z">
        <w:r w:rsidR="006926C3" w:rsidDel="001851CC">
          <w:rPr>
            <w:rFonts w:eastAsiaTheme="minorEastAsia"/>
          </w:rPr>
          <w:delText xml:space="preserve">mostly by </w:delText>
        </w:r>
      </w:del>
      <w:r w:rsidR="006926C3">
        <w:rPr>
          <w:rFonts w:eastAsiaTheme="minorEastAsia"/>
        </w:rPr>
        <w:t xml:space="preserve">contaminants </w:t>
      </w:r>
      <w:r w:rsidR="009A6124">
        <w:rPr>
          <w:rFonts w:eastAsiaTheme="minorEastAsia"/>
        </w:rPr>
        <w:t xml:space="preserve">with </w:t>
      </w:r>
      <w:del w:id="255" w:author="Charles M. Folden III" w:date="2016-03-18T13:53:00Z">
        <w:r w:rsidR="009A6124" w:rsidDel="001851CC">
          <w:rPr>
            <w:rFonts w:eastAsiaTheme="minorEastAsia"/>
          </w:rPr>
          <w:delText xml:space="preserve">the </w:delText>
        </w:r>
      </w:del>
      <w:r w:rsidR="009A6124">
        <w:rPr>
          <w:rFonts w:eastAsiaTheme="minorEastAsia"/>
        </w:rPr>
        <w:t>large</w:t>
      </w:r>
      <w:del w:id="256" w:author="Charles M. Folden III" w:date="2016-03-18T13:53:00Z">
        <w:r w:rsidR="009A6124" w:rsidDel="001851CC">
          <w:rPr>
            <w:rFonts w:eastAsiaTheme="minorEastAsia"/>
          </w:rPr>
          <w:delText>st</w:delText>
        </w:r>
      </w:del>
      <w:r w:rsidR="009A6124">
        <w:rPr>
          <w:rFonts w:eastAsiaTheme="minorEastAsia"/>
        </w:rPr>
        <w:t xml:space="preserve"> </w:t>
      </w:r>
      <w:r w:rsidR="009A6124">
        <w:rPr>
          <w:rFonts w:eastAsiaTheme="minorEastAsia"/>
          <w:i/>
        </w:rPr>
        <w:t xml:space="preserve">initial </w:t>
      </w:r>
      <w:r w:rsidR="009A6124">
        <w:rPr>
          <w:rFonts w:eastAsiaTheme="minorEastAsia"/>
        </w:rPr>
        <w:t>concentration</w:t>
      </w:r>
      <w:ins w:id="257" w:author="Charles M. Folden III" w:date="2016-03-18T13:54:00Z">
        <w:r w:rsidR="001851CC">
          <w:rPr>
            <w:rFonts w:eastAsiaTheme="minorEastAsia"/>
          </w:rPr>
          <w:t>s</w:t>
        </w:r>
      </w:ins>
      <w:r w:rsidR="009A6124">
        <w:rPr>
          <w:rFonts w:eastAsiaTheme="minorEastAsia"/>
        </w:rPr>
        <w:t xml:space="preserve"> </w:t>
      </w:r>
      <w:del w:id="258" w:author="Charles M. Folden III" w:date="2016-03-18T13:53:00Z">
        <w:r w:rsidR="009A6124" w:rsidDel="001851CC">
          <w:rPr>
            <w:rFonts w:eastAsiaTheme="minorEastAsia"/>
          </w:rPr>
          <w:delText xml:space="preserve">followed by </w:delText>
        </w:r>
      </w:del>
      <w:ins w:id="259" w:author="Charles M. Folden III" w:date="2016-03-18T13:53:00Z">
        <w:r w:rsidR="001851CC">
          <w:rPr>
            <w:rFonts w:eastAsiaTheme="minorEastAsia"/>
          </w:rPr>
          <w:t xml:space="preserve">and </w:t>
        </w:r>
      </w:ins>
      <w:r w:rsidR="009A6124">
        <w:rPr>
          <w:rFonts w:eastAsiaTheme="minorEastAsia"/>
        </w:rPr>
        <w:t xml:space="preserve">contaminants with large DCs. </w:t>
      </w:r>
      <w:del w:id="260" w:author="Charles M. Folden III" w:date="2016-03-18T13:54:00Z">
        <w:r w:rsidR="00C62585" w:rsidDel="001851CC">
          <w:rPr>
            <w:rFonts w:eastAsiaTheme="minorEastAsia"/>
          </w:rPr>
          <w:delText>The above statements seem obvious, but</w:delText>
        </w:r>
        <w:r w:rsidR="006926C3" w:rsidDel="001851CC">
          <w:rPr>
            <w:rFonts w:eastAsiaTheme="minorEastAsia"/>
          </w:rPr>
          <w:delText xml:space="preserve"> their impact can be substantial. </w:delText>
        </w:r>
      </w:del>
      <w:r w:rsidR="001B6AD0">
        <w:rPr>
          <w:rFonts w:eastAsiaTheme="minorEastAsia"/>
        </w:rPr>
        <w:t xml:space="preserve">For example, </w:t>
      </w:r>
      <w:ins w:id="261" w:author="Charles M. Folden III" w:date="2016-03-18T13:55:00Z">
        <w:r w:rsidR="001851CC">
          <w:rPr>
            <w:rFonts w:eastAsiaTheme="minorEastAsia"/>
          </w:rPr>
          <w:t xml:space="preserve">if </w:t>
        </w:r>
      </w:ins>
      <w:del w:id="262" w:author="Charles M. Folden III" w:date="2016-03-18T13:55:00Z">
        <w:r w:rsidR="001B6AD0" w:rsidDel="001851CC">
          <w:rPr>
            <w:rFonts w:eastAsiaTheme="minorEastAsia"/>
          </w:rPr>
          <w:delText xml:space="preserve">if </w:delText>
        </w:r>
        <w:r w:rsidR="006926C3" w:rsidDel="001851CC">
          <w:rPr>
            <w:rFonts w:eastAsiaTheme="minorEastAsia"/>
          </w:rPr>
          <w:fldChar w:fldCharType="begin"/>
        </w:r>
        <w:r w:rsidR="006926C3" w:rsidDel="001851CC">
          <w:rPr>
            <w:rFonts w:eastAsiaTheme="minorEastAsia"/>
          </w:rPr>
          <w:delInstrText xml:space="preserve"> REF _Ref443900434 \h </w:delInstrText>
        </w:r>
        <w:r w:rsidR="006926C3" w:rsidDel="001851CC">
          <w:rPr>
            <w:rFonts w:eastAsiaTheme="minorEastAsia"/>
          </w:rPr>
        </w:r>
        <w:r w:rsidR="006926C3" w:rsidDel="001851CC">
          <w:rPr>
            <w:rFonts w:eastAsiaTheme="minorEastAsia"/>
          </w:rPr>
          <w:fldChar w:fldCharType="separate"/>
        </w:r>
        <w:r w:rsidR="00E6339B" w:rsidDel="001851CC">
          <w:delText xml:space="preserve">Equation </w:delText>
        </w:r>
        <w:r w:rsidR="00E6339B" w:rsidDel="001851CC">
          <w:rPr>
            <w:noProof/>
          </w:rPr>
          <w:delText>6</w:delText>
        </w:r>
        <w:r w:rsidR="006926C3" w:rsidDel="001851CC">
          <w:rPr>
            <w:rFonts w:eastAsiaTheme="minorEastAsia"/>
          </w:rPr>
          <w:fldChar w:fldCharType="end"/>
        </w:r>
        <w:r w:rsidR="006926C3" w:rsidDel="001851CC">
          <w:rPr>
            <w:rFonts w:eastAsiaTheme="minorEastAsia"/>
          </w:rPr>
          <w:delText xml:space="preserve"> </w:delText>
        </w:r>
        <w:r w:rsidR="001B6AD0" w:rsidDel="001851CC">
          <w:rPr>
            <w:rFonts w:eastAsiaTheme="minorEastAsia"/>
          </w:rPr>
          <w:delText xml:space="preserve">were used </w:delText>
        </w:r>
        <w:r w:rsidR="006926C3" w:rsidDel="001851CC">
          <w:rPr>
            <w:rFonts w:eastAsiaTheme="minorEastAsia"/>
          </w:rPr>
          <w:delText xml:space="preserve">to calculate </w:delText>
        </w:r>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overall</m:t>
              </m:r>
            </m:sub>
          </m:sSub>
        </m:oMath>
        <w:r w:rsidR="006926C3" w:rsidDel="001851CC">
          <w:rPr>
            <w:rFonts w:eastAsiaTheme="minorEastAsia"/>
          </w:rPr>
          <w:delText xml:space="preserve"> for </w:delText>
        </w:r>
      </w:del>
      <w:ins w:id="263" w:author="Charles M. Folden III" w:date="2016-03-18T13:55:00Z">
        <w:r w:rsidR="001851CC">
          <w:rPr>
            <w:rFonts w:eastAsiaTheme="minorEastAsia"/>
          </w:rPr>
          <w:t xml:space="preserve">a process has </w:t>
        </w:r>
      </w:ins>
      <w:r w:rsidR="006926C3">
        <w:rPr>
          <w:rFonts w:eastAsiaTheme="minorEastAsia"/>
        </w:rPr>
        <w:t>30 contaminants each with a DC of 0.001</w:t>
      </w:r>
      <w:r w:rsidR="001B6AD0">
        <w:rPr>
          <w:rFonts w:eastAsiaTheme="minorEastAsia"/>
        </w:rPr>
        <w:t xml:space="preserve"> and perfect plutonium recovery</w:t>
      </w:r>
      <w:r w:rsidR="006926C3">
        <w:rPr>
          <w:rFonts w:eastAsiaTheme="minorEastAsia"/>
        </w:rPr>
        <w:t xml:space="preserve">, </w:t>
      </w:r>
      <w:r w:rsidR="001B6AD0">
        <w:rPr>
          <w:rFonts w:eastAsiaTheme="minorEastAsia"/>
        </w:rPr>
        <w:t xml:space="preserve">then </w:t>
      </w:r>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overall</m:t>
            </m:r>
          </m:sub>
        </m:sSub>
      </m:oMath>
      <w:r w:rsidR="001B6AD0">
        <w:rPr>
          <w:rFonts w:eastAsiaTheme="minorEastAsia"/>
        </w:rPr>
        <w:t xml:space="preserve"> would be 1000. If a single contaminant DC value were changed to 0.01, then </w:t>
      </w:r>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overall</m:t>
            </m:r>
          </m:sub>
        </m:sSub>
      </m:oMath>
      <w:r w:rsidR="001B6AD0">
        <w:rPr>
          <w:rFonts w:eastAsiaTheme="minorEastAsia"/>
        </w:rPr>
        <w:t xml:space="preserve"> would be 772</w:t>
      </w:r>
      <w:r w:rsidR="002B1AC0">
        <w:rPr>
          <w:rFonts w:eastAsiaTheme="minorEastAsia"/>
        </w:rPr>
        <w:t xml:space="preserve">, and if that same value were changed to 0.1, then </w:t>
      </w:r>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overall</m:t>
            </m:r>
          </m:sub>
        </m:sSub>
      </m:oMath>
      <w:r w:rsidR="002B1AC0">
        <w:rPr>
          <w:rFonts w:eastAsiaTheme="minorEastAsia"/>
        </w:rPr>
        <w:t xml:space="preserve"> would be 250</w:t>
      </w:r>
      <w:r w:rsidR="00495B01">
        <w:rPr>
          <w:rFonts w:eastAsiaTheme="minorEastAsia"/>
        </w:rPr>
        <w:t xml:space="preserve">, which is a </w:t>
      </w:r>
      <w:commentRangeStart w:id="264"/>
      <w:r w:rsidR="00495B01">
        <w:rPr>
          <w:rFonts w:eastAsiaTheme="minorEastAsia"/>
        </w:rPr>
        <w:t xml:space="preserve">25% </w:t>
      </w:r>
      <w:r w:rsidR="002B1AC0">
        <w:rPr>
          <w:rFonts w:eastAsiaTheme="minorEastAsia"/>
        </w:rPr>
        <w:t>or 75%</w:t>
      </w:r>
      <w:commentRangeEnd w:id="264"/>
      <w:r w:rsidR="001851CC">
        <w:rPr>
          <w:rStyle w:val="CommentReference"/>
        </w:rPr>
        <w:commentReference w:id="264"/>
      </w:r>
      <w:r w:rsidR="002B1AC0">
        <w:rPr>
          <w:rFonts w:eastAsiaTheme="minorEastAsia"/>
        </w:rPr>
        <w:t xml:space="preserve"> </w:t>
      </w:r>
      <w:r w:rsidR="00495B01">
        <w:rPr>
          <w:rFonts w:eastAsiaTheme="minorEastAsia"/>
        </w:rPr>
        <w:t>d</w:t>
      </w:r>
      <w:r w:rsidR="00986E78">
        <w:rPr>
          <w:rFonts w:eastAsiaTheme="minorEastAsia"/>
        </w:rPr>
        <w:t>ecrease</w:t>
      </w:r>
      <w:r w:rsidR="00495B01">
        <w:rPr>
          <w:rFonts w:eastAsiaTheme="minorEastAsia"/>
        </w:rPr>
        <w:t xml:space="preserve"> in </w:t>
      </w:r>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overall</m:t>
            </m:r>
          </m:sub>
        </m:sSub>
      </m:oMath>
      <w:r w:rsidR="00495B01">
        <w:rPr>
          <w:rFonts w:eastAsiaTheme="minorEastAsia"/>
        </w:rPr>
        <w:t xml:space="preserve"> for a single step. </w:t>
      </w:r>
      <w:r w:rsidR="002A5EF8">
        <w:rPr>
          <w:rFonts w:eastAsiaTheme="minorEastAsia"/>
        </w:rPr>
        <w:t xml:space="preserve">This effect </w:t>
      </w:r>
      <w:r w:rsidR="002B1AC0">
        <w:rPr>
          <w:rFonts w:eastAsiaTheme="minorEastAsia"/>
        </w:rPr>
        <w:t>worsens</w:t>
      </w:r>
      <w:r w:rsidR="00804AD2">
        <w:rPr>
          <w:rFonts w:eastAsiaTheme="minorEastAsia"/>
        </w:rPr>
        <w:t xml:space="preserve"> as the number of contaminants accounted for decreases</w:t>
      </w:r>
      <w:r w:rsidR="002B1AC0">
        <w:rPr>
          <w:rFonts w:eastAsiaTheme="minorEastAsia"/>
        </w:rPr>
        <w:t xml:space="preserve"> and as the spread between DF values increase</w:t>
      </w:r>
      <w:r w:rsidR="00804AD2">
        <w:rPr>
          <w:rFonts w:eastAsiaTheme="minorEastAsia"/>
        </w:rPr>
        <w:t xml:space="preserve">, which is why individual decontamination factors are necessary. </w:t>
      </w:r>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overall</m:t>
            </m:r>
          </m:sub>
        </m:sSub>
      </m:oMath>
      <w:r w:rsidR="00803286">
        <w:rPr>
          <w:rFonts w:eastAsiaTheme="minorEastAsia"/>
        </w:rPr>
        <w:t xml:space="preserve"> </w:t>
      </w:r>
      <w:proofErr w:type="gramStart"/>
      <w:r w:rsidR="00803286">
        <w:rPr>
          <w:rFonts w:eastAsiaTheme="minorEastAsia"/>
        </w:rPr>
        <w:t>with</w:t>
      </w:r>
      <w:proofErr w:type="gramEnd"/>
      <w:r w:rsidR="00803286">
        <w:rPr>
          <w:rFonts w:eastAsiaTheme="minorEastAsia"/>
        </w:rPr>
        <w:t xml:space="preserve"> respect to gamma counts</w:t>
      </w:r>
      <w:r w:rsidR="00804AD2">
        <w:rPr>
          <w:rFonts w:eastAsiaTheme="minorEastAsia"/>
        </w:rPr>
        <w:t xml:space="preserve"> and</w:t>
      </w:r>
      <w:r w:rsidR="00803286">
        <w:rPr>
          <w:rFonts w:eastAsiaTheme="minorEastAsia"/>
        </w:rPr>
        <w:t xml:space="preserve"> elemental</w:t>
      </w:r>
      <w:r w:rsidR="00804AD2">
        <w:rPr>
          <w:rFonts w:eastAsiaTheme="minorEastAsia"/>
        </w:rPr>
        <w:t xml:space="preserve"> </w:t>
      </w:r>
      <w:r w:rsidR="00C04E78">
        <w:rPr>
          <w:rFonts w:eastAsiaTheme="minorEastAsia"/>
        </w:rPr>
        <w:t>DFs</w:t>
      </w:r>
      <w:r w:rsidR="00803286">
        <w:rPr>
          <w:rFonts w:eastAsiaTheme="minorEastAsia"/>
        </w:rPr>
        <w:t xml:space="preserve"> </w:t>
      </w:r>
      <w:r w:rsidR="00C04E78">
        <w:rPr>
          <w:rFonts w:eastAsiaTheme="minorEastAsia"/>
        </w:rPr>
        <w:t xml:space="preserve"> </w:t>
      </w:r>
      <w:r w:rsidR="00C04E78" w:rsidRPr="00032CD2">
        <w:rPr>
          <w:rFonts w:eastAsiaTheme="minorEastAsia"/>
        </w:rPr>
        <w:t>will be reported, but</w:t>
      </w:r>
      <w:r w:rsidR="00C04E78">
        <w:rPr>
          <w:rFonts w:eastAsiaTheme="minorEastAsia"/>
        </w:rPr>
        <w:t xml:space="preserve"> will not be calculated from each other</w:t>
      </w:r>
      <w:r w:rsidR="00803286">
        <w:rPr>
          <w:rFonts w:eastAsiaTheme="minorEastAsia"/>
        </w:rPr>
        <w:t xml:space="preserve"> for reasons </w:t>
      </w:r>
      <w:r w:rsidR="00C04E78">
        <w:rPr>
          <w:rFonts w:eastAsiaTheme="minorEastAsia"/>
        </w:rPr>
        <w:t>stated above.</w:t>
      </w:r>
      <w:r w:rsidR="00C21F4A">
        <w:t xml:space="preserve"> </w:t>
      </w:r>
    </w:p>
    <w:p w14:paraId="6CA970CE" w14:textId="3AB9224F" w:rsidR="00A46B57" w:rsidDel="00493F74" w:rsidRDefault="001325F3" w:rsidP="006926C3">
      <w:pPr>
        <w:ind w:firstLine="360"/>
        <w:rPr>
          <w:del w:id="265" w:author="Charles M. Folden III" w:date="2016-03-18T14:08:00Z"/>
        </w:rPr>
      </w:pPr>
      <w:del w:id="266" w:author="Charles M. Folden III" w:date="2016-03-18T13:57:00Z">
        <w:r w:rsidDel="00501667">
          <w:delText xml:space="preserve">To </w:delText>
        </w:r>
        <w:r w:rsidR="00DC0D2A" w:rsidDel="00501667">
          <w:delText>stress</w:delText>
        </w:r>
        <w:r w:rsidDel="00501667">
          <w:delText xml:space="preserve"> other factors that affect DFs</w:delText>
        </w:r>
        <w:r w:rsidR="00A039BD" w:rsidDel="00501667">
          <w:delText xml:space="preserve"> and give context for the DF values provided in this paper</w:delText>
        </w:r>
        <w:r w:rsidDel="00501667">
          <w:delText xml:space="preserve">, </w:delText>
        </w:r>
        <w:r w:rsidDel="00501667">
          <w:fldChar w:fldCharType="begin"/>
        </w:r>
        <w:r w:rsidDel="00501667">
          <w:delInstrText xml:space="preserve"> REF _Ref441657729 \h </w:delInstrText>
        </w:r>
        <w:r w:rsidDel="00501667">
          <w:fldChar w:fldCharType="separate"/>
        </w:r>
        <w:r w:rsidR="00E6339B" w:rsidRPr="00E223D8" w:rsidDel="00501667">
          <w:rPr>
            <w:rFonts w:eastAsia="Times New Roman" w:cs="Times New Roman"/>
            <w:iCs/>
            <w:szCs w:val="18"/>
          </w:rPr>
          <w:delText xml:space="preserve">Figure </w:delText>
        </w:r>
        <w:r w:rsidR="00E6339B" w:rsidDel="00501667">
          <w:rPr>
            <w:rFonts w:eastAsia="Times New Roman" w:cs="Times New Roman"/>
            <w:iCs/>
            <w:noProof/>
            <w:szCs w:val="18"/>
          </w:rPr>
          <w:delText>1</w:delText>
        </w:r>
        <w:r w:rsidDel="00501667">
          <w:fldChar w:fldCharType="end"/>
        </w:r>
        <w:r w:rsidDel="00501667">
          <w:delText xml:space="preserve"> was produced. </w:delText>
        </w:r>
      </w:del>
      <w:r w:rsidR="0028541D">
        <w:fldChar w:fldCharType="begin"/>
      </w:r>
      <w:r w:rsidR="0028541D">
        <w:instrText xml:space="preserve"> REF _Ref441657729 \h </w:instrText>
      </w:r>
      <w:r w:rsidR="0028541D">
        <w:fldChar w:fldCharType="separate"/>
      </w:r>
      <w:r w:rsidR="00E6339B" w:rsidRPr="00E223D8">
        <w:rPr>
          <w:rFonts w:eastAsia="Times New Roman" w:cs="Times New Roman"/>
          <w:iCs/>
          <w:szCs w:val="18"/>
        </w:rPr>
        <w:t xml:space="preserve">Figure </w:t>
      </w:r>
      <w:r w:rsidR="00E6339B">
        <w:rPr>
          <w:rFonts w:eastAsia="Times New Roman" w:cs="Times New Roman"/>
          <w:iCs/>
          <w:noProof/>
          <w:szCs w:val="18"/>
        </w:rPr>
        <w:t>1</w:t>
      </w:r>
      <w:r w:rsidR="0028541D">
        <w:fldChar w:fldCharType="end"/>
      </w:r>
      <w:r w:rsidR="0028541D">
        <w:t xml:space="preserve"> </w:t>
      </w:r>
      <w:r>
        <w:t xml:space="preserve">shows calculated decontamination factors for one and two contacts of TBP </w:t>
      </w:r>
      <w:del w:id="267" w:author="Charles M. Folden III" w:date="2016-03-18T13:57:00Z">
        <w:r w:rsidDel="00501667">
          <w:delText>with the same volume ratio between both contacts</w:delText>
        </w:r>
        <w:r w:rsidR="005559B4" w:rsidDel="00501667">
          <w:delText xml:space="preserve"> with the assumptions of constant </w:delText>
        </w:r>
      </w:del>
      <w:ins w:id="268" w:author="Charles M. Folden III" w:date="2016-03-18T13:57:00Z">
        <w:r w:rsidR="00501667">
          <w:t xml:space="preserve">as a function of volume ratio assuming constant hypothetical </w:t>
        </w:r>
      </w:ins>
      <w:r w:rsidR="005559B4">
        <w:t xml:space="preserve">DC across all volume ratios </w:t>
      </w:r>
      <w:r w:rsidR="005559B4">
        <w:lastRenderedPageBreak/>
        <w:t>and a DC for plutonium of 10</w:t>
      </w:r>
      <w:r>
        <w:t xml:space="preserve">. This plot assumes that </w:t>
      </w:r>
      <w:commentRangeStart w:id="269"/>
      <w:r>
        <w:t>the second contact of TBP is combined with the first contact</w:t>
      </w:r>
      <w:commentRangeEnd w:id="269"/>
      <w:r w:rsidR="00501667">
        <w:rPr>
          <w:rStyle w:val="CommentReference"/>
        </w:rPr>
        <w:commentReference w:id="269"/>
      </w:r>
      <w:r>
        <w:t xml:space="preserve">. </w:t>
      </w:r>
      <w:commentRangeStart w:id="270"/>
      <w:del w:id="271" w:author="Charles M. Folden III" w:date="2016-03-18T14:01:00Z">
        <w:r w:rsidDel="008D464D">
          <w:delText xml:space="preserve">Different elements have different DC, which is why several values are shown on the graph. </w:delText>
        </w:r>
      </w:del>
      <w:del w:id="272" w:author="Charles M. Folden III" w:date="2016-03-18T14:06:00Z">
        <w:r w:rsidDel="00AC34AA">
          <w:delText>The lower line in each case is the second contact</w:delText>
        </w:r>
      </w:del>
      <w:del w:id="273" w:author="Charles M. Folden III" w:date="2016-03-18T14:01:00Z">
        <w:r w:rsidDel="008D464D">
          <w:delText>.</w:delText>
        </w:r>
      </w:del>
      <w:del w:id="274" w:author="Charles M. Folden III" w:date="2016-03-18T14:06:00Z">
        <w:r w:rsidR="005559B4" w:rsidDel="00AC34AA">
          <w:delText xml:space="preserve"> </w:delText>
        </w:r>
      </w:del>
      <w:ins w:id="275" w:author="Charles M. Folden III" w:date="2016-03-18T14:06:00Z">
        <w:r w:rsidR="00AC34AA">
          <w:t xml:space="preserve">Note that the second </w:t>
        </w:r>
      </w:ins>
      <w:ins w:id="276" w:author="Charles M. Folden III" w:date="2016-03-18T14:07:00Z">
        <w:r w:rsidR="00AC34AA">
          <w:t xml:space="preserve">contact </w:t>
        </w:r>
      </w:ins>
      <w:ins w:id="277" w:author="Charles M. Folden III" w:date="2016-03-18T14:06:00Z">
        <w:r w:rsidR="00AC34AA">
          <w:t xml:space="preserve">results in a decreased </w:t>
        </w:r>
        <w:commentRangeStart w:id="278"/>
        <w:r w:rsidR="00AC34AA">
          <w:t>DF</w:t>
        </w:r>
      </w:ins>
      <w:commentRangeEnd w:id="278"/>
      <w:ins w:id="279" w:author="Charles M. Folden III" w:date="2016-03-18T14:10:00Z">
        <w:r w:rsidR="00493F74">
          <w:rPr>
            <w:rStyle w:val="CommentReference"/>
          </w:rPr>
          <w:commentReference w:id="278"/>
        </w:r>
      </w:ins>
      <w:ins w:id="280" w:author="Charles M. Folden III" w:date="2016-03-18T14:07:00Z">
        <w:r w:rsidR="00AC34AA">
          <w:t xml:space="preserve">, even though the recovery of </w:t>
        </w:r>
      </w:ins>
      <w:ins w:id="281" w:author="Charles M. Folden III" w:date="2016-03-18T14:12:00Z">
        <w:r w:rsidR="009665B2">
          <w:t>plutonium</w:t>
        </w:r>
      </w:ins>
      <w:ins w:id="282" w:author="Charles M. Folden III" w:date="2016-03-18T14:07:00Z">
        <w:r w:rsidR="00AC34AA">
          <w:t xml:space="preserve"> is improved</w:t>
        </w:r>
        <w:commentRangeEnd w:id="270"/>
        <w:r w:rsidR="00AC34AA">
          <w:rPr>
            <w:rStyle w:val="CommentReference"/>
          </w:rPr>
          <w:commentReference w:id="270"/>
        </w:r>
        <w:r w:rsidR="00AC34AA">
          <w:t>.</w:t>
        </w:r>
      </w:ins>
    </w:p>
    <w:p w14:paraId="3B59726B" w14:textId="37742B77" w:rsidR="00327116" w:rsidRDefault="00A46B57">
      <w:pPr>
        <w:ind w:firstLine="360"/>
      </w:pPr>
      <w:del w:id="283" w:author="Charles M. Folden III" w:date="2016-03-18T14:08:00Z">
        <w:r w:rsidDel="00493F74">
          <w:delText>Although different volume ratios will affect how close uranium is to the solubility limit, and affec</w:delText>
        </w:r>
        <w:r w:rsidR="00DC0D2A" w:rsidDel="00493F74">
          <w:delText xml:space="preserve">ts the DC for various elements, two </w:delText>
        </w:r>
        <w:r w:rsidR="005D77BB" w:rsidDel="00493F74">
          <w:delText xml:space="preserve">concept </w:delText>
        </w:r>
        <w:r w:rsidR="00DC0D2A" w:rsidDel="00493F74">
          <w:delText>effects are emphasized</w:delText>
        </w:r>
        <w:r w:rsidR="005D77BB" w:rsidDel="00493F74">
          <w:delText xml:space="preserve"> with </w:delText>
        </w:r>
        <w:r w:rsidR="005D77BB" w:rsidDel="00493F74">
          <w:fldChar w:fldCharType="begin"/>
        </w:r>
        <w:r w:rsidR="005D77BB" w:rsidDel="00493F74">
          <w:delInstrText xml:space="preserve"> REF _Ref441657729 \h </w:delInstrText>
        </w:r>
        <w:r w:rsidR="005D77BB" w:rsidDel="00493F74">
          <w:fldChar w:fldCharType="separate"/>
        </w:r>
        <w:r w:rsidR="00E6339B" w:rsidRPr="00E223D8" w:rsidDel="00493F74">
          <w:rPr>
            <w:rFonts w:eastAsia="Times New Roman" w:cs="Times New Roman"/>
            <w:iCs/>
            <w:szCs w:val="18"/>
          </w:rPr>
          <w:delText xml:space="preserve">Figure </w:delText>
        </w:r>
        <w:r w:rsidR="00E6339B" w:rsidDel="00493F74">
          <w:rPr>
            <w:rFonts w:eastAsia="Times New Roman" w:cs="Times New Roman"/>
            <w:iCs/>
            <w:noProof/>
            <w:szCs w:val="18"/>
          </w:rPr>
          <w:delText>1</w:delText>
        </w:r>
        <w:r w:rsidR="005D77BB" w:rsidDel="00493F74">
          <w:fldChar w:fldCharType="end"/>
        </w:r>
        <w:r w:rsidR="00DC0D2A" w:rsidDel="00493F74">
          <w:delText xml:space="preserve">. The first is </w:delText>
        </w:r>
        <w:r w:rsidR="005D77BB" w:rsidDel="00493F74">
          <w:delText xml:space="preserve">that </w:delText>
        </w:r>
      </w:del>
      <w:ins w:id="284" w:author="Charles M. Folden III" w:date="2016-03-18T14:08:00Z">
        <w:r w:rsidR="00493F74">
          <w:t xml:space="preserve"> Additionally, </w:t>
        </w:r>
      </w:ins>
      <w:r w:rsidR="005D77BB">
        <w:t>volume</w:t>
      </w:r>
      <w:r w:rsidR="004F0EFE">
        <w:t xml:space="preserve"> plays a significant role in DF</w:t>
      </w:r>
      <w:ins w:id="285" w:author="Charles M. Folden III" w:date="2016-03-18T14:09:00Z">
        <w:r w:rsidR="00493F74">
          <w:t xml:space="preserve">, although different volume ratios will affect how close uranium is to its solubility limit. </w:t>
        </w:r>
      </w:ins>
      <w:del w:id="286" w:author="Charles M. Folden III" w:date="2016-03-18T14:09:00Z">
        <w:r w:rsidR="004F0EFE" w:rsidDel="00493F74">
          <w:delText xml:space="preserve"> -</w:delText>
        </w:r>
        <w:r w:rsidR="005D77BB" w:rsidDel="00493F74">
          <w:delText xml:space="preserve"> </w:delText>
        </w:r>
        <w:r w:rsidR="004F0EFE" w:rsidDel="00493F74">
          <w:delText>n</w:delText>
        </w:r>
        <w:r w:rsidR="00ED212A" w:rsidDel="00493F74">
          <w:delText>otice how e</w:delText>
        </w:r>
      </w:del>
      <w:ins w:id="287" w:author="Charles M. Folden III" w:date="2016-03-18T14:09:00Z">
        <w:r w:rsidR="00493F74">
          <w:t>E</w:t>
        </w:r>
      </w:ins>
      <w:r w:rsidR="00ED212A">
        <w:t xml:space="preserve">xtremely large </w:t>
      </w:r>
      <w:r w:rsidR="005D77BB">
        <w:t>DF</w:t>
      </w:r>
      <w:r w:rsidR="00ED212A">
        <w:t xml:space="preserve"> can be achieved with minimal TBP solution</w:t>
      </w:r>
      <w:ins w:id="288" w:author="Charles M. Folden III" w:date="2016-03-18T14:09:00Z">
        <w:r w:rsidR="00493F74">
          <w:t xml:space="preserve"> </w:t>
        </w:r>
      </w:ins>
      <w:del w:id="289" w:author="Charles M. Folden III" w:date="2016-03-18T14:09:00Z">
        <w:r w:rsidR="00D73499" w:rsidDel="00493F74">
          <w:delText xml:space="preserve">, this is supported by </w:delText>
        </w:r>
      </w:del>
      <w:r w:rsidR="00D73499">
        <w:fldChar w:fldCharType="begin"/>
      </w:r>
      <w:r w:rsidR="00D73499">
        <w:instrText xml:space="preserve"> ADDIN EN.CITE &lt;EndNote&gt;&lt;Cite&gt;&lt;Author&gt;McHenry&lt;/Author&gt;&lt;Year&gt;1963&lt;/Year&gt;&lt;RecNum&gt;191&lt;/RecNum&gt;&lt;DisplayText&gt;(McHenry, Posey et al. 1963)&lt;/DisplayText&gt;&lt;record&gt;&lt;rec-number&gt;191&lt;/rec-number&gt;&lt;foreign-keys&gt;&lt;key app="EN" db-id="r9aesfrsp2ptvlea59iv099m20xv22avsvvv" timestamp="1456773294"&gt;191&lt;/key&gt;&lt;/foreign-keys&gt;&lt;ref-type name="Report"&gt;27&lt;/ref-type&gt;&lt;contributors&gt;&lt;authors&gt;&lt;author&gt;McHenry, RE&lt;/author&gt;&lt;author&gt;Posey, JC&lt;/author&gt;&lt;author&gt;Baker, PS&lt;/author&gt;&lt;/authors&gt;&lt;/contributors&gt;&lt;titles&gt;&lt;title&gt;Recovery of Irradiated Uranium by a Two-stage Differential Extraction Procedure&lt;/title&gt;&lt;/titles&gt;&lt;dates&gt;&lt;year&gt;1963&lt;/year&gt;&lt;/dates&gt;&lt;publisher&gt;Oak Ridge National Lab., Tenn.&lt;/publisher&gt;&lt;urls&gt;&lt;/urls&gt;&lt;/record&gt;&lt;/Cite&gt;&lt;/EndNote&gt;</w:instrText>
      </w:r>
      <w:r w:rsidR="00D73499">
        <w:fldChar w:fldCharType="separate"/>
      </w:r>
      <w:r w:rsidR="00D73499">
        <w:rPr>
          <w:noProof/>
        </w:rPr>
        <w:t>(McHenry, Posey et al. 1963)</w:t>
      </w:r>
      <w:r w:rsidR="00D73499">
        <w:fldChar w:fldCharType="end"/>
      </w:r>
      <w:ins w:id="290" w:author="Charles M. Folden III" w:date="2016-03-18T14:09:00Z">
        <w:r w:rsidR="00493F74">
          <w:t xml:space="preserve">, although </w:t>
        </w:r>
      </w:ins>
      <w:ins w:id="291" w:author="Charles M. Folden III" w:date="2016-03-18T14:11:00Z">
        <w:r w:rsidR="009665B2">
          <w:t xml:space="preserve">this will adversely affect </w:t>
        </w:r>
      </w:ins>
      <w:ins w:id="292" w:author="Charles M. Folden III" w:date="2016-03-18T14:12:00Z">
        <w:r w:rsidR="009665B2">
          <w:t>plutonium recovery</w:t>
        </w:r>
      </w:ins>
      <w:r w:rsidR="00ED212A">
        <w:t xml:space="preserve">. </w:t>
      </w:r>
      <w:del w:id="293" w:author="Charles M. Folden III" w:date="2016-03-18T14:12:00Z">
        <w:r w:rsidR="005D77BB" w:rsidDel="009665B2">
          <w:delText xml:space="preserve">The second is that each contact of TBP reduces DFs by a large fraction at larger volumes of TBP. </w:delText>
        </w:r>
      </w:del>
      <w:r w:rsidR="00327116">
        <w:t>The experiment</w:t>
      </w:r>
      <w:ins w:id="294" w:author="Charles M. Folden III" w:date="2016-03-18T14:12:00Z">
        <w:r w:rsidR="009665B2">
          <w:t>s</w:t>
        </w:r>
      </w:ins>
      <w:r w:rsidR="00327116">
        <w:t xml:space="preserve"> </w:t>
      </w:r>
      <w:ins w:id="295" w:author="Charles M. Folden III" w:date="2016-03-18T14:12:00Z">
        <w:r w:rsidR="009665B2">
          <w:t xml:space="preserve">described below </w:t>
        </w:r>
      </w:ins>
      <w:r w:rsidR="00327116">
        <w:t xml:space="preserve">utilized four contacts </w:t>
      </w:r>
      <w:del w:id="296" w:author="Charles M. Folden III" w:date="2016-03-18T14:19:00Z">
        <w:r w:rsidR="00327116" w:rsidDel="00B623B3">
          <w:delText xml:space="preserve">at </w:delText>
        </w:r>
      </w:del>
      <w:ins w:id="297" w:author="Charles M. Folden III" w:date="2016-03-18T14:19:00Z">
        <w:r w:rsidR="00B623B3">
          <w:t xml:space="preserve">with </w:t>
        </w:r>
      </w:ins>
      <w:r w:rsidR="00327116">
        <w:t xml:space="preserve">a volume ratio </w:t>
      </w:r>
      <w:ins w:id="298" w:author="Charles M. Folden III" w:date="2016-03-18T14:20:00Z">
        <w:r w:rsidR="00B623B3">
          <w:t xml:space="preserve">of </w:t>
        </w:r>
      </w:ins>
      <w:r w:rsidR="00327116">
        <w:t>1.4.</w:t>
      </w:r>
    </w:p>
    <w:p w14:paraId="718735C8" w14:textId="77777777" w:rsidR="00127B1A" w:rsidRDefault="00127B1A" w:rsidP="00327116">
      <w:pPr>
        <w:ind w:firstLine="360"/>
      </w:pPr>
    </w:p>
    <w:p w14:paraId="6B271B5C" w14:textId="77777777" w:rsidR="00E223D8" w:rsidRPr="00E223D8" w:rsidRDefault="009B123E" w:rsidP="00E223D8">
      <w:pPr>
        <w:keepNext/>
        <w:ind w:firstLine="360"/>
        <w:jc w:val="center"/>
      </w:pPr>
      <w:r w:rsidRPr="009B123E">
        <w:rPr>
          <w:noProof/>
        </w:rPr>
        <w:lastRenderedPageBreak/>
        <w:drawing>
          <wp:inline distT="0" distB="0" distL="0" distR="0" wp14:anchorId="09B559D1" wp14:editId="0D435755">
            <wp:extent cx="4838700" cy="3629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1205" cy="3630904"/>
                    </a:xfrm>
                    <a:prstGeom prst="rect">
                      <a:avLst/>
                    </a:prstGeom>
                    <a:noFill/>
                    <a:ln>
                      <a:noFill/>
                    </a:ln>
                  </pic:spPr>
                </pic:pic>
              </a:graphicData>
            </a:graphic>
          </wp:inline>
        </w:drawing>
      </w:r>
    </w:p>
    <w:p w14:paraId="5651933A" w14:textId="632CFC5A" w:rsidR="00E223D8" w:rsidRPr="00E223D8" w:rsidRDefault="00E223D8" w:rsidP="00E223D8">
      <w:pPr>
        <w:spacing w:after="200" w:line="240" w:lineRule="auto"/>
        <w:jc w:val="center"/>
        <w:rPr>
          <w:rFonts w:eastAsia="Times New Roman" w:cs="Times New Roman"/>
          <w:iCs/>
          <w:noProof/>
          <w:szCs w:val="18"/>
        </w:rPr>
      </w:pPr>
      <w:bookmarkStart w:id="299" w:name="_Ref441657729"/>
      <w:r w:rsidRPr="00E223D8">
        <w:rPr>
          <w:rFonts w:eastAsia="Times New Roman" w:cs="Times New Roman"/>
          <w:iCs/>
          <w:szCs w:val="18"/>
        </w:rPr>
        <w:t xml:space="preserve">Figure </w:t>
      </w:r>
      <w:r w:rsidRPr="00E223D8">
        <w:rPr>
          <w:rFonts w:eastAsia="Times New Roman" w:cs="Times New Roman"/>
          <w:iCs/>
          <w:szCs w:val="18"/>
        </w:rPr>
        <w:fldChar w:fldCharType="begin"/>
      </w:r>
      <w:r w:rsidRPr="00E223D8">
        <w:rPr>
          <w:rFonts w:eastAsia="Times New Roman" w:cs="Times New Roman"/>
          <w:iCs/>
          <w:szCs w:val="18"/>
        </w:rPr>
        <w:instrText xml:space="preserve"> SEQ Figure \* ARABIC </w:instrText>
      </w:r>
      <w:r w:rsidRPr="00E223D8">
        <w:rPr>
          <w:rFonts w:eastAsia="Times New Roman" w:cs="Times New Roman"/>
          <w:iCs/>
          <w:szCs w:val="18"/>
        </w:rPr>
        <w:fldChar w:fldCharType="separate"/>
      </w:r>
      <w:r w:rsidR="00E6339B">
        <w:rPr>
          <w:rFonts w:eastAsia="Times New Roman" w:cs="Times New Roman"/>
          <w:iCs/>
          <w:noProof/>
          <w:szCs w:val="18"/>
        </w:rPr>
        <w:t>1</w:t>
      </w:r>
      <w:r w:rsidRPr="00E223D8">
        <w:rPr>
          <w:rFonts w:eastAsia="Times New Roman" w:cs="Times New Roman"/>
          <w:iCs/>
          <w:szCs w:val="18"/>
        </w:rPr>
        <w:fldChar w:fldCharType="end"/>
      </w:r>
      <w:bookmarkEnd w:id="299"/>
      <w:r w:rsidRPr="00E223D8">
        <w:rPr>
          <w:rFonts w:eastAsia="Times New Roman" w:cs="Times New Roman"/>
          <w:iCs/>
          <w:noProof/>
          <w:szCs w:val="18"/>
        </w:rPr>
        <w:t xml:space="preserve"> </w:t>
      </w:r>
      <w:commentRangeStart w:id="300"/>
      <w:r w:rsidRPr="00E223D8">
        <w:rPr>
          <w:rFonts w:eastAsia="Times New Roman" w:cs="Times New Roman"/>
          <w:iCs/>
          <w:noProof/>
          <w:szCs w:val="18"/>
        </w:rPr>
        <w:t>Decontamination factors</w:t>
      </w:r>
      <w:commentRangeEnd w:id="300"/>
      <w:r w:rsidR="008D464D">
        <w:rPr>
          <w:rStyle w:val="CommentReference"/>
        </w:rPr>
        <w:commentReference w:id="300"/>
      </w:r>
      <w:r w:rsidRPr="00E223D8">
        <w:rPr>
          <w:rFonts w:eastAsia="Times New Roman" w:cs="Times New Roman"/>
          <w:iCs/>
          <w:noProof/>
          <w:szCs w:val="18"/>
        </w:rPr>
        <w:t xml:space="preserve"> as a function of volume ratios for first and second contact.</w:t>
      </w:r>
    </w:p>
    <w:p w14:paraId="128A0D30" w14:textId="77777777" w:rsidR="00E223D8" w:rsidRDefault="00E223D8" w:rsidP="00CE1536">
      <w:pPr>
        <w:ind w:firstLine="360"/>
      </w:pPr>
    </w:p>
    <w:p w14:paraId="55289A3E" w14:textId="2B9D6046" w:rsidR="00A9773A" w:rsidRPr="005A777F" w:rsidRDefault="00A9773A" w:rsidP="00A9773A">
      <w:pPr>
        <w:pStyle w:val="ListParagraph"/>
        <w:numPr>
          <w:ilvl w:val="0"/>
          <w:numId w:val="13"/>
        </w:numPr>
        <w:jc w:val="center"/>
      </w:pPr>
      <w:del w:id="301" w:author="Charles M. Folden III" w:date="2016-03-18T14:19:00Z">
        <w:r w:rsidRPr="005A777F" w:rsidDel="00B623B3">
          <w:delText>Literature Review</w:delText>
        </w:r>
      </w:del>
      <w:ins w:id="302" w:author="Charles M. Folden III" w:date="2016-03-18T14:19:00Z">
        <w:r w:rsidR="00B623B3">
          <w:t>Experimental</w:t>
        </w:r>
      </w:ins>
    </w:p>
    <w:p w14:paraId="3999C73C" w14:textId="6113E12D" w:rsidR="00850E91" w:rsidDel="00280CBC" w:rsidRDefault="00BA7B6B" w:rsidP="008D1BDE">
      <w:pPr>
        <w:ind w:firstLine="360"/>
        <w:rPr>
          <w:del w:id="303" w:author="Charles M. Folden III" w:date="2016-03-18T14:13:00Z"/>
        </w:rPr>
      </w:pPr>
      <w:commentRangeStart w:id="304"/>
      <w:del w:id="305" w:author="Charles M. Folden III" w:date="2016-03-18T14:13:00Z">
        <w:r w:rsidDel="00280CBC">
          <w:delText>An e</w:delText>
        </w:r>
        <w:r w:rsidR="00850E91" w:rsidRPr="00850E91" w:rsidDel="00280CBC">
          <w:delText>xperiment</w:delText>
        </w:r>
        <w:r w:rsidR="00F676EE" w:rsidDel="00280CBC">
          <w:delText xml:space="preserve"> was conducted at</w:delText>
        </w:r>
        <w:r w:rsidR="00850E91" w:rsidRPr="00850E91" w:rsidDel="00280CBC">
          <w:delText xml:space="preserve"> Oak Ridge National Laboratory for</w:delText>
        </w:r>
        <w:r w:rsidR="006C2003" w:rsidDel="00280CBC">
          <w:delText xml:space="preserve"> uranium</w:delText>
        </w:r>
        <w:r w:rsidR="00850E91" w:rsidRPr="00850E91" w:rsidDel="00280CBC">
          <w:delText xml:space="preserve"> process decontamination. (McHenry, Posey et al. 1963)</w:delText>
        </w:r>
        <w:r w:rsidR="00850E91" w:rsidDel="00280CBC">
          <w:delText>. This experiment sought to decontaminate irradiated uranium from fission products using a simple two-stage differential extraction scheme. Where differential refers to the use of minute volumes. This experiment utilized TBP and th</w:delText>
        </w:r>
        <w:r w:rsidR="006C2003" w:rsidDel="00280CBC">
          <w:delText xml:space="preserve">e sulfate ion for the extraction. The sulfate ion enhanced the separation between the uranium and the fission products. Distribution coefficients were reported as well as decontamination factors for zirconium, europium, and ruthenium. </w:delText>
        </w:r>
      </w:del>
    </w:p>
    <w:p w14:paraId="5B7D27BB" w14:textId="3FDFDA8A" w:rsidR="00BA7B6B" w:rsidDel="00B623B3" w:rsidRDefault="00BA7B6B" w:rsidP="008D1BDE">
      <w:pPr>
        <w:ind w:firstLine="360"/>
        <w:rPr>
          <w:del w:id="306" w:author="Charles M. Folden III" w:date="2016-03-18T14:18:00Z"/>
        </w:rPr>
      </w:pPr>
      <w:del w:id="307" w:author="Charles M. Folden III" w:date="2016-03-18T14:18:00Z">
        <w:r w:rsidRPr="00BA7B6B" w:rsidDel="00B623B3">
          <w:delText xml:space="preserve">Understandably, DC for elements of the alkali and alkaline earth metals have not been extensively reported, because these elements are not appreciably extracted into organic solvents. DF for these elements are important to know because Cs and Ba concentrations are useful for </w:delText>
        </w:r>
        <w:r w:rsidRPr="00BA7B6B" w:rsidDel="00B623B3">
          <w:lastRenderedPageBreak/>
          <w:delText>determinin</w:delText>
        </w:r>
        <w:r w:rsidDel="00B623B3">
          <w:delText xml:space="preserve">g reactor parameters. </w:delText>
        </w:r>
      </w:del>
      <w:moveFromRangeStart w:id="308" w:author="Charles M. Folden III" w:date="2016-03-18T14:18:00Z" w:name="move446074027"/>
      <w:moveFrom w:id="309" w:author="Charles M. Folden III" w:date="2016-03-18T14:18:00Z">
        <w:del w:id="310" w:author="Charles M. Folden III" w:date="2016-03-18T14:18:00Z">
          <w:r w:rsidDel="00B623B3">
            <w:delText>C</w:delText>
          </w:r>
          <w:r w:rsidRPr="00BA7B6B" w:rsidDel="00B623B3">
            <w:delText xml:space="preserve">onversely, </w:delText>
          </w:r>
          <w:r w:rsidDel="00B623B3">
            <w:delText>g</w:delText>
          </w:r>
          <w:r w:rsidRPr="00BA7B6B" w:rsidDel="00B623B3">
            <w:delText>allium</w:delText>
          </w:r>
          <w:r w:rsidDel="00B623B3">
            <w:delText xml:space="preserve"> </w:delText>
          </w:r>
          <w:r w:rsidRPr="00BA7B6B" w:rsidDel="00B623B3">
            <w:delText>has been studied for separation (Collins, Campbell et al. 2000) because it is a common contaminate in weapons grade plutonium.</w:delText>
          </w:r>
        </w:del>
      </w:moveFrom>
      <w:moveFromRangeEnd w:id="308"/>
    </w:p>
    <w:p w14:paraId="6B6A1017" w14:textId="06DAB96D" w:rsidR="00A1289E" w:rsidDel="00B623B3" w:rsidRDefault="00666794" w:rsidP="008D1BDE">
      <w:pPr>
        <w:ind w:firstLine="360"/>
        <w:rPr>
          <w:del w:id="311" w:author="Charles M. Folden III" w:date="2016-03-18T14:18:00Z"/>
        </w:rPr>
      </w:pPr>
      <w:del w:id="312" w:author="Charles M. Folden III" w:date="2016-03-18T14:18:00Z">
        <w:r w:rsidDel="00B623B3">
          <w:delText>Over cycle DF for PUREX has been reported for Ru, Zr, and Nb, but literature review has failed to produce DFs for the vast majority of elements.</w:delText>
        </w:r>
      </w:del>
    </w:p>
    <w:p w14:paraId="5EF8366B" w14:textId="5235AD91" w:rsidR="005C0F58" w:rsidRPr="00A8005E" w:rsidDel="00B623B3" w:rsidRDefault="00850E91">
      <w:pPr>
        <w:ind w:firstLine="360"/>
        <w:rPr>
          <w:del w:id="313" w:author="Charles M. Folden III" w:date="2016-03-18T14:19:00Z"/>
        </w:rPr>
      </w:pPr>
      <w:del w:id="314" w:author="Charles M. Folden III" w:date="2016-03-18T14:18:00Z">
        <w:r w:rsidDel="00B623B3">
          <w:delText xml:space="preserve"> </w:delText>
        </w:r>
      </w:del>
      <w:del w:id="315" w:author="Charles M. Folden III" w:date="2016-03-18T14:19:00Z">
        <w:r w:rsidR="00A1289E" w:rsidDel="00B623B3">
          <w:delText>(if you can find DC for alkali earth metals somewhere, I should add them here)</w:delText>
        </w:r>
        <w:r w:rsidR="00A8005E" w:rsidDel="00B623B3">
          <w:delText xml:space="preserve"> </w:delText>
        </w:r>
      </w:del>
    </w:p>
    <w:p w14:paraId="734C8EA5" w14:textId="72F916F5" w:rsidR="00850E91" w:rsidRPr="002C0AC4" w:rsidDel="00B623B3" w:rsidRDefault="00F35A3F">
      <w:pPr>
        <w:ind w:firstLine="360"/>
        <w:rPr>
          <w:del w:id="316" w:author="Charles M. Folden III" w:date="2016-03-18T14:19:00Z"/>
          <w:color w:val="FF0000"/>
        </w:rPr>
      </w:pPr>
      <w:del w:id="317" w:author="Charles M. Folden III" w:date="2016-03-18T14:19:00Z">
        <w:r w:rsidDel="00B623B3">
          <w:rPr>
            <w:color w:val="FF0000"/>
          </w:rPr>
          <w:delText>(</w:delText>
        </w:r>
        <w:r w:rsidR="00BD70A3" w:rsidDel="00B623B3">
          <w:rPr>
            <w:color w:val="FF0000"/>
          </w:rPr>
          <w:delText>Further studies have been done about recovering fission products from</w:delText>
        </w:r>
        <w:r w:rsidDel="00B623B3">
          <w:rPr>
            <w:color w:val="FF0000"/>
          </w:rPr>
          <w:delText xml:space="preserve"> the</w:delText>
        </w:r>
        <w:r w:rsidR="00BD70A3" w:rsidDel="00B623B3">
          <w:rPr>
            <w:color w:val="FF0000"/>
          </w:rPr>
          <w:delText xml:space="preserve"> waste stream</w:delText>
        </w:r>
        <w:r w:rsidDel="00B623B3">
          <w:rPr>
            <w:color w:val="FF0000"/>
          </w:rPr>
          <w:delText xml:space="preserve"> – should I mention that?)</w:delText>
        </w:r>
        <w:r w:rsidR="00BD70A3" w:rsidDel="00B623B3">
          <w:rPr>
            <w:color w:val="FF0000"/>
          </w:rPr>
          <w:delText xml:space="preserve">. </w:delText>
        </w:r>
        <w:r w:rsidR="00BD70A3" w:rsidDel="00B623B3">
          <w:rPr>
            <w:color w:val="FF0000"/>
          </w:rPr>
          <w:fldChar w:fldCharType="begin">
            <w:fldData xml:space="preserve">PEVuZE5vdGU+PENpdGU+PEF1dGhvcj5HdXB0YTwvQXV0aG9yPjxZZWFyPjIwMDk8L1llYXI+PFJl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</w:fldData>
          </w:fldChar>
        </w:r>
        <w:r w:rsidR="00BD70A3" w:rsidDel="00B623B3">
          <w:rPr>
            <w:color w:val="FF0000"/>
          </w:rPr>
          <w:delInstrText xml:space="preserve"> ADDIN EN.CITE </w:delInstrText>
        </w:r>
        <w:r w:rsidR="00BD70A3" w:rsidDel="00B623B3">
          <w:rPr>
            <w:color w:val="FF0000"/>
          </w:rPr>
          <w:fldChar w:fldCharType="begin">
            <w:fldData xml:space="preserve">PEVuZE5vdGU+PENpdGU+PEF1dGhvcj5HdXB0YTwvQXV0aG9yPjxZZWFyPjIwMDk8L1llYXI+PFJl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</w:fldData>
          </w:fldChar>
        </w:r>
        <w:r w:rsidR="00BD70A3" w:rsidDel="00B623B3">
          <w:rPr>
            <w:color w:val="FF0000"/>
          </w:rPr>
          <w:delInstrText xml:space="preserve"> ADDIN EN.CITE.DATA </w:delInstrText>
        </w:r>
        <w:r w:rsidR="00BD70A3" w:rsidDel="00B623B3">
          <w:rPr>
            <w:color w:val="FF0000"/>
          </w:rPr>
        </w:r>
        <w:r w:rsidR="00BD70A3" w:rsidDel="00B623B3">
          <w:rPr>
            <w:color w:val="FF0000"/>
          </w:rPr>
          <w:fldChar w:fldCharType="end"/>
        </w:r>
        <w:r w:rsidR="00BD70A3" w:rsidDel="00B623B3">
          <w:rPr>
            <w:color w:val="FF0000"/>
          </w:rPr>
        </w:r>
        <w:r w:rsidR="00BD70A3" w:rsidDel="00B623B3">
          <w:rPr>
            <w:color w:val="FF0000"/>
          </w:rPr>
          <w:fldChar w:fldCharType="separate"/>
        </w:r>
        <w:r w:rsidR="00BD70A3" w:rsidDel="00B623B3">
          <w:rPr>
            <w:noProof/>
            <w:color w:val="FF0000"/>
          </w:rPr>
          <w:delText>(Swift 1961, Weaver 1963, Gupta, Singh et al. 2009)</w:delText>
        </w:r>
        <w:r w:rsidR="00BD70A3" w:rsidDel="00B623B3">
          <w:rPr>
            <w:color w:val="FF0000"/>
          </w:rPr>
          <w:fldChar w:fldCharType="end"/>
        </w:r>
      </w:del>
    </w:p>
    <w:p w14:paraId="5B093FBC" w14:textId="4FD9F005" w:rsidR="00A645F3" w:rsidDel="00B623B3" w:rsidRDefault="00FA4300">
      <w:pPr>
        <w:ind w:firstLine="360"/>
        <w:rPr>
          <w:del w:id="318" w:author="Charles M. Folden III" w:date="2016-03-18T14:20:00Z"/>
        </w:rPr>
        <w:pPrChange w:id="319" w:author="Charles M. Folden III" w:date="2016-03-18T14:19:00Z">
          <w:pPr>
            <w:pStyle w:val="ListParagraph"/>
            <w:numPr>
              <w:numId w:val="13"/>
            </w:numPr>
            <w:ind w:hanging="360"/>
            <w:jc w:val="center"/>
          </w:pPr>
        </w:pPrChange>
      </w:pPr>
      <w:del w:id="320" w:author="Charles M. Folden III" w:date="2016-03-18T14:20:00Z">
        <w:r w:rsidDel="00B623B3">
          <w:delText>Experiment</w:delText>
        </w:r>
      </w:del>
    </w:p>
    <w:p w14:paraId="0CDEE970" w14:textId="77777777" w:rsidR="003C45CA" w:rsidRPr="002C0AC4" w:rsidRDefault="002C0AC4" w:rsidP="003C45CA">
      <w:pPr>
        <w:ind w:firstLine="360"/>
        <w:rPr>
          <w:color w:val="FF0000"/>
        </w:rPr>
      </w:pPr>
      <w:r>
        <w:rPr>
          <w:color w:val="FF0000"/>
        </w:rPr>
        <w:t>How was the sample prepared?</w:t>
      </w:r>
      <w:r w:rsidR="007543F3">
        <w:rPr>
          <w:color w:val="FF0000"/>
        </w:rPr>
        <w:t xml:space="preserve"> I was not on the project at this point</w:t>
      </w:r>
      <w:commentRangeEnd w:id="304"/>
      <w:r w:rsidR="00B623B3">
        <w:rPr>
          <w:rStyle w:val="CommentReference"/>
        </w:rPr>
        <w:commentReference w:id="304"/>
      </w:r>
    </w:p>
    <w:p w14:paraId="5EAE34DE" w14:textId="77777777" w:rsidR="002C0AC4" w:rsidRDefault="001C7F77" w:rsidP="003C45CA">
      <w:pPr>
        <w:ind w:firstLine="360"/>
        <w:rPr>
          <w:color w:val="FF0000"/>
        </w:rPr>
      </w:pPr>
      <w:commentRangeStart w:id="321"/>
      <w:r>
        <w:rPr>
          <w:color w:val="FF0000"/>
        </w:rPr>
        <w:t>How was the sample irradiated?</w:t>
      </w:r>
      <w:r w:rsidR="007543F3">
        <w:rPr>
          <w:color w:val="FF0000"/>
        </w:rPr>
        <w:t xml:space="preserve"> I was not on the project at this point</w:t>
      </w:r>
      <w:commentRangeEnd w:id="321"/>
      <w:r w:rsidR="001F52F6">
        <w:rPr>
          <w:rStyle w:val="CommentReference"/>
        </w:rPr>
        <w:commentReference w:id="321"/>
      </w:r>
    </w:p>
    <w:p w14:paraId="5C2F17EA" w14:textId="77777777" w:rsidR="001C7F77" w:rsidRPr="001C7F77" w:rsidRDefault="001C7F77" w:rsidP="003C45CA">
      <w:pPr>
        <w:ind w:firstLine="360"/>
        <w:rPr>
          <w:color w:val="FF0000"/>
        </w:rPr>
      </w:pPr>
      <w:commentRangeStart w:id="322"/>
      <w:r>
        <w:rPr>
          <w:color w:val="FF0000"/>
        </w:rPr>
        <w:t>How were the chemical acquired?</w:t>
      </w:r>
      <w:r w:rsidR="007679C7">
        <w:rPr>
          <w:color w:val="FF0000"/>
        </w:rPr>
        <w:t xml:space="preserve"> </w:t>
      </w:r>
      <w:r w:rsidR="007543F3">
        <w:rPr>
          <w:color w:val="FF0000"/>
        </w:rPr>
        <w:t>I was not on the project at this point</w:t>
      </w:r>
      <w:commentRangeEnd w:id="322"/>
      <w:r w:rsidR="001F52F6">
        <w:rPr>
          <w:rStyle w:val="CommentReference"/>
        </w:rPr>
        <w:commentReference w:id="322"/>
      </w:r>
    </w:p>
    <w:p w14:paraId="15B56219" w14:textId="3ADB1D59" w:rsidR="00032A03" w:rsidRPr="002B091F" w:rsidRDefault="00A32ACD" w:rsidP="00AF03AF">
      <w:pPr>
        <w:ind w:firstLine="360"/>
        <w:rPr>
          <w:color w:val="FF0000"/>
        </w:rPr>
      </w:pPr>
      <w:commentRangeStart w:id="323"/>
      <w:ins w:id="324" w:author="Charles M. Folden III" w:date="2016-03-18T14:37:00Z">
        <w:r w:rsidRPr="005548B0">
          <w:t xml:space="preserve">A </w:t>
        </w:r>
        <w:r>
          <w:t>commercially</w:t>
        </w:r>
      </w:ins>
      <w:commentRangeEnd w:id="323"/>
      <w:ins w:id="325" w:author="Charles M. Folden III" w:date="2016-03-18T14:57:00Z">
        <w:r w:rsidR="002F071B">
          <w:rPr>
            <w:rStyle w:val="CommentReference"/>
          </w:rPr>
          <w:commentReference w:id="323"/>
        </w:r>
      </w:ins>
      <w:ins w:id="326" w:author="Charles M. Folden III" w:date="2016-03-18T14:37:00Z">
        <w:r>
          <w:t xml:space="preserve"> acquired pellet containing </w:t>
        </w:r>
        <w:r w:rsidRPr="005548B0">
          <w:t>12.9 ± 0.</w:t>
        </w:r>
        <w:r>
          <w:t>1</w:t>
        </w:r>
        <w:r w:rsidRPr="005548B0">
          <w:t xml:space="preserve"> mg of </w:t>
        </w:r>
        <w:r>
          <w:t xml:space="preserve">depleted </w:t>
        </w:r>
        <w:r w:rsidRPr="005548B0">
          <w:t>UO</w:t>
        </w:r>
        <w:r w:rsidRPr="005548B0">
          <w:rPr>
            <w:vertAlign w:val="subscript"/>
          </w:rPr>
          <w:t>2</w:t>
        </w:r>
        <w:r w:rsidRPr="005548B0">
          <w:t xml:space="preserve"> was irradiated over the course of three months with two shut down periods in the HFIR flux spectrum to </w:t>
        </w:r>
        <w:commentRangeStart w:id="327"/>
        <w:r>
          <w:t>about</w:t>
        </w:r>
        <w:r w:rsidRPr="005548B0">
          <w:t xml:space="preserve"> 3000</w:t>
        </w:r>
        <w:r>
          <w:t xml:space="preserve"> </w:t>
        </w:r>
        <w:proofErr w:type="spellStart"/>
        <w:r>
          <w:t>MWd</w:t>
        </w:r>
        <w:proofErr w:type="spellEnd"/>
        <w:r>
          <w:t>/t</w:t>
        </w:r>
      </w:ins>
      <w:commentRangeEnd w:id="327"/>
      <w:ins w:id="328" w:author="Charles M. Folden III" w:date="2016-03-18T14:38:00Z">
        <w:r>
          <w:rPr>
            <w:rStyle w:val="CommentReference"/>
          </w:rPr>
          <w:commentReference w:id="327"/>
        </w:r>
      </w:ins>
      <w:ins w:id="329" w:author="Charles M. Folden III" w:date="2016-03-18T14:37:00Z">
        <w:r>
          <w:t xml:space="preserve">. The burn-up was determined by measuring </w:t>
        </w:r>
      </w:ins>
      <w:ins w:id="330" w:author="Charles M. Folden III" w:date="2016-03-18T14:46:00Z">
        <w:r w:rsidR="00542776">
          <w:t xml:space="preserve">the </w:t>
        </w:r>
      </w:ins>
      <w:ins w:id="331" w:author="Charles M. Folden III" w:date="2016-03-18T14:37:00Z">
        <w:r>
          <w:rPr>
            <w:vertAlign w:val="superscript"/>
          </w:rPr>
          <w:t>137</w:t>
        </w:r>
        <w:r>
          <w:t xml:space="preserve">Cs activity. </w:t>
        </w:r>
        <w:commentRangeStart w:id="332"/>
        <w:r>
          <w:t>This produced 0.237</w:t>
        </w:r>
        <w:r w:rsidRPr="005548B0">
          <w:t xml:space="preserve"> ± </w:t>
        </w:r>
        <w:r w:rsidRPr="008C4F35">
          <w:t>0.0</w:t>
        </w:r>
      </w:ins>
      <w:r w:rsidR="008C4F35" w:rsidRPr="008C4F35">
        <w:t>08</w:t>
      </w:r>
      <w:ins w:id="333" w:author="Charles M. Folden III" w:date="2016-03-18T14:37:00Z">
        <w:r w:rsidRPr="008C4F35">
          <w:t xml:space="preserve"> </w:t>
        </w:r>
        <w:r w:rsidRPr="005548B0">
          <w:t>mg of Pu</w:t>
        </w:r>
      </w:ins>
      <w:commentRangeEnd w:id="332"/>
      <w:ins w:id="334" w:author="Charles M. Folden III" w:date="2016-03-18T14:38:00Z">
        <w:r>
          <w:rPr>
            <w:rStyle w:val="CommentReference"/>
          </w:rPr>
          <w:commentReference w:id="332"/>
        </w:r>
      </w:ins>
      <w:ins w:id="335" w:author="Charles M. Folden III" w:date="2016-03-18T14:37:00Z">
        <w:r w:rsidRPr="005548B0">
          <w:t xml:space="preserve">. After the short lived radioisotopes had opportunity to decay, the irradiated pellet was </w:t>
        </w:r>
      </w:ins>
      <w:ins w:id="336" w:author="Charles M. Folden III" w:date="2016-03-18T14:39:00Z">
        <w:r w:rsidR="00925893">
          <w:t>shipped to Texas</w:t>
        </w:r>
        <w:r>
          <w:t xml:space="preserve"> A&amp;M University </w:t>
        </w:r>
      </w:ins>
      <w:ins w:id="337" w:author="Charles M. Folden III" w:date="2016-03-18T14:37:00Z">
        <w:r w:rsidRPr="005548B0">
          <w:t>and transferred to a round</w:t>
        </w:r>
      </w:ins>
      <w:ins w:id="338" w:author="Charles M. Folden III" w:date="2016-03-18T14:40:00Z">
        <w:r>
          <w:t>-</w:t>
        </w:r>
      </w:ins>
      <w:ins w:id="339" w:author="Charles M. Folden III" w:date="2016-03-18T14:37:00Z">
        <w:r w:rsidRPr="005548B0">
          <w:t>b</w:t>
        </w:r>
        <w:bookmarkStart w:id="340" w:name="_GoBack"/>
        <w:bookmarkEnd w:id="340"/>
        <w:r w:rsidRPr="005548B0">
          <w:t>ottom flask. 5</w:t>
        </w:r>
      </w:ins>
      <w:ins w:id="341" w:author="Charles M. Folden III" w:date="2016-03-18T14:40:00Z">
        <w:r>
          <w:t>.0</w:t>
        </w:r>
      </w:ins>
      <w:ins w:id="342" w:author="Charles M. Folden III" w:date="2016-03-18T14:37:00Z">
        <w:r w:rsidRPr="005548B0">
          <w:t xml:space="preserve"> ml of </w:t>
        </w:r>
      </w:ins>
      <w:ins w:id="343" w:author="Charles M. Folden III" w:date="2016-03-18T14:46:00Z">
        <w:r w:rsidR="00542776">
          <w:t xml:space="preserve">8 M </w:t>
        </w:r>
      </w:ins>
      <w:ins w:id="344" w:author="Charles M. Folden III" w:date="2016-03-18T14:37:00Z">
        <w:r w:rsidRPr="005548B0">
          <w:t>HNO</w:t>
        </w:r>
        <w:r w:rsidRPr="005548B0">
          <w:rPr>
            <w:vertAlign w:val="subscript"/>
          </w:rPr>
          <w:t>3</w:t>
        </w:r>
        <w:r w:rsidRPr="005548B0">
          <w:t xml:space="preserve"> was added to the flask</w:t>
        </w:r>
      </w:ins>
      <w:ins w:id="345" w:author="Charles M. Folden III" w:date="2016-03-18T14:51:00Z">
        <w:r w:rsidR="00925893">
          <w:t xml:space="preserve">, which </w:t>
        </w:r>
      </w:ins>
      <w:ins w:id="346" w:author="Charles M. Folden III" w:date="2016-03-18T14:37:00Z">
        <w:r w:rsidRPr="005548B0">
          <w:t xml:space="preserve">was heated </w:t>
        </w:r>
      </w:ins>
      <w:ins w:id="347" w:author="Charles M. Folden III" w:date="2016-03-18T14:47:00Z">
        <w:r w:rsidR="00542776">
          <w:t>to</w:t>
        </w:r>
      </w:ins>
      <w:ins w:id="348" w:author="Charles M. Folden III" w:date="2016-03-18T14:37:00Z">
        <w:r w:rsidRPr="005548B0">
          <w:t xml:space="preserve"> 50°</w:t>
        </w:r>
      </w:ins>
      <w:ins w:id="349" w:author="Charles M. Folden III" w:date="2016-03-18T14:47:00Z">
        <w:r w:rsidR="00542776">
          <w:t xml:space="preserve"> </w:t>
        </w:r>
      </w:ins>
      <w:ins w:id="350" w:author="Charles M. Folden III" w:date="2016-03-18T14:37:00Z">
        <w:r w:rsidRPr="005548B0">
          <w:t xml:space="preserve">C with constant 100 rpm stirring for two hours. </w:t>
        </w:r>
      </w:ins>
      <w:ins w:id="351" w:author="Charles M. Folden III" w:date="2016-03-18T14:52:00Z">
        <w:r w:rsidR="00925893">
          <w:t xml:space="preserve">This solution will be referred to as the “dissolution solution.” </w:t>
        </w:r>
      </w:ins>
      <w:moveToRangeStart w:id="352" w:author="Charles M. Folden III" w:date="2016-03-18T14:47:00Z" w:name="move446075406"/>
      <w:moveTo w:id="353" w:author="Charles M. Folden III" w:date="2016-03-18T14:47:00Z">
        <w:r w:rsidR="00542776" w:rsidRPr="005548B0">
          <w:t xml:space="preserve">The </w:t>
        </w:r>
        <w:del w:id="354" w:author="Charles M. Folden III" w:date="2016-03-18T14:51:00Z">
          <w:r w:rsidR="00542776" w:rsidRPr="005548B0" w:rsidDel="00925893">
            <w:delText xml:space="preserve">round bottom </w:delText>
          </w:r>
        </w:del>
        <w:r w:rsidR="00542776" w:rsidRPr="005548B0">
          <w:t xml:space="preserve">flask was connected to </w:t>
        </w:r>
        <w:r w:rsidR="00542776">
          <w:t xml:space="preserve">a cold trap with the help of a </w:t>
        </w:r>
        <w:proofErr w:type="spellStart"/>
        <w:r w:rsidR="00542776">
          <w:t>S</w:t>
        </w:r>
        <w:r w:rsidR="00542776" w:rsidRPr="005548B0">
          <w:t>chlenk</w:t>
        </w:r>
        <w:proofErr w:type="spellEnd"/>
        <w:r w:rsidR="00542776" w:rsidRPr="005548B0">
          <w:t xml:space="preserve"> line. The fission product gases such as H</w:t>
        </w:r>
        <w:r w:rsidR="00542776" w:rsidRPr="005548B0">
          <w:rPr>
            <w:vertAlign w:val="subscript"/>
          </w:rPr>
          <w:t>2</w:t>
        </w:r>
        <w:r w:rsidR="00542776" w:rsidRPr="005548B0">
          <w:t>, CO</w:t>
        </w:r>
        <w:r w:rsidR="00542776" w:rsidRPr="005548B0">
          <w:rPr>
            <w:vertAlign w:val="subscript"/>
          </w:rPr>
          <w:t>2</w:t>
        </w:r>
        <w:r w:rsidR="00542776" w:rsidRPr="005548B0">
          <w:t>, Kr, Br, I and N</w:t>
        </w:r>
        <w:r w:rsidR="00542776" w:rsidRPr="005548B0">
          <w:rPr>
            <w:vertAlign w:val="subscript"/>
          </w:rPr>
          <w:t>2</w:t>
        </w:r>
        <w:r w:rsidR="00542776" w:rsidRPr="005548B0">
          <w:t xml:space="preserve">O were captured in </w:t>
        </w:r>
        <w:del w:id="355" w:author="Charles M. Folden III" w:date="2016-03-18T14:47:00Z">
          <w:r w:rsidR="00542776" w:rsidRPr="005548B0" w:rsidDel="00542776">
            <w:delText xml:space="preserve">the </w:delText>
          </w:r>
        </w:del>
      </w:moveTo>
      <w:ins w:id="356" w:author="Charles M. Folden III" w:date="2016-03-18T14:47:00Z">
        <w:r w:rsidR="00542776">
          <w:t xml:space="preserve">a </w:t>
        </w:r>
      </w:ins>
      <w:moveTo w:id="357" w:author="Charles M. Folden III" w:date="2016-03-18T14:47:00Z">
        <w:r w:rsidR="00542776" w:rsidRPr="005548B0">
          <w:t xml:space="preserve">cold trap </w:t>
        </w:r>
        <w:del w:id="358" w:author="Charles M. Folden III" w:date="2016-03-18T14:47:00Z">
          <w:r w:rsidR="00542776" w:rsidRPr="005548B0" w:rsidDel="00542776">
            <w:delText xml:space="preserve">inside the </w:delText>
          </w:r>
        </w:del>
      </w:moveTo>
      <w:ins w:id="359" w:author="Charles M. Folden III" w:date="2016-03-18T14:47:00Z">
        <w:r w:rsidR="00542776">
          <w:t xml:space="preserve">containing </w:t>
        </w:r>
      </w:ins>
      <w:moveTo w:id="360" w:author="Charles M. Folden III" w:date="2016-03-18T14:47:00Z">
        <w:r w:rsidR="00542776" w:rsidRPr="005548B0">
          <w:t xml:space="preserve">molecular sieves </w:t>
        </w:r>
        <w:del w:id="361" w:author="Charles M. Folden III" w:date="2016-03-18T14:47:00Z">
          <w:r w:rsidR="00542776" w:rsidRPr="005548B0" w:rsidDel="00542776">
            <w:delText xml:space="preserve">which </w:delText>
          </w:r>
        </w:del>
      </w:moveTo>
      <w:ins w:id="362" w:author="Charles M. Folden III" w:date="2016-03-18T14:47:00Z">
        <w:r w:rsidR="00542776">
          <w:t xml:space="preserve">that </w:t>
        </w:r>
      </w:ins>
      <w:moveTo w:id="363" w:author="Charles M. Folden III" w:date="2016-03-18T14:47:00Z">
        <w:r w:rsidR="00542776" w:rsidRPr="005548B0">
          <w:t xml:space="preserve">were </w:t>
        </w:r>
        <w:r w:rsidR="00542776">
          <w:t>chilled</w:t>
        </w:r>
        <w:r w:rsidR="00542776" w:rsidRPr="005548B0">
          <w:t xml:space="preserve"> by liquid nitrogen. </w:t>
        </w:r>
      </w:moveTo>
      <w:moveToRangeEnd w:id="352"/>
      <w:ins w:id="364" w:author="Charles M. Folden III" w:date="2016-03-18T14:53:00Z">
        <w:r w:rsidR="003F683C" w:rsidRPr="005548B0">
          <w:t xml:space="preserve">In order to reduce the amount of activity per sample, 500 </w:t>
        </w:r>
        <w:proofErr w:type="spellStart"/>
        <w:r w:rsidR="003F683C" w:rsidRPr="005548B0">
          <w:t>μl</w:t>
        </w:r>
        <w:proofErr w:type="spellEnd"/>
        <w:r w:rsidR="003F683C" w:rsidRPr="005548B0">
          <w:t xml:space="preserve"> from the dissolution solution was diluted to 5</w:t>
        </w:r>
      </w:ins>
      <w:ins w:id="365" w:author="Charles M. Folden III" w:date="2016-03-18T14:54:00Z">
        <w:r w:rsidR="003F683C">
          <w:t>.0</w:t>
        </w:r>
      </w:ins>
      <w:ins w:id="366" w:author="Charles M. Folden III" w:date="2016-03-18T14:53:00Z">
        <w:r w:rsidR="003F683C" w:rsidRPr="005548B0">
          <w:t xml:space="preserve"> ml and the concentration was changed to 4 M HNO</w:t>
        </w:r>
        <w:r w:rsidR="003F683C" w:rsidRPr="005548B0">
          <w:rPr>
            <w:vertAlign w:val="subscript"/>
          </w:rPr>
          <w:t>3</w:t>
        </w:r>
      </w:ins>
      <w:ins w:id="367" w:author="Charles M. Folden III" w:date="2016-03-18T14:54:00Z">
        <w:r w:rsidR="003F683C">
          <w:t>.</w:t>
        </w:r>
      </w:ins>
      <w:ins w:id="368" w:author="Charles M. Folden III" w:date="2016-03-18T14:53:00Z">
        <w:r w:rsidR="003F683C" w:rsidDel="00A32ACD">
          <w:t xml:space="preserve"> </w:t>
        </w:r>
      </w:ins>
      <w:commentRangeStart w:id="369"/>
      <w:del w:id="370" w:author="Charles M. Folden III" w:date="2016-03-18T14:40:00Z">
        <w:r w:rsidR="003C45CA" w:rsidDel="00A32ACD">
          <w:delText xml:space="preserve">12.9 mg of irradiated depleted </w:delText>
        </w:r>
      </w:del>
      <w:del w:id="371" w:author="Charles M. Folden III" w:date="2016-03-18T14:21:00Z">
        <w:r w:rsidR="003C45CA" w:rsidDel="001F52F6">
          <w:delText xml:space="preserve">uranium </w:delText>
        </w:r>
        <w:r w:rsidR="00C92585" w:rsidDel="001F52F6">
          <w:delText xml:space="preserve">dioxide </w:delText>
        </w:r>
      </w:del>
      <w:del w:id="372" w:author="Charles M. Folden III" w:date="2016-03-18T14:40:00Z">
        <w:r w:rsidR="003C45CA" w:rsidDel="00A32ACD">
          <w:delText>was dissolved in 15.4</w:delText>
        </w:r>
      </w:del>
      <w:del w:id="373" w:author="Charles M. Folden III" w:date="2016-03-18T14:28:00Z">
        <w:r w:rsidR="003C45CA" w:rsidDel="008D4B2F">
          <w:delText>3</w:delText>
        </w:r>
      </w:del>
      <w:del w:id="374" w:author="Charles M. Folden III" w:date="2016-03-18T14:40:00Z">
        <w:r w:rsidR="003C45CA" w:rsidDel="00A32ACD">
          <w:delText xml:space="preserve"> M HNO</w:delText>
        </w:r>
        <w:r w:rsidR="003C45CA" w:rsidDel="00A32ACD">
          <w:rPr>
            <w:vertAlign w:val="subscript"/>
          </w:rPr>
          <w:delText>3</w:delText>
        </w:r>
        <w:r w:rsidR="003C45CA" w:rsidDel="00A32ACD">
          <w:delText xml:space="preserve">, </w:delText>
        </w:r>
      </w:del>
      <w:del w:id="375" w:author="Charles M. Folden III" w:date="2016-03-18T14:22:00Z">
        <w:r w:rsidR="003C45CA" w:rsidDel="00BD3B9B">
          <w:delText xml:space="preserve">about </w:delText>
        </w:r>
      </w:del>
      <w:del w:id="376" w:author="Charles M. Folden III" w:date="2016-03-18T14:25:00Z">
        <w:r w:rsidR="003C45CA" w:rsidDel="00BD3B9B">
          <w:delText>10%</w:delText>
        </w:r>
      </w:del>
      <w:del w:id="377" w:author="Charles M. Folden III" w:date="2016-03-18T14:55:00Z">
        <w:r w:rsidR="003C45CA" w:rsidDel="003F683C">
          <w:delText xml:space="preserve"> </w:delText>
        </w:r>
      </w:del>
      <w:del w:id="378" w:author="Charles M. Folden III" w:date="2016-03-18T14:22:00Z">
        <w:r w:rsidR="003C45CA" w:rsidDel="00BD3B9B">
          <w:delText xml:space="preserve">of the </w:delText>
        </w:r>
      </w:del>
      <w:del w:id="379" w:author="Charles M. Folden III" w:date="2016-03-18T14:55:00Z">
        <w:r w:rsidR="003C45CA" w:rsidDel="003F683C">
          <w:delText xml:space="preserve">aliquot was </w:delText>
        </w:r>
      </w:del>
      <w:del w:id="380" w:author="Charles M. Folden III" w:date="2016-03-18T14:40:00Z">
        <w:r w:rsidR="003C45CA" w:rsidDel="00A32ACD">
          <w:delText xml:space="preserve">further </w:delText>
        </w:r>
      </w:del>
      <w:del w:id="381" w:author="Charles M. Folden III" w:date="2016-03-18T14:55:00Z">
        <w:r w:rsidR="003C45CA" w:rsidDel="003F683C">
          <w:delText xml:space="preserve">diluted to </w:delText>
        </w:r>
      </w:del>
      <w:del w:id="382" w:author="Charles M. Folden III" w:date="2016-03-18T14:24:00Z">
        <w:r w:rsidR="003C45CA" w:rsidDel="00BD3B9B">
          <w:delText>3.95 M HNO</w:delText>
        </w:r>
        <w:r w:rsidR="003C45CA" w:rsidDel="00BD3B9B">
          <w:rPr>
            <w:vertAlign w:val="subscript"/>
          </w:rPr>
          <w:delText>3</w:delText>
        </w:r>
        <w:r w:rsidR="003C45CA" w:rsidDel="00BD3B9B">
          <w:delText xml:space="preserve"> </w:delText>
        </w:r>
      </w:del>
      <w:ins w:id="383" w:author="Charles M. Folden III" w:date="2016-03-18T14:27:00Z">
        <w:r w:rsidR="000B241E">
          <w:t xml:space="preserve">From this solution, </w:t>
        </w:r>
      </w:ins>
      <w:del w:id="384" w:author="Charles M. Folden III" w:date="2016-03-18T14:25:00Z">
        <w:r w:rsidR="003C45CA" w:rsidDel="00BD3B9B">
          <w:delText xml:space="preserve">and PUREX ensued with </w:delText>
        </w:r>
      </w:del>
      <w:ins w:id="385" w:author="Charles M. Folden III" w:date="2016-03-18T14:25:00Z">
        <w:r w:rsidR="00BD3B9B">
          <w:t xml:space="preserve">0.5 ml </w:t>
        </w:r>
        <w:r w:rsidR="00BD3B9B">
          <w:lastRenderedPageBreak/>
          <w:t>aliquot</w:t>
        </w:r>
      </w:ins>
      <w:ins w:id="386" w:author="Charles M. Folden III" w:date="2016-03-18T14:26:00Z">
        <w:r w:rsidR="000B241E">
          <w:t xml:space="preserve">s </w:t>
        </w:r>
      </w:ins>
      <w:ins w:id="387" w:author="Charles M. Folden III" w:date="2016-03-18T14:25:00Z">
        <w:r w:rsidR="00BD3B9B">
          <w:t>(</w:t>
        </w:r>
      </w:ins>
      <w:ins w:id="388" w:author="Charles M. Folden III" w:date="2016-03-18T14:29:00Z">
        <w:r w:rsidR="0090395F">
          <w:t xml:space="preserve">referred to as the </w:t>
        </w:r>
      </w:ins>
      <w:ins w:id="389" w:author="Charles M. Folden III" w:date="2016-03-18T14:52:00Z">
        <w:r w:rsidR="00925893">
          <w:t>“</w:t>
        </w:r>
      </w:ins>
      <w:ins w:id="390" w:author="Charles M. Folden III" w:date="2016-03-18T14:29:00Z">
        <w:r w:rsidR="0090395F">
          <w:t>stock solution</w:t>
        </w:r>
      </w:ins>
      <w:ins w:id="391" w:author="Charles M. Folden III" w:date="2016-03-18T14:52:00Z">
        <w:r w:rsidR="00925893">
          <w:t>”</w:t>
        </w:r>
      </w:ins>
      <w:ins w:id="392" w:author="Charles M. Folden III" w:date="2016-03-18T14:29:00Z">
        <w:r w:rsidR="0090395F">
          <w:t xml:space="preserve"> and </w:t>
        </w:r>
      </w:ins>
      <w:ins w:id="393" w:author="Charles M. Folden III" w:date="2016-03-18T14:25:00Z">
        <w:r w:rsidR="00BD3B9B">
          <w:t xml:space="preserve">containing </w:t>
        </w:r>
      </w:ins>
      <w:ins w:id="394" w:author="Charles M. Folden III" w:date="2016-03-18T14:57:00Z">
        <w:r w:rsidR="002F071B">
          <w:t>~</w:t>
        </w:r>
      </w:ins>
      <w:ins w:id="395" w:author="Charles M. Folden III" w:date="2016-03-18T14:22:00Z">
        <w:r w:rsidR="00BD3B9B" w:rsidRPr="00BD3B9B">
          <w:rPr>
            <w:rPrChange w:id="396" w:author="Charles M. Folden III" w:date="2016-03-18T14:22:00Z">
              <w:rPr>
                <w:vertAlign w:val="superscript"/>
              </w:rPr>
            </w:rPrChange>
          </w:rPr>
          <w:t>1%</w:t>
        </w:r>
      </w:ins>
      <w:del w:id="397" w:author="Charles M. Folden III" w:date="2016-03-18T14:22:00Z">
        <w:r w:rsidR="003C45CA" w:rsidDel="00BD3B9B">
          <w:delText>1/100</w:delText>
        </w:r>
        <w:r w:rsidR="003C45CA" w:rsidRPr="00B9210F" w:rsidDel="00BD3B9B">
          <w:rPr>
            <w:vertAlign w:val="superscript"/>
          </w:rPr>
          <w:delText>th</w:delText>
        </w:r>
      </w:del>
      <w:r w:rsidR="003C45CA">
        <w:t xml:space="preserve"> of the pellet</w:t>
      </w:r>
      <w:ins w:id="398" w:author="Charles M. Folden III" w:date="2016-03-18T14:25:00Z">
        <w:r w:rsidR="00BD3B9B">
          <w:t xml:space="preserve">) </w:t>
        </w:r>
      </w:ins>
      <w:del w:id="399" w:author="Charles M. Folden III" w:date="2016-03-18T14:25:00Z">
        <w:r w:rsidR="003C45CA" w:rsidDel="00BD3B9B">
          <w:delText xml:space="preserve"> in 0.5 ml aliquots</w:delText>
        </w:r>
      </w:del>
      <w:ins w:id="400" w:author="Charles M. Folden III" w:date="2016-03-18T14:27:00Z">
        <w:r w:rsidR="008D4B2F">
          <w:t xml:space="preserve">were </w:t>
        </w:r>
      </w:ins>
      <w:del w:id="401" w:author="Charles M. Folden III" w:date="2016-03-18T14:25:00Z">
        <w:r w:rsidR="003C45CA" w:rsidDel="00BD3B9B">
          <w:delText xml:space="preserve">. </w:delText>
        </w:r>
      </w:del>
      <w:ins w:id="402" w:author="Charles M. Folden III" w:date="2016-03-18T14:25:00Z">
        <w:r w:rsidR="00BD3B9B">
          <w:t xml:space="preserve">used in a </w:t>
        </w:r>
      </w:ins>
      <w:proofErr w:type="spellStart"/>
      <w:ins w:id="403" w:author="Charles M. Folden III" w:date="2016-03-18T14:26:00Z">
        <w:r w:rsidR="000B241E">
          <w:t>benchtop</w:t>
        </w:r>
        <w:proofErr w:type="spellEnd"/>
        <w:r w:rsidR="000B241E">
          <w:t>-scale PUREX process</w:t>
        </w:r>
      </w:ins>
      <w:ins w:id="404" w:author="Charles M. Folden III" w:date="2016-03-18T14:48:00Z">
        <w:r w:rsidR="00542776">
          <w:t xml:space="preserve"> described below</w:t>
        </w:r>
      </w:ins>
      <w:ins w:id="405" w:author="Charles M. Folden III" w:date="2016-03-18T14:26:00Z">
        <w:r w:rsidR="000B241E">
          <w:t>.</w:t>
        </w:r>
      </w:ins>
      <w:commentRangeEnd w:id="369"/>
      <w:ins w:id="406" w:author="Charles M. Folden III" w:date="2016-03-18T14:30:00Z">
        <w:r w:rsidR="0090395F">
          <w:rPr>
            <w:rStyle w:val="CommentReference"/>
          </w:rPr>
          <w:commentReference w:id="369"/>
        </w:r>
      </w:ins>
      <w:ins w:id="407" w:author="Charles M. Folden III" w:date="2016-03-18T14:25:00Z">
        <w:r w:rsidR="00BD3B9B">
          <w:t xml:space="preserve"> </w:t>
        </w:r>
      </w:ins>
      <w:ins w:id="408" w:author="Charles M. Folden III" w:date="2016-03-18T14:56:00Z">
        <w:r w:rsidR="002F071B">
          <w:t xml:space="preserve">The activity concentration of the stock solution was approximately 80 </w:t>
        </w:r>
        <w:proofErr w:type="spellStart"/>
        <w:r w:rsidR="002F071B">
          <w:t>μCi</w:t>
        </w:r>
        <w:proofErr w:type="spellEnd"/>
        <w:r w:rsidR="002F071B">
          <w:t>/ml.</w:t>
        </w:r>
      </w:ins>
      <w:del w:id="409" w:author="Charles M. Folden III" w:date="2016-03-18T14:30:00Z">
        <w:r w:rsidR="003C45CA" w:rsidDel="0090395F">
          <w:delText xml:space="preserve">This was known as the stock solution. </w:delText>
        </w:r>
      </w:del>
      <w:del w:id="410" w:author="Charles M. Folden III" w:date="2016-03-18T14:49:00Z">
        <w:r w:rsidR="003C45CA" w:rsidDel="00542776">
          <w:delText xml:space="preserve">U(VI) and Pu(IV) were extracted and decontaminated by contacting the stock solution with a solution of 30 vol.% </w:delText>
        </w:r>
        <w:r w:rsidR="004A7D4C" w:rsidDel="00542776">
          <w:delText>TBP</w:delText>
        </w:r>
        <w:r w:rsidR="003C45CA" w:rsidDel="00542776">
          <w:delText xml:space="preserve"> with a kerosene diluent. </w:delText>
        </w:r>
      </w:del>
      <w:del w:id="411" w:author="Charles M. Folden III" w:date="2016-03-18T14:31:00Z">
        <w:r w:rsidR="003C45CA" w:rsidDel="00B67429">
          <w:delText xml:space="preserve">Plutonium </w:delText>
        </w:r>
      </w:del>
      <w:del w:id="412" w:author="Charles M. Folden III" w:date="2016-03-18T14:49:00Z">
        <w:r w:rsidR="003C45CA" w:rsidDel="00542776">
          <w:delText xml:space="preserve">was then reduced to Pu(III) and extracted and </w:delText>
        </w:r>
      </w:del>
      <w:del w:id="413" w:author="Charles M. Folden III" w:date="2016-03-18T14:32:00Z">
        <w:r w:rsidR="003C45CA" w:rsidDel="00B67429">
          <w:delText xml:space="preserve">separated </w:delText>
        </w:r>
      </w:del>
      <w:del w:id="414" w:author="Charles M. Folden III" w:date="2016-03-18T14:49:00Z">
        <w:r w:rsidR="003C45CA" w:rsidDel="00542776">
          <w:delText xml:space="preserve">from </w:delText>
        </w:r>
      </w:del>
      <w:del w:id="415" w:author="Charles M. Folden III" w:date="2016-03-18T14:31:00Z">
        <w:r w:rsidR="003C45CA" w:rsidDel="00B67429">
          <w:delText xml:space="preserve">uranium </w:delText>
        </w:r>
      </w:del>
      <w:del w:id="416" w:author="Charles M. Folden III" w:date="2016-03-18T14:49:00Z">
        <w:r w:rsidR="003C45CA" w:rsidDel="00542776">
          <w:delText xml:space="preserve">by contacting the </w:delText>
        </w:r>
      </w:del>
      <w:del w:id="417" w:author="Charles M. Folden III" w:date="2016-03-18T14:31:00Z">
        <w:r w:rsidR="003C45CA" w:rsidDel="00B67429">
          <w:delText xml:space="preserve">tri-n-butyl phosphate </w:delText>
        </w:r>
      </w:del>
      <w:del w:id="418" w:author="Charles M. Folden III" w:date="2016-03-18T14:49:00Z">
        <w:r w:rsidR="003C45CA" w:rsidDel="00542776">
          <w:delText>solution with dilute HNO</w:delText>
        </w:r>
        <w:r w:rsidR="003C45CA" w:rsidDel="00542776">
          <w:rPr>
            <w:vertAlign w:val="subscript"/>
          </w:rPr>
          <w:delText>3</w:delText>
        </w:r>
        <w:r w:rsidR="003C45CA" w:rsidDel="00542776">
          <w:delText xml:space="preserve"> </w:delText>
        </w:r>
        <w:r w:rsidR="00A54C54" w:rsidDel="00542776">
          <w:delText>acid</w:delText>
        </w:r>
        <w:r w:rsidR="00C92585" w:rsidDel="00542776">
          <w:delText xml:space="preserve"> </w:delText>
        </w:r>
        <w:r w:rsidR="00286C2F" w:rsidDel="00542776">
          <w:delText>in a</w:delText>
        </w:r>
        <w:r w:rsidR="00A54C54" w:rsidDel="00542776">
          <w:delText xml:space="preserve"> </w:delText>
        </w:r>
        <w:r w:rsidR="003C45CA" w:rsidDel="00542776">
          <w:delText>0.024 M ferrous sulfamate solution via oxidation of Fe(II).</w:delText>
        </w:r>
        <w:r w:rsidR="00A54C54" w:rsidDel="00542776">
          <w:delText xml:space="preserve"> Pu(III) was converted to Pu(IV) via the addition of </w:delText>
        </w:r>
        <w:r w:rsidR="00C635A8" w:rsidDel="00542776">
          <w:delText xml:space="preserve">sodium nitrite </w:delText>
        </w:r>
        <w:r w:rsidR="00A54C54" w:rsidDel="00542776">
          <w:delText>and further decontamination/extraction ensued</w:delText>
        </w:r>
        <w:r w:rsidR="00C635A8" w:rsidDel="00542776">
          <w:delText xml:space="preserve"> by repeating the process</w:delText>
        </w:r>
        <w:r w:rsidR="00A54C54" w:rsidDel="00542776">
          <w:delText>.</w:delText>
        </w:r>
      </w:del>
    </w:p>
    <w:p w14:paraId="42BFECA7" w14:textId="6F2ED06B" w:rsidR="00536221" w:rsidDel="00536221" w:rsidRDefault="00032A03" w:rsidP="00536221">
      <w:pPr>
        <w:pStyle w:val="JRNCBody"/>
        <w:spacing w:before="0" w:after="0" w:line="480" w:lineRule="auto"/>
        <w:ind w:firstLine="360"/>
        <w:jc w:val="left"/>
        <w:rPr>
          <w:del w:id="419" w:author="Charles M. Folden III" w:date="2016-03-18T15:20:00Z"/>
          <w:lang w:val="en-US"/>
        </w:rPr>
      </w:pPr>
      <w:del w:id="420" w:author="Charles M. Folden III" w:date="2016-03-18T15:15:00Z">
        <w:r w:rsidRPr="005548B0" w:rsidDel="00CA08EF">
          <w:rPr>
            <w:lang w:val="en-US"/>
          </w:rPr>
          <w:delText>The pellet</w:delText>
        </w:r>
        <w:r w:rsidR="00AE62E7" w:rsidDel="00CA08EF">
          <w:rPr>
            <w:lang w:val="en-US"/>
          </w:rPr>
          <w:delText>,</w:delText>
        </w:r>
        <w:r w:rsidRPr="005548B0" w:rsidDel="00CA08EF">
          <w:rPr>
            <w:lang w:val="en-US"/>
          </w:rPr>
          <w:delText xml:space="preserve"> both prio</w:delText>
        </w:r>
        <w:r w:rsidR="00AE62E7" w:rsidDel="00CA08EF">
          <w:rPr>
            <w:lang w:val="en-US"/>
          </w:rPr>
          <w:delText>r to dissolution and after, was</w:delText>
        </w:r>
        <w:r w:rsidRPr="005548B0" w:rsidDel="00CA08EF">
          <w:rPr>
            <w:lang w:val="en-US"/>
          </w:rPr>
          <w:delText xml:space="preserve"> counted </w:delText>
        </w:r>
      </w:del>
      <w:del w:id="421" w:author="Charles M. Folden III" w:date="2016-03-18T14:32:00Z">
        <w:r w:rsidRPr="005548B0" w:rsidDel="00843C4F">
          <w:rPr>
            <w:lang w:val="en-US"/>
          </w:rPr>
          <w:delText xml:space="preserve">on </w:delText>
        </w:r>
      </w:del>
      <w:del w:id="422" w:author="Charles M. Folden III" w:date="2016-03-18T15:15:00Z">
        <w:r w:rsidRPr="005548B0" w:rsidDel="00CA08EF">
          <w:rPr>
            <w:lang w:val="en-US"/>
          </w:rPr>
          <w:delText xml:space="preserve">a standard </w:delText>
        </w:r>
      </w:del>
      <w:del w:id="423" w:author="Charles M. Folden III" w:date="2016-03-18T14:32:00Z">
        <w:r w:rsidRPr="005548B0" w:rsidDel="00843C4F">
          <w:rPr>
            <w:lang w:val="en-US"/>
          </w:rPr>
          <w:delText xml:space="preserve">Canberra electrode coaxial Ge detector model number CC4018 which was </w:delText>
        </w:r>
        <w:r w:rsidR="00BA6238" w:rsidDel="00843C4F">
          <w:rPr>
            <w:lang w:val="en-US"/>
          </w:rPr>
          <w:delText>controlled by</w:delText>
        </w:r>
        <w:r w:rsidRPr="005548B0" w:rsidDel="00843C4F">
          <w:rPr>
            <w:lang w:val="en-US"/>
          </w:rPr>
          <w:delText xml:space="preserve"> a Canberra Lynx MCA. </w:delText>
        </w:r>
      </w:del>
      <w:commentRangeStart w:id="424"/>
      <w:del w:id="425" w:author="Charles M. Folden III" w:date="2016-03-18T15:15:00Z">
        <w:r w:rsidRPr="005548B0" w:rsidDel="00CA08EF">
          <w:rPr>
            <w:lang w:val="en-US"/>
          </w:rPr>
          <w:delText>GENIE software</w:delText>
        </w:r>
        <w:commentRangeEnd w:id="424"/>
        <w:r w:rsidR="00843C4F" w:rsidDel="00CA08EF">
          <w:rPr>
            <w:rStyle w:val="CommentReference"/>
            <w:rFonts w:eastAsiaTheme="minorHAnsi" w:cstheme="minorBidi"/>
            <w:lang w:val="en-US" w:eastAsia="en-US"/>
          </w:rPr>
          <w:commentReference w:id="424"/>
        </w:r>
        <w:r w:rsidRPr="005548B0" w:rsidDel="00CA08EF">
          <w:rPr>
            <w:lang w:val="en-US"/>
          </w:rPr>
          <w:delText xml:space="preserve"> was used to analyze spectrum and samples were typically encased in a lead tomb. Inductively coupled plasma mass spectrometry (ICP-MS) was also conducted for some samples </w:delText>
        </w:r>
      </w:del>
      <w:del w:id="426" w:author="Charles M. Folden III" w:date="2016-03-18T14:34:00Z">
        <w:r w:rsidRPr="005548B0" w:rsidDel="00843C4F">
          <w:rPr>
            <w:lang w:val="en-US"/>
          </w:rPr>
          <w:delText xml:space="preserve">with use of the University of Missouri’s </w:delText>
        </w:r>
      </w:del>
      <w:del w:id="427" w:author="Charles M. Folden III" w:date="2016-03-18T15:15:00Z">
        <w:r w:rsidRPr="005548B0" w:rsidDel="00CA08EF">
          <w:rPr>
            <w:lang w:val="en-US"/>
          </w:rPr>
          <w:delText xml:space="preserve">PerkinElmer NexION 300X quadrupole </w:delText>
        </w:r>
        <w:r w:rsidR="00BA6238" w:rsidDel="00CA08EF">
          <w:rPr>
            <w:lang w:val="en-US"/>
          </w:rPr>
          <w:delText>ICP-MS</w:delText>
        </w:r>
        <w:r w:rsidRPr="005548B0" w:rsidDel="00CA08EF">
          <w:rPr>
            <w:lang w:val="en-US"/>
          </w:rPr>
          <w:delText>.</w:delText>
        </w:r>
      </w:del>
      <w:ins w:id="428" w:author="Charles M. Folden III" w:date="2016-03-18T14:58:00Z">
        <w:r w:rsidR="002F071B" w:rsidRPr="005548B0">
          <w:rPr>
            <w:lang w:val="en-US"/>
          </w:rPr>
          <w:t>The flow chart f</w:t>
        </w:r>
        <w:r w:rsidR="002F071B">
          <w:rPr>
            <w:lang w:val="en-US"/>
          </w:rPr>
          <w:t xml:space="preserve">or a PUREX cycle for the experiments is shown in </w:t>
        </w:r>
        <w:r w:rsidR="002F071B">
          <w:fldChar w:fldCharType="begin"/>
        </w:r>
        <w:r w:rsidR="002F071B">
          <w:rPr>
            <w:lang w:val="en-US"/>
          </w:rPr>
          <w:instrText xml:space="preserve"> REF _Ref441649592 \h </w:instrText>
        </w:r>
      </w:ins>
      <w:ins w:id="429" w:author="Charles M. Folden III" w:date="2016-03-18T14:58:00Z">
        <w:r w:rsidR="002F071B">
          <w:fldChar w:fldCharType="separate"/>
        </w:r>
      </w:ins>
      <w:ins w:id="430" w:author="Charles M. Folden III" w:date="2016-03-18T15:10:00Z">
        <w:r w:rsidR="00FB4623">
          <w:t xml:space="preserve">Figure </w:t>
        </w:r>
        <w:r w:rsidR="00FB4623">
          <w:rPr>
            <w:noProof/>
          </w:rPr>
          <w:t>2</w:t>
        </w:r>
      </w:ins>
      <w:ins w:id="431" w:author="Charles M. Folden III" w:date="2016-03-18T14:58:00Z">
        <w:r w:rsidR="002F071B">
          <w:fldChar w:fldCharType="end"/>
        </w:r>
        <w:r w:rsidR="002F071B">
          <w:rPr>
            <w:lang w:val="en-US"/>
          </w:rPr>
          <w:t xml:space="preserve"> below, and the </w:t>
        </w:r>
      </w:ins>
      <w:commentRangeStart w:id="432"/>
      <w:ins w:id="433" w:author="Charles M. Folden III" w:date="2016-03-18T14:59:00Z">
        <w:r w:rsidR="002F071B">
          <w:rPr>
            <w:lang w:val="en-US"/>
          </w:rPr>
          <w:t>boxed numbers</w:t>
        </w:r>
      </w:ins>
      <w:commentRangeEnd w:id="432"/>
      <w:ins w:id="434" w:author="Charles M. Folden III" w:date="2016-03-18T15:03:00Z">
        <w:r w:rsidR="008756CD">
          <w:rPr>
            <w:rStyle w:val="CommentReference"/>
            <w:rFonts w:eastAsiaTheme="minorHAnsi" w:cstheme="minorBidi"/>
            <w:lang w:val="en-US" w:eastAsia="en-US"/>
          </w:rPr>
          <w:commentReference w:id="432"/>
        </w:r>
      </w:ins>
      <w:ins w:id="435" w:author="Charles M. Folden III" w:date="2016-03-18T14:59:00Z">
        <w:r w:rsidR="002F071B">
          <w:rPr>
            <w:lang w:val="en-US"/>
          </w:rPr>
          <w:t xml:space="preserve"> are intended to help make the steps clearer. Each e</w:t>
        </w:r>
        <w:r w:rsidR="002F071B" w:rsidRPr="005548B0">
          <w:rPr>
            <w:lang w:val="en-US"/>
          </w:rPr>
          <w:t xml:space="preserve">xperiment </w:t>
        </w:r>
        <w:r w:rsidR="002F071B">
          <w:rPr>
            <w:lang w:val="en-US"/>
          </w:rPr>
          <w:t xml:space="preserve">started </w:t>
        </w:r>
        <w:r w:rsidR="002F071B" w:rsidRPr="005548B0">
          <w:rPr>
            <w:lang w:val="en-US"/>
          </w:rPr>
          <w:t xml:space="preserve">with transferring a 500 </w:t>
        </w:r>
        <w:proofErr w:type="spellStart"/>
        <w:r w:rsidR="002F071B" w:rsidRPr="005548B0">
          <w:rPr>
            <w:lang w:val="en-US"/>
          </w:rPr>
          <w:t>μl</w:t>
        </w:r>
        <w:proofErr w:type="spellEnd"/>
        <w:r w:rsidR="002F071B" w:rsidRPr="005548B0">
          <w:rPr>
            <w:lang w:val="en-US"/>
          </w:rPr>
          <w:t xml:space="preserve"> aliquot</w:t>
        </w:r>
        <w:r w:rsidR="002F071B">
          <w:rPr>
            <w:lang w:val="en-US"/>
          </w:rPr>
          <w:t xml:space="preserve"> of stock solution </w:t>
        </w:r>
      </w:ins>
      <w:ins w:id="436" w:author="Charles M. Folden III" w:date="2016-03-18T15:00:00Z">
        <w:r w:rsidR="002F071B">
          <w:rPr>
            <w:lang w:val="en-US"/>
          </w:rPr>
          <w:t xml:space="preserve">and </w:t>
        </w:r>
      </w:ins>
      <w:ins w:id="437" w:author="Charles M. Folden III" w:date="2016-03-18T14:59:00Z">
        <w:r w:rsidR="002F071B" w:rsidRPr="005548B0">
          <w:rPr>
            <w:lang w:val="en-US"/>
          </w:rPr>
          <w:t>0.5 mg of NaNO</w:t>
        </w:r>
        <w:r w:rsidR="002F071B" w:rsidRPr="005548B0">
          <w:rPr>
            <w:vertAlign w:val="subscript"/>
            <w:lang w:val="en-US"/>
          </w:rPr>
          <w:t>2</w:t>
        </w:r>
        <w:r w:rsidR="002F071B" w:rsidRPr="005548B0">
          <w:rPr>
            <w:lang w:val="en-US"/>
          </w:rPr>
          <w:t xml:space="preserve"> </w:t>
        </w:r>
      </w:ins>
      <w:ins w:id="438" w:author="Charles M. Folden III" w:date="2016-03-18T15:00:00Z">
        <w:r w:rsidR="002F071B">
          <w:rPr>
            <w:lang w:val="en-US"/>
          </w:rPr>
          <w:t>to a 15 ml centrifuge tube</w:t>
        </w:r>
      </w:ins>
      <w:ins w:id="439" w:author="Charles M. Folden III" w:date="2016-03-18T15:01:00Z">
        <w:r w:rsidR="001B4AD2">
          <w:rPr>
            <w:lang w:val="en-US"/>
          </w:rPr>
          <w:t xml:space="preserve">. The tube was </w:t>
        </w:r>
      </w:ins>
      <w:ins w:id="440" w:author="Charles M. Folden III" w:date="2016-03-18T14:59:00Z">
        <w:r w:rsidR="001B4AD2">
          <w:rPr>
            <w:lang w:val="en-US"/>
          </w:rPr>
          <w:t xml:space="preserve">subsequent stirred </w:t>
        </w:r>
        <w:r w:rsidR="002F071B" w:rsidRPr="005548B0">
          <w:rPr>
            <w:lang w:val="en-US"/>
          </w:rPr>
          <w:t>and cover</w:t>
        </w:r>
      </w:ins>
      <w:ins w:id="441" w:author="Charles M. Folden III" w:date="2016-03-18T15:01:00Z">
        <w:r w:rsidR="001B4AD2">
          <w:rPr>
            <w:lang w:val="en-US"/>
          </w:rPr>
          <w:t xml:space="preserve">ed to retain the resulting </w:t>
        </w:r>
      </w:ins>
      <w:ins w:id="442" w:author="Charles M. Folden III" w:date="2016-03-18T14:59:00Z">
        <w:r w:rsidR="002F071B">
          <w:rPr>
            <w:lang w:val="en-US"/>
          </w:rPr>
          <w:t>NO</w:t>
        </w:r>
        <w:r w:rsidR="002F071B">
          <w:rPr>
            <w:vertAlign w:val="subscript"/>
            <w:lang w:val="en-US"/>
          </w:rPr>
          <w:t>2</w:t>
        </w:r>
        <w:r w:rsidR="002F071B">
          <w:rPr>
            <w:lang w:val="en-US"/>
          </w:rPr>
          <w:t xml:space="preserve"> gas. The solution was left overnight so that NO</w:t>
        </w:r>
        <w:r w:rsidR="002F071B">
          <w:rPr>
            <w:vertAlign w:val="subscript"/>
            <w:lang w:val="en-US"/>
          </w:rPr>
          <w:t>2</w:t>
        </w:r>
        <w:r w:rsidR="002F071B">
          <w:rPr>
            <w:lang w:val="en-US"/>
          </w:rPr>
          <w:t xml:space="preserve"> gas completely oxidized </w:t>
        </w:r>
        <w:proofErr w:type="gramStart"/>
        <w:r w:rsidR="002F071B">
          <w:rPr>
            <w:lang w:val="en-US"/>
          </w:rPr>
          <w:t>Pu(</w:t>
        </w:r>
        <w:proofErr w:type="gramEnd"/>
        <w:r w:rsidR="002F071B">
          <w:rPr>
            <w:lang w:val="en-US"/>
          </w:rPr>
          <w:t>III) to Pu(IV).</w:t>
        </w:r>
        <w:r w:rsidR="002F071B" w:rsidRPr="005548B0">
          <w:rPr>
            <w:lang w:val="en-US"/>
          </w:rPr>
          <w:t xml:space="preserve"> </w:t>
        </w:r>
      </w:ins>
      <w:ins w:id="443" w:author="Charles M. Folden III" w:date="2016-03-18T14:49:00Z">
        <w:r w:rsidR="00542776">
          <w:t xml:space="preserve">U(VI) and Pu(IV) were extracted and decontaminated by contacting </w:t>
        </w:r>
      </w:ins>
      <w:ins w:id="444" w:author="Charles M. Folden III" w:date="2016-03-18T15:02:00Z">
        <w:r w:rsidR="00511CF2">
          <w:t xml:space="preserve">the </w:t>
        </w:r>
      </w:ins>
      <w:ins w:id="445" w:author="Charles M. Folden III" w:date="2016-03-18T14:49:00Z">
        <w:r w:rsidR="00542776">
          <w:t>aliquot with a solution of 30 vol.% TBP with a kerosene diluent. Pu(IV) was then reduced to Pu(III) and extracted and back-extracted by contacting the TBP solution with dilute HNO</w:t>
        </w:r>
        <w:r w:rsidR="00542776">
          <w:rPr>
            <w:vertAlign w:val="subscript"/>
          </w:rPr>
          <w:t>3</w:t>
        </w:r>
        <w:r w:rsidR="00542776">
          <w:t xml:space="preserve"> in a 0.024 M ferrous sulfamate solution via oxidation of Fe(II). </w:t>
        </w:r>
      </w:ins>
      <w:moveToRangeStart w:id="446" w:author="Charles M. Folden III" w:date="2016-03-18T15:20:00Z" w:name="move446077729"/>
      <w:moveTo w:id="447" w:author="Charles M. Folden III" w:date="2016-03-18T15:20:00Z">
        <w:r w:rsidR="00536221">
          <w:rPr>
            <w:lang w:val="en-US"/>
          </w:rPr>
          <w:t>Two concentrations of HNO</w:t>
        </w:r>
        <w:r w:rsidR="00536221">
          <w:rPr>
            <w:vertAlign w:val="subscript"/>
            <w:lang w:val="en-US"/>
          </w:rPr>
          <w:t>3</w:t>
        </w:r>
        <w:r w:rsidR="00536221">
          <w:rPr>
            <w:lang w:val="en-US"/>
          </w:rPr>
          <w:t xml:space="preserve"> were used in the ferrous </w:t>
        </w:r>
        <w:proofErr w:type="spellStart"/>
        <w:r w:rsidR="00536221">
          <w:rPr>
            <w:lang w:val="en-US"/>
          </w:rPr>
          <w:t>sulfamate</w:t>
        </w:r>
        <w:proofErr w:type="spellEnd"/>
        <w:r w:rsidR="00536221">
          <w:rPr>
            <w:lang w:val="en-US"/>
          </w:rPr>
          <w:t xml:space="preserve"> solution</w:t>
        </w:r>
      </w:moveTo>
      <w:ins w:id="448" w:author="Charles M. Folden III" w:date="2016-03-18T15:20:00Z">
        <w:r w:rsidR="00536221">
          <w:rPr>
            <w:lang w:val="en-US"/>
          </w:rPr>
          <w:t xml:space="preserve">, </w:t>
        </w:r>
      </w:ins>
      <w:moveTo w:id="449" w:author="Charles M. Folden III" w:date="2016-03-18T15:20:00Z">
        <w:del w:id="450" w:author="Charles M. Folden III" w:date="2016-03-18T15:20:00Z">
          <w:r w:rsidR="00536221" w:rsidDel="00536221">
            <w:rPr>
              <w:lang w:val="en-US"/>
            </w:rPr>
            <w:delText xml:space="preserve">. </w:delText>
          </w:r>
          <w:commentRangeStart w:id="451"/>
          <w:r w:rsidR="00536221" w:rsidDel="00536221">
            <w:rPr>
              <w:lang w:val="en-US"/>
            </w:rPr>
            <w:delText xml:space="preserve">The first was </w:delText>
          </w:r>
        </w:del>
        <w:r w:rsidR="00536221">
          <w:rPr>
            <w:lang w:val="en-US"/>
          </w:rPr>
          <w:t xml:space="preserve">0.75 M and </w:t>
        </w:r>
        <w:del w:id="452" w:author="Charles M. Folden III" w:date="2016-03-18T15:20:00Z">
          <w:r w:rsidR="00536221" w:rsidDel="00536221">
            <w:rPr>
              <w:lang w:val="en-US"/>
            </w:rPr>
            <w:delText xml:space="preserve">the second </w:delText>
          </w:r>
        </w:del>
        <w:r w:rsidR="00536221">
          <w:rPr>
            <w:lang w:val="en-US"/>
          </w:rPr>
          <w:t xml:space="preserve">4 M. </w:t>
        </w:r>
        <w:commentRangeEnd w:id="451"/>
        <w:r w:rsidR="00536221">
          <w:rPr>
            <w:rStyle w:val="CommentReference"/>
            <w:rFonts w:eastAsiaTheme="minorHAnsi" w:cstheme="minorBidi"/>
            <w:lang w:val="en-US" w:eastAsia="en-US"/>
          </w:rPr>
          <w:commentReference w:id="451"/>
        </w:r>
        <w:proofErr w:type="gramStart"/>
        <w:r w:rsidR="00536221">
          <w:rPr>
            <w:lang w:val="en-US"/>
          </w:rPr>
          <w:t>These</w:t>
        </w:r>
        <w:proofErr w:type="gramEnd"/>
        <w:r w:rsidR="00536221">
          <w:rPr>
            <w:lang w:val="en-US"/>
          </w:rPr>
          <w:t xml:space="preserve"> two concentrations were used to determine differences in </w:t>
        </w:r>
        <w:del w:id="453" w:author="Charles M. Folden III" w:date="2016-03-18T15:21:00Z">
          <w:r w:rsidR="00536221" w:rsidDel="00536221">
            <w:rPr>
              <w:lang w:val="en-US"/>
            </w:rPr>
            <w:delText xml:space="preserve">uranium </w:delText>
          </w:r>
        </w:del>
      </w:moveTo>
      <w:ins w:id="454" w:author="Charles M. Folden III" w:date="2016-03-18T15:21:00Z">
        <w:r w:rsidR="00536221">
          <w:rPr>
            <w:lang w:val="en-US"/>
          </w:rPr>
          <w:t xml:space="preserve">U </w:t>
        </w:r>
      </w:ins>
      <w:moveTo w:id="455" w:author="Charles M. Folden III" w:date="2016-03-18T15:20:00Z">
        <w:r w:rsidR="00536221">
          <w:rPr>
            <w:lang w:val="en-US"/>
          </w:rPr>
          <w:t xml:space="preserve">separation, which occurs because </w:t>
        </w:r>
        <w:commentRangeStart w:id="456"/>
        <w:r w:rsidR="00536221">
          <w:rPr>
            <w:lang w:val="en-US"/>
          </w:rPr>
          <w:t>NO</w:t>
        </w:r>
        <w:r w:rsidR="00536221">
          <w:rPr>
            <w:vertAlign w:val="subscript"/>
            <w:lang w:val="en-US"/>
          </w:rPr>
          <w:t>3</w:t>
        </w:r>
        <w:r w:rsidR="00536221">
          <w:rPr>
            <w:vertAlign w:val="superscript"/>
            <w:lang w:val="en-US"/>
          </w:rPr>
          <w:t>-</w:t>
        </w:r>
        <w:r w:rsidR="00536221">
          <w:rPr>
            <w:lang w:val="en-US"/>
          </w:rPr>
          <w:t xml:space="preserve"> concentrations affect the distribution ratio for </w:t>
        </w:r>
        <w:del w:id="457" w:author="Charles M. Folden III" w:date="2016-03-18T15:21:00Z">
          <w:r w:rsidR="00536221" w:rsidDel="00536221">
            <w:rPr>
              <w:lang w:val="en-US"/>
            </w:rPr>
            <w:delText>uranium</w:delText>
          </w:r>
        </w:del>
      </w:moveTo>
      <w:commentRangeEnd w:id="456"/>
      <w:del w:id="458" w:author="Charles M. Folden III" w:date="2016-03-18T15:21:00Z">
        <w:r w:rsidR="00536221" w:rsidDel="00536221">
          <w:rPr>
            <w:rStyle w:val="CommentReference"/>
            <w:rFonts w:eastAsiaTheme="minorHAnsi" w:cstheme="minorBidi"/>
            <w:lang w:val="en-US" w:eastAsia="en-US"/>
          </w:rPr>
          <w:commentReference w:id="456"/>
        </w:r>
      </w:del>
      <w:ins w:id="459" w:author="Charles M. Folden III" w:date="2016-03-18T15:21:00Z">
        <w:r w:rsidR="00536221">
          <w:rPr>
            <w:lang w:val="en-US"/>
          </w:rPr>
          <w:t>U</w:t>
        </w:r>
      </w:ins>
      <w:moveTo w:id="460" w:author="Charles M. Folden III" w:date="2016-03-18T15:20:00Z">
        <w:r w:rsidR="00536221">
          <w:rPr>
            <w:lang w:val="en-US"/>
          </w:rPr>
          <w:t xml:space="preserve">. </w:t>
        </w:r>
      </w:moveTo>
    </w:p>
    <w:moveToRangeEnd w:id="446"/>
    <w:p w14:paraId="74B8C295" w14:textId="044720CA" w:rsidR="00183525" w:rsidRDefault="00183525" w:rsidP="00183525">
      <w:pPr>
        <w:pStyle w:val="JRNCBody"/>
        <w:spacing w:before="0" w:after="0" w:line="480" w:lineRule="auto"/>
        <w:ind w:firstLine="360"/>
        <w:jc w:val="left"/>
        <w:rPr>
          <w:ins w:id="461" w:author="Charles M. Folden III" w:date="2016-03-18T15:18:00Z"/>
          <w:lang w:val="en-US"/>
        </w:rPr>
      </w:pPr>
      <w:ins w:id="462" w:author="Charles M. Folden III" w:date="2016-03-18T15:18:00Z">
        <w:r>
          <w:rPr>
            <w:lang w:val="en-US"/>
          </w:rPr>
          <w:lastRenderedPageBreak/>
          <w:t xml:space="preserve">After the back extraction of </w:t>
        </w:r>
        <w:proofErr w:type="gramStart"/>
        <w:r>
          <w:rPr>
            <w:lang w:val="en-US"/>
          </w:rPr>
          <w:t>Pu(</w:t>
        </w:r>
        <w:proofErr w:type="gramEnd"/>
        <w:r>
          <w:rPr>
            <w:lang w:val="en-US"/>
          </w:rPr>
          <w:t xml:space="preserve">III), the solution was prepped for another cycle of Pu decontamination with the addition of more </w:t>
        </w:r>
        <w:r w:rsidRPr="005548B0">
          <w:rPr>
            <w:lang w:val="en-US"/>
          </w:rPr>
          <w:t>NaNO</w:t>
        </w:r>
        <w:r w:rsidRPr="005548B0">
          <w:rPr>
            <w:vertAlign w:val="subscript"/>
            <w:lang w:val="en-US"/>
          </w:rPr>
          <w:t>2</w:t>
        </w:r>
        <w:r>
          <w:rPr>
            <w:lang w:val="en-US"/>
          </w:rPr>
          <w:t>.</w:t>
        </w:r>
      </w:ins>
    </w:p>
    <w:p w14:paraId="4541B03D" w14:textId="26ADCDB1" w:rsidR="00542776" w:rsidRPr="002B091F" w:rsidRDefault="00542776">
      <w:pPr>
        <w:pStyle w:val="JRNCBody"/>
        <w:spacing w:before="0" w:after="0" w:line="480" w:lineRule="auto"/>
        <w:ind w:firstLine="360"/>
        <w:jc w:val="left"/>
        <w:rPr>
          <w:ins w:id="463" w:author="Charles M. Folden III" w:date="2016-03-18T14:49:00Z"/>
          <w:color w:val="FF0000"/>
        </w:rPr>
        <w:pPrChange w:id="464" w:author="Charles M. Folden III" w:date="2016-03-18T14:59:00Z">
          <w:pPr>
            <w:ind w:firstLine="360"/>
          </w:pPr>
        </w:pPrChange>
      </w:pPr>
    </w:p>
    <w:p w14:paraId="6A8116BF" w14:textId="53DD02EA" w:rsidR="00032A03" w:rsidRPr="005548B0" w:rsidDel="002F071B" w:rsidRDefault="00032A03" w:rsidP="00F64F2F">
      <w:pPr>
        <w:pStyle w:val="JRNCBody"/>
        <w:spacing w:before="0" w:after="0" w:line="480" w:lineRule="auto"/>
        <w:ind w:firstLine="360"/>
        <w:jc w:val="left"/>
        <w:rPr>
          <w:del w:id="465" w:author="Charles M. Folden III" w:date="2016-03-18T14:58:00Z"/>
          <w:lang w:val="en-US"/>
        </w:rPr>
      </w:pPr>
      <w:del w:id="466" w:author="Charles M. Folden III" w:date="2016-03-18T14:35:00Z">
        <w:r w:rsidRPr="005548B0" w:rsidDel="0049735A">
          <w:rPr>
            <w:lang w:val="en-US"/>
          </w:rPr>
          <w:delText xml:space="preserve"> </w:delText>
        </w:r>
        <w:commentRangeStart w:id="467"/>
        <w:r w:rsidRPr="005548B0" w:rsidDel="0049735A">
          <w:rPr>
            <w:lang w:val="en-US"/>
          </w:rPr>
          <w:delText>A Canberra Passivated Implanted Planar Silicon (PIPS) detector coupled with an alpha spectrometer a MCA and a vacuum pump were also used qualitatively to verify plutonium separatio</w:delText>
        </w:r>
        <w:r w:rsidR="0030543D" w:rsidDel="0049735A">
          <w:rPr>
            <w:lang w:val="en-US"/>
          </w:rPr>
          <w:delText>n of co-precipitated plutonium</w:delText>
        </w:r>
        <w:commentRangeEnd w:id="467"/>
        <w:r w:rsidR="00843C4F" w:rsidDel="0049735A">
          <w:rPr>
            <w:rStyle w:val="CommentReference"/>
            <w:rFonts w:eastAsiaTheme="minorHAnsi" w:cstheme="minorBidi"/>
            <w:lang w:val="en-US" w:eastAsia="en-US"/>
          </w:rPr>
          <w:commentReference w:id="467"/>
        </w:r>
        <w:r w:rsidR="0030543D" w:rsidDel="0049735A">
          <w:rPr>
            <w:lang w:val="en-US"/>
          </w:rPr>
          <w:delText xml:space="preserve">. Quantitative measurement for this method proved difficult due to smearing of alpha energies by filter paper. </w:delText>
        </w:r>
      </w:del>
    </w:p>
    <w:p w14:paraId="75528A08" w14:textId="1AB46348" w:rsidR="00032A03" w:rsidRPr="005548B0" w:rsidDel="00A32ACD" w:rsidRDefault="00032A03">
      <w:pPr>
        <w:pStyle w:val="JRNCBody"/>
        <w:spacing w:before="0" w:after="0" w:line="480" w:lineRule="auto"/>
        <w:ind w:firstLine="360"/>
        <w:jc w:val="left"/>
        <w:rPr>
          <w:del w:id="468" w:author="Charles M. Folden III" w:date="2016-03-18T14:36:00Z"/>
          <w:lang w:val="en-US"/>
        </w:rPr>
      </w:pPr>
      <w:del w:id="469" w:author="Charles M. Folden III" w:date="2016-03-18T14:36:00Z">
        <w:r w:rsidRPr="005548B0" w:rsidDel="00A32ACD">
          <w:rPr>
            <w:lang w:val="en-US"/>
          </w:rPr>
          <w:delText>Detailed three dimensional models of Oak</w:delText>
        </w:r>
        <w:r w:rsidR="000D0F7B" w:rsidDel="00A32ACD">
          <w:rPr>
            <w:lang w:val="en-US"/>
          </w:rPr>
          <w:delText xml:space="preserve"> R</w:delText>
        </w:r>
        <w:r w:rsidRPr="005548B0" w:rsidDel="00A32ACD">
          <w:rPr>
            <w:lang w:val="en-US"/>
          </w:rPr>
          <w:delText>idge National Laboratories’ (ORNL) High Flux Isotope Reactor (HFIR) were developed using the Monte Carlo transport computer code, MCNP, coupled with the burn-up/depletion computer code, CINDER90. These were used to model the irradiation of a DUO</w:delText>
        </w:r>
        <w:r w:rsidRPr="005548B0" w:rsidDel="00A32ACD">
          <w:rPr>
            <w:vertAlign w:val="subscript"/>
            <w:lang w:val="en-US"/>
          </w:rPr>
          <w:delText>2</w:delText>
        </w:r>
        <w:r w:rsidRPr="005548B0" w:rsidDel="00A32ACD">
          <w:rPr>
            <w:lang w:val="en-US"/>
          </w:rPr>
          <w:delText xml:space="preserve"> surrogate pellet so that expected activities and concentrations could be determined. </w:delText>
        </w:r>
      </w:del>
      <w:del w:id="470" w:author="Charles M. Folden III" w:date="2016-03-18T14:37:00Z">
        <w:r w:rsidRPr="005548B0" w:rsidDel="00A32ACD">
          <w:rPr>
            <w:lang w:val="en-US"/>
          </w:rPr>
          <w:delText>A measured 12.9 ± 0.05 mg of DUO</w:delText>
        </w:r>
        <w:r w:rsidRPr="005548B0" w:rsidDel="00A32ACD">
          <w:rPr>
            <w:vertAlign w:val="subscript"/>
            <w:lang w:val="en-US"/>
          </w:rPr>
          <w:delText>2</w:delText>
        </w:r>
        <w:r w:rsidRPr="005548B0" w:rsidDel="00A32ACD">
          <w:rPr>
            <w:lang w:val="en-US"/>
          </w:rPr>
          <w:delText xml:space="preserve"> was irradiated over the course of three months with two shut down periods in the HFIR flux spectrum to </w:delText>
        </w:r>
        <w:r w:rsidR="00BD3987" w:rsidDel="00A32ACD">
          <w:rPr>
            <w:lang w:val="en-US"/>
          </w:rPr>
          <w:delText>about</w:delText>
        </w:r>
        <w:r w:rsidRPr="005548B0" w:rsidDel="00A32ACD">
          <w:rPr>
            <w:lang w:val="en-US"/>
          </w:rPr>
          <w:delText xml:space="preserve"> 3000</w:delText>
        </w:r>
        <w:r w:rsidDel="00A32ACD">
          <w:rPr>
            <w:lang w:val="en-US"/>
          </w:rPr>
          <w:delText xml:space="preserve"> MWd/t. </w:delText>
        </w:r>
        <w:r w:rsidR="00BD3987" w:rsidDel="00A32ACD">
          <w:rPr>
            <w:lang w:val="en-US"/>
          </w:rPr>
          <w:delText xml:space="preserve">The burn-up was determined by measuring </w:delText>
        </w:r>
        <w:r w:rsidR="00BD3987" w:rsidDel="00A32ACD">
          <w:rPr>
            <w:vertAlign w:val="superscript"/>
            <w:lang w:val="en-US"/>
          </w:rPr>
          <w:delText>137</w:delText>
        </w:r>
        <w:r w:rsidR="00BD3987" w:rsidDel="00A32ACD">
          <w:rPr>
            <w:lang w:val="en-US"/>
          </w:rPr>
          <w:delText xml:space="preserve">Cs activity and through the MCNP calculation. </w:delText>
        </w:r>
        <w:r w:rsidDel="00A32ACD">
          <w:rPr>
            <w:lang w:val="en-US"/>
          </w:rPr>
          <w:delText>This produced 0.237</w:delText>
        </w:r>
        <w:r w:rsidRPr="005548B0" w:rsidDel="00A32ACD">
          <w:rPr>
            <w:lang w:val="en-US"/>
          </w:rPr>
          <w:delText xml:space="preserve"> ± </w:delText>
        </w:r>
        <w:r w:rsidRPr="00AF03AF" w:rsidDel="00A32ACD">
          <w:rPr>
            <w:color w:val="FF0000"/>
            <w:lang w:val="en-US"/>
          </w:rPr>
          <w:delText>0.001</w:delText>
        </w:r>
        <w:r w:rsidRPr="005548B0" w:rsidDel="00A32ACD">
          <w:rPr>
            <w:lang w:val="en-US"/>
          </w:rPr>
          <w:delText xml:space="preserve"> mg of Pu. </w:delText>
        </w:r>
      </w:del>
    </w:p>
    <w:p w14:paraId="7A863D47" w14:textId="1CA25F6B" w:rsidR="00032A03" w:rsidDel="00A32ACD" w:rsidRDefault="00032A03">
      <w:pPr>
        <w:pStyle w:val="JRNCBody"/>
        <w:rPr>
          <w:del w:id="471" w:author="Charles M. Folden III" w:date="2016-03-18T14:40:00Z"/>
          <w:lang w:val="en-US"/>
        </w:rPr>
        <w:pPrChange w:id="472" w:author="Charles M. Folden III" w:date="2016-03-18T14:58:00Z">
          <w:pPr>
            <w:pStyle w:val="JRNCBody"/>
            <w:spacing w:before="0" w:after="0" w:line="480" w:lineRule="auto"/>
            <w:ind w:firstLine="360"/>
            <w:jc w:val="left"/>
          </w:pPr>
        </w:pPrChange>
      </w:pPr>
      <w:del w:id="473" w:author="Charles M. Folden III" w:date="2016-03-18T14:37:00Z">
        <w:r w:rsidRPr="005548B0" w:rsidDel="00A32ACD">
          <w:rPr>
            <w:lang w:val="en-US"/>
          </w:rPr>
          <w:delText>After the short lived radioisotopes had opportunity to decay, the irradiated DUO</w:delText>
        </w:r>
        <w:r w:rsidRPr="005548B0" w:rsidDel="00A32ACD">
          <w:rPr>
            <w:vertAlign w:val="subscript"/>
            <w:lang w:val="en-US"/>
          </w:rPr>
          <w:delText>2</w:delText>
        </w:r>
        <w:r w:rsidRPr="005548B0" w:rsidDel="00A32ACD">
          <w:rPr>
            <w:lang w:val="en-US"/>
          </w:rPr>
          <w:delText xml:space="preserve"> pellet was weighed in a weighing boat on an electronic balance and transferred to a round bottom flask. 5 ml of 8 M HNO</w:delText>
        </w:r>
        <w:r w:rsidRPr="005548B0" w:rsidDel="00A32ACD">
          <w:rPr>
            <w:vertAlign w:val="subscript"/>
            <w:lang w:val="en-US"/>
          </w:rPr>
          <w:delText>3</w:delText>
        </w:r>
        <w:r w:rsidRPr="005548B0" w:rsidDel="00A32ACD">
          <w:rPr>
            <w:lang w:val="en-US"/>
          </w:rPr>
          <w:delText xml:space="preserve"> was added to the round bottom flask and the flask was heated at 50°C with constant 100 rpm stirring for two hours. </w:delText>
        </w:r>
      </w:del>
      <w:del w:id="474" w:author="Charles M. Folden III" w:date="2016-03-18T14:40:00Z">
        <w:r w:rsidRPr="005548B0" w:rsidDel="00A32ACD">
          <w:rPr>
            <w:lang w:val="en-US"/>
          </w:rPr>
          <w:delText>The dissolut</w:delText>
        </w:r>
        <w:r w:rsidDel="00A32ACD">
          <w:rPr>
            <w:lang w:val="en-US"/>
          </w:rPr>
          <w:delText xml:space="preserve">ion apparatus is shown in </w:delText>
        </w:r>
        <w:r w:rsidR="00061DBC" w:rsidDel="00A32ACD">
          <w:fldChar w:fldCharType="begin"/>
        </w:r>
        <w:r w:rsidR="00061DBC" w:rsidDel="00A32ACD">
          <w:rPr>
            <w:lang w:val="en-US"/>
          </w:rPr>
          <w:delInstrText xml:space="preserve"> REF _Ref443468437 \h </w:delInstrText>
        </w:r>
        <w:r w:rsidR="00061DBC" w:rsidDel="00A32ACD">
          <w:fldChar w:fldCharType="separate"/>
        </w:r>
        <w:r w:rsidR="00E6339B" w:rsidDel="00A32ACD">
          <w:delText xml:space="preserve">Figure </w:delText>
        </w:r>
        <w:r w:rsidR="00E6339B" w:rsidDel="00A32ACD">
          <w:rPr>
            <w:noProof/>
          </w:rPr>
          <w:delText>2</w:delText>
        </w:r>
        <w:r w:rsidR="00061DBC" w:rsidDel="00A32ACD">
          <w:fldChar w:fldCharType="end"/>
        </w:r>
        <w:r w:rsidR="00061DBC" w:rsidDel="00A32ACD">
          <w:rPr>
            <w:lang w:val="en-US"/>
          </w:rPr>
          <w:delText>.</w:delText>
        </w:r>
      </w:del>
    </w:p>
    <w:p w14:paraId="0AE9CE0C" w14:textId="1C3349FD" w:rsidR="00A772A4" w:rsidRPr="005548B0" w:rsidDel="00A32ACD" w:rsidRDefault="00A772A4">
      <w:pPr>
        <w:pStyle w:val="JRNCBody"/>
        <w:rPr>
          <w:del w:id="475" w:author="Charles M. Folden III" w:date="2016-03-18T14:40:00Z"/>
          <w:lang w:val="en-US"/>
        </w:rPr>
        <w:pPrChange w:id="476" w:author="Charles M. Folden III" w:date="2016-03-18T14:58:00Z">
          <w:pPr>
            <w:pStyle w:val="JRNCBody"/>
            <w:spacing w:before="0" w:after="0" w:line="480" w:lineRule="auto"/>
            <w:ind w:firstLine="360"/>
            <w:jc w:val="left"/>
          </w:pPr>
        </w:pPrChange>
      </w:pPr>
    </w:p>
    <w:p w14:paraId="46926293" w14:textId="7B4BBB39" w:rsidR="00161EA6" w:rsidDel="00A32ACD" w:rsidRDefault="00032A03">
      <w:pPr>
        <w:pStyle w:val="JRNCBody"/>
        <w:rPr>
          <w:del w:id="477" w:author="Charles M. Folden III" w:date="2016-03-18T14:40:00Z"/>
        </w:rPr>
        <w:pPrChange w:id="478" w:author="Charles M. Folden III" w:date="2016-03-18T14:58:00Z">
          <w:pPr>
            <w:pStyle w:val="JRNCBody"/>
            <w:keepNext/>
            <w:spacing w:before="0" w:after="0" w:line="480" w:lineRule="auto"/>
            <w:jc w:val="center"/>
          </w:pPr>
        </w:pPrChange>
      </w:pPr>
      <w:del w:id="479" w:author="Charles M. Folden III" w:date="2016-03-18T14:40:00Z">
        <w:r w:rsidRPr="005548B0" w:rsidDel="00A32ACD">
          <w:rPr>
            <w:noProof/>
          </w:rPr>
          <w:lastRenderedPageBreak/>
          <w:drawing>
            <wp:inline distT="0" distB="0" distL="0" distR="0" wp14:anchorId="6B7A1864" wp14:editId="46069D3A">
              <wp:extent cx="5028821" cy="28194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1068" cy="2826266"/>
                      </a:xfrm>
                      <a:prstGeom prst="rect">
                        <a:avLst/>
                      </a:prstGeom>
                      <a:noFill/>
                      <a:ln>
                        <a:noFill/>
                      </a:ln>
                    </pic:spPr>
                  </pic:pic>
                </a:graphicData>
              </a:graphic>
            </wp:inline>
          </w:drawing>
        </w:r>
      </w:del>
    </w:p>
    <w:p w14:paraId="78DC6E6D" w14:textId="4ABECFA3" w:rsidR="005B09C0" w:rsidDel="00A32ACD" w:rsidRDefault="00161EA6">
      <w:pPr>
        <w:pStyle w:val="JRNCBody"/>
        <w:rPr>
          <w:del w:id="480" w:author="Charles M. Folden III" w:date="2016-03-18T14:40:00Z"/>
        </w:rPr>
        <w:pPrChange w:id="481" w:author="Charles M. Folden III" w:date="2016-03-18T14:58:00Z">
          <w:pPr>
            <w:pStyle w:val="Caption"/>
          </w:pPr>
        </w:pPrChange>
      </w:pPr>
      <w:bookmarkStart w:id="482" w:name="_Ref443468437"/>
      <w:del w:id="483" w:author="Charles M. Folden III" w:date="2016-03-18T14:40:00Z">
        <w:r w:rsidDel="00A32ACD">
          <w:delText xml:space="preserve">Figure </w:delText>
        </w:r>
        <w:r w:rsidR="00BD3B9B" w:rsidDel="00A32ACD">
          <w:rPr>
            <w:iCs/>
            <w:szCs w:val="18"/>
          </w:rPr>
          <w:fldChar w:fldCharType="begin"/>
        </w:r>
        <w:r w:rsidR="00BD3B9B" w:rsidDel="00A32ACD">
          <w:delInstrText xml:space="preserve"> SEQ Figure \* ARABIC </w:delInstrText>
        </w:r>
        <w:r w:rsidR="00BD3B9B" w:rsidDel="00A32ACD">
          <w:rPr>
            <w:iCs/>
            <w:szCs w:val="18"/>
          </w:rPr>
          <w:fldChar w:fldCharType="separate"/>
        </w:r>
        <w:r w:rsidR="00E6339B" w:rsidDel="00A32ACD">
          <w:rPr>
            <w:noProof/>
          </w:rPr>
          <w:delText>2</w:delText>
        </w:r>
        <w:r w:rsidR="00BD3B9B" w:rsidDel="00A32ACD">
          <w:rPr>
            <w:iCs/>
            <w:noProof/>
            <w:szCs w:val="18"/>
          </w:rPr>
          <w:fldChar w:fldCharType="end"/>
        </w:r>
        <w:bookmarkEnd w:id="482"/>
        <w:r w:rsidDel="00A32ACD">
          <w:rPr>
            <w:noProof/>
          </w:rPr>
          <w:delText xml:space="preserve"> </w:delText>
        </w:r>
        <w:r w:rsidRPr="00761D2D" w:rsidDel="00A32ACD">
          <w:rPr>
            <w:noProof/>
          </w:rPr>
          <w:delText>Dissolution of the irradiated DUO</w:delText>
        </w:r>
        <w:r w:rsidRPr="00161EA6" w:rsidDel="00A32ACD">
          <w:rPr>
            <w:noProof/>
            <w:vertAlign w:val="subscript"/>
          </w:rPr>
          <w:delText>2</w:delText>
        </w:r>
        <w:r w:rsidRPr="00761D2D" w:rsidDel="00A32ACD">
          <w:rPr>
            <w:noProof/>
          </w:rPr>
          <w:delText xml:space="preserve"> </w:delText>
        </w:r>
        <w:r w:rsidR="00C25BFE" w:rsidDel="00A32ACD">
          <w:rPr>
            <w:noProof/>
          </w:rPr>
          <w:delText>p</w:delText>
        </w:r>
        <w:r w:rsidRPr="00761D2D" w:rsidDel="00A32ACD">
          <w:rPr>
            <w:noProof/>
          </w:rPr>
          <w:delText>ellet.</w:delText>
        </w:r>
      </w:del>
    </w:p>
    <w:p w14:paraId="3B854150" w14:textId="60C5A452" w:rsidR="00032A03" w:rsidDel="002F071B" w:rsidRDefault="00032A03">
      <w:pPr>
        <w:pStyle w:val="JRNCBody"/>
        <w:rPr>
          <w:del w:id="484" w:author="Charles M. Folden III" w:date="2016-03-18T14:58:00Z"/>
        </w:rPr>
        <w:pPrChange w:id="485" w:author="Charles M. Folden III" w:date="2016-03-18T14:58:00Z">
          <w:pPr>
            <w:pStyle w:val="Caption"/>
          </w:pPr>
        </w:pPrChange>
      </w:pPr>
    </w:p>
    <w:p w14:paraId="02275B54" w14:textId="193DCB69" w:rsidR="00032A03" w:rsidDel="002F071B" w:rsidRDefault="00032A03" w:rsidP="00F64F2F">
      <w:pPr>
        <w:pStyle w:val="JRNCBody"/>
        <w:spacing w:before="0" w:after="0" w:line="480" w:lineRule="auto"/>
        <w:ind w:firstLine="360"/>
        <w:jc w:val="left"/>
        <w:rPr>
          <w:del w:id="486" w:author="Charles M. Folden III" w:date="2016-03-18T14:58:00Z"/>
          <w:noProof/>
          <w:lang w:val="en-US" w:eastAsia="en-US"/>
        </w:rPr>
      </w:pPr>
    </w:p>
    <w:p w14:paraId="3AE76102" w14:textId="72B14B04" w:rsidR="00032A03" w:rsidRPr="005548B0" w:rsidDel="002F071B" w:rsidRDefault="00032A03" w:rsidP="00F64F2F">
      <w:pPr>
        <w:pStyle w:val="JRNCBody"/>
        <w:spacing w:before="0" w:after="0" w:line="480" w:lineRule="auto"/>
        <w:ind w:firstLine="360"/>
        <w:jc w:val="left"/>
        <w:rPr>
          <w:del w:id="487" w:author="Charles M. Folden III" w:date="2016-03-18T14:58:00Z"/>
          <w:lang w:val="en-US"/>
        </w:rPr>
      </w:pPr>
      <w:moveFromRangeStart w:id="488" w:author="Charles M. Folden III" w:date="2016-03-18T14:47:00Z" w:name="move446075406"/>
      <w:moveFrom w:id="489" w:author="Charles M. Folden III" w:date="2016-03-18T14:47:00Z">
        <w:r w:rsidRPr="005548B0" w:rsidDel="00A32ACD">
          <w:rPr>
            <w:lang w:val="en-US"/>
          </w:rPr>
          <w:t xml:space="preserve">The round bottom flask was connected to </w:t>
        </w:r>
        <w:r w:rsidR="002F6AD2" w:rsidDel="00A32ACD">
          <w:rPr>
            <w:lang w:val="en-US"/>
          </w:rPr>
          <w:t>a cold trap with the help of a S</w:t>
        </w:r>
        <w:r w:rsidRPr="005548B0" w:rsidDel="00A32ACD">
          <w:rPr>
            <w:lang w:val="en-US"/>
          </w:rPr>
          <w:t>chlenk line. The fission product gases such as H</w:t>
        </w:r>
        <w:r w:rsidRPr="005548B0" w:rsidDel="00A32ACD">
          <w:rPr>
            <w:vertAlign w:val="subscript"/>
            <w:lang w:val="en-US"/>
          </w:rPr>
          <w:t>2</w:t>
        </w:r>
        <w:r w:rsidRPr="005548B0" w:rsidDel="00A32ACD">
          <w:rPr>
            <w:lang w:val="en-US"/>
          </w:rPr>
          <w:t>, CO</w:t>
        </w:r>
        <w:r w:rsidRPr="005548B0" w:rsidDel="00A32ACD">
          <w:rPr>
            <w:vertAlign w:val="subscript"/>
            <w:lang w:val="en-US"/>
          </w:rPr>
          <w:t>2</w:t>
        </w:r>
        <w:r w:rsidRPr="005548B0" w:rsidDel="00A32ACD">
          <w:rPr>
            <w:lang w:val="en-US"/>
          </w:rPr>
          <w:t>, Kr, Br, I and N</w:t>
        </w:r>
        <w:r w:rsidRPr="005548B0" w:rsidDel="00A32ACD">
          <w:rPr>
            <w:vertAlign w:val="subscript"/>
            <w:lang w:val="en-US"/>
          </w:rPr>
          <w:t>2</w:t>
        </w:r>
        <w:r w:rsidRPr="005548B0" w:rsidDel="00A32ACD">
          <w:rPr>
            <w:lang w:val="en-US"/>
          </w:rPr>
          <w:t xml:space="preserve">O were captured in the cold trap inside the molecular sieves which were </w:t>
        </w:r>
        <w:r w:rsidR="00A772A4" w:rsidDel="00A32ACD">
          <w:rPr>
            <w:lang w:val="en-US"/>
          </w:rPr>
          <w:t>chilled</w:t>
        </w:r>
        <w:r w:rsidRPr="005548B0" w:rsidDel="00A32ACD">
          <w:rPr>
            <w:lang w:val="en-US"/>
          </w:rPr>
          <w:t xml:space="preserve"> by liquid nitrogen. </w:t>
        </w:r>
      </w:moveFrom>
      <w:moveFromRangeEnd w:id="488"/>
      <w:del w:id="490" w:author="Charles M. Folden III" w:date="2016-03-18T14:46:00Z">
        <w:r w:rsidRPr="005548B0" w:rsidDel="00542776">
          <w:rPr>
            <w:lang w:val="en-US"/>
          </w:rPr>
          <w:delText>The 5 ml concentrated 8 M HNO</w:delText>
        </w:r>
        <w:r w:rsidRPr="005548B0" w:rsidDel="00542776">
          <w:rPr>
            <w:vertAlign w:val="subscript"/>
            <w:lang w:val="en-US"/>
          </w:rPr>
          <w:delText>3</w:delText>
        </w:r>
        <w:r w:rsidRPr="005548B0" w:rsidDel="00542776">
          <w:rPr>
            <w:lang w:val="en-US"/>
          </w:rPr>
          <w:delText xml:space="preserve"> solution was transferred from the round bottom flask to a 20 ml glass scintillation vial and kept heavily shielded. This solution is referred to as the “dissolution solution”. </w:delText>
        </w:r>
      </w:del>
    </w:p>
    <w:p w14:paraId="59816C1C" w14:textId="5815B567" w:rsidR="00032A03" w:rsidRPr="005548B0" w:rsidDel="002F071B" w:rsidRDefault="00032A03" w:rsidP="00F64F2F">
      <w:pPr>
        <w:pStyle w:val="JRNCBody"/>
        <w:spacing w:before="0" w:after="0" w:line="480" w:lineRule="auto"/>
        <w:ind w:firstLine="360"/>
        <w:jc w:val="left"/>
        <w:rPr>
          <w:del w:id="491" w:author="Charles M. Folden III" w:date="2016-03-18T14:58:00Z"/>
          <w:lang w:val="en-US"/>
        </w:rPr>
      </w:pPr>
      <w:del w:id="492" w:author="Charles M. Folden III" w:date="2016-03-18T14:53:00Z">
        <w:r w:rsidRPr="005548B0" w:rsidDel="003F683C">
          <w:rPr>
            <w:lang w:val="en-US"/>
          </w:rPr>
          <w:delText>In order to reduce the amount of activity per sample, 500 μl from the dissolution solution was diluted to 5 ml and the concentration was changed to 4 M HNO</w:delText>
        </w:r>
        <w:r w:rsidRPr="005548B0" w:rsidDel="003F683C">
          <w:rPr>
            <w:vertAlign w:val="subscript"/>
            <w:lang w:val="en-US"/>
          </w:rPr>
          <w:delText>3</w:delText>
        </w:r>
        <w:r w:rsidR="001E4580" w:rsidDel="003F683C">
          <w:rPr>
            <w:vertAlign w:val="subscript"/>
            <w:lang w:val="en-US"/>
          </w:rPr>
          <w:delText xml:space="preserve"> </w:delText>
        </w:r>
        <w:r w:rsidR="001E4580" w:rsidDel="003F683C">
          <w:rPr>
            <w:lang w:val="en-US"/>
          </w:rPr>
          <w:delText>with the addition of deionized water</w:delText>
        </w:r>
      </w:del>
      <w:del w:id="493" w:author="Charles M. Folden III" w:date="2016-03-18T14:55:00Z">
        <w:r w:rsidR="001E4580" w:rsidDel="002F071B">
          <w:rPr>
            <w:lang w:val="en-US"/>
          </w:rPr>
          <w:delText>. This was subsequently called</w:delText>
        </w:r>
        <w:r w:rsidRPr="005548B0" w:rsidDel="002F071B">
          <w:rPr>
            <w:lang w:val="en-US"/>
          </w:rPr>
          <w:delText>, “stock solution”.</w:delText>
        </w:r>
        <w:r w:rsidDel="002F071B">
          <w:rPr>
            <w:lang w:val="en-US"/>
          </w:rPr>
          <w:delText xml:space="preserve"> </w:delText>
        </w:r>
      </w:del>
      <w:del w:id="494" w:author="Charles M. Folden III" w:date="2016-03-18T14:56:00Z">
        <w:r w:rsidDel="002F071B">
          <w:rPr>
            <w:lang w:val="en-US"/>
          </w:rPr>
          <w:delText>The activity concentration of</w:delText>
        </w:r>
        <w:r w:rsidR="001E4580" w:rsidDel="002F071B">
          <w:rPr>
            <w:lang w:val="en-US"/>
          </w:rPr>
          <w:delText xml:space="preserve"> the</w:delText>
        </w:r>
        <w:r w:rsidDel="002F071B">
          <w:rPr>
            <w:lang w:val="en-US"/>
          </w:rPr>
          <w:delText xml:space="preserve"> stock solution was about </w:delText>
        </w:r>
        <w:r w:rsidR="001E4580" w:rsidDel="002F071B">
          <w:rPr>
            <w:lang w:val="en-US"/>
          </w:rPr>
          <w:delText>8</w:delText>
        </w:r>
        <w:r w:rsidR="00517DB7" w:rsidDel="002F071B">
          <w:rPr>
            <w:lang w:val="en-US"/>
          </w:rPr>
          <w:delText>0</w:delText>
        </w:r>
        <w:r w:rsidR="00014F9B" w:rsidDel="002F071B">
          <w:rPr>
            <w:lang w:val="en-US"/>
          </w:rPr>
          <w:delText xml:space="preserve"> μ</w:delText>
        </w:r>
        <w:r w:rsidDel="002F071B">
          <w:rPr>
            <w:lang w:val="en-US"/>
          </w:rPr>
          <w:delText>Ci/</w:delText>
        </w:r>
        <w:r w:rsidR="001E4580" w:rsidDel="002F071B">
          <w:rPr>
            <w:lang w:val="en-US"/>
          </w:rPr>
          <w:delText>m</w:delText>
        </w:r>
        <w:r w:rsidR="002F6AD2" w:rsidDel="002F071B">
          <w:rPr>
            <w:lang w:val="en-US"/>
          </w:rPr>
          <w:delText>l</w:delText>
        </w:r>
        <w:r w:rsidDel="002F071B">
          <w:rPr>
            <w:lang w:val="en-US"/>
          </w:rPr>
          <w:delText>.</w:delText>
        </w:r>
        <w:r w:rsidRPr="005548B0" w:rsidDel="002F071B">
          <w:rPr>
            <w:lang w:val="en-US"/>
          </w:rPr>
          <w:delText xml:space="preserve"> </w:delText>
        </w:r>
      </w:del>
      <w:del w:id="495" w:author="Charles M. Folden III" w:date="2016-03-18T14:58:00Z">
        <w:r w:rsidRPr="005548B0" w:rsidDel="002F071B">
          <w:rPr>
            <w:lang w:val="en-US"/>
          </w:rPr>
          <w:delText>The stock solution was stored in its own 20 ml glass scintillati</w:delText>
        </w:r>
        <w:r w:rsidR="00517DB7" w:rsidDel="002F071B">
          <w:rPr>
            <w:lang w:val="en-US"/>
          </w:rPr>
          <w:delText>on vial in a lead pig inside a</w:delText>
        </w:r>
        <w:r w:rsidRPr="005548B0" w:rsidDel="002F071B">
          <w:rPr>
            <w:lang w:val="en-US"/>
          </w:rPr>
          <w:delText xml:space="preserve"> glovebox</w:delText>
        </w:r>
        <w:r w:rsidR="00014F9B" w:rsidDel="002F071B">
          <w:rPr>
            <w:lang w:val="en-US"/>
          </w:rPr>
          <w:delText xml:space="preserve">. Each PUREX process used </w:delText>
        </w:r>
        <w:r w:rsidR="001E4580" w:rsidDel="002F071B">
          <w:rPr>
            <w:lang w:val="en-US"/>
          </w:rPr>
          <w:delText>0.</w:delText>
        </w:r>
        <w:r w:rsidR="00014F9B" w:rsidDel="002F071B">
          <w:rPr>
            <w:lang w:val="en-US"/>
          </w:rPr>
          <w:delText xml:space="preserve">5 </w:delText>
        </w:r>
        <w:r w:rsidR="001E4580" w:rsidDel="002F071B">
          <w:rPr>
            <w:lang w:val="en-US"/>
          </w:rPr>
          <w:delText>m</w:delText>
        </w:r>
        <w:r w:rsidR="00212D89" w:rsidDel="002F071B">
          <w:rPr>
            <w:lang w:val="en-US"/>
          </w:rPr>
          <w:delText>l</w:delText>
        </w:r>
        <w:r w:rsidRPr="005548B0" w:rsidDel="002F071B">
          <w:rPr>
            <w:lang w:val="en-US"/>
          </w:rPr>
          <w:delText xml:space="preserve"> aliquots from this stock solution. </w:delText>
        </w:r>
      </w:del>
    </w:p>
    <w:p w14:paraId="551D4B9B" w14:textId="4DF0427B" w:rsidR="00032A03" w:rsidRPr="005548B0" w:rsidDel="002F071B" w:rsidRDefault="00032A03" w:rsidP="00F64F2F">
      <w:pPr>
        <w:pStyle w:val="JRNCBody"/>
        <w:spacing w:before="0" w:after="0" w:line="480" w:lineRule="auto"/>
        <w:ind w:firstLine="360"/>
        <w:jc w:val="left"/>
        <w:rPr>
          <w:del w:id="496" w:author="Charles M. Folden III" w:date="2016-03-18T14:59:00Z"/>
          <w:lang w:val="en-US"/>
        </w:rPr>
      </w:pPr>
      <w:del w:id="497" w:author="Charles M. Folden III" w:date="2016-03-18T14:58:00Z">
        <w:r w:rsidRPr="005548B0" w:rsidDel="002F071B">
          <w:rPr>
            <w:lang w:val="en-US"/>
          </w:rPr>
          <w:delText>The flow chart f</w:delText>
        </w:r>
        <w:r w:rsidDel="002F071B">
          <w:rPr>
            <w:lang w:val="en-US"/>
          </w:rPr>
          <w:delText xml:space="preserve">or a PUREX cycle for the experiments is shown in </w:delText>
        </w:r>
        <w:r w:rsidR="005B09C0" w:rsidDel="002F071B">
          <w:fldChar w:fldCharType="begin"/>
        </w:r>
        <w:r w:rsidR="005B09C0" w:rsidDel="002F071B">
          <w:rPr>
            <w:lang w:val="en-US"/>
          </w:rPr>
          <w:delInstrText xml:space="preserve"> REF _Ref441649592 \h </w:delInstrText>
        </w:r>
        <w:r w:rsidR="005B09C0" w:rsidDel="002F071B">
          <w:fldChar w:fldCharType="separate"/>
        </w:r>
        <w:r w:rsidR="00E6339B" w:rsidDel="002F071B">
          <w:delText xml:space="preserve">Figure </w:delText>
        </w:r>
        <w:r w:rsidR="00E6339B" w:rsidDel="002F071B">
          <w:rPr>
            <w:noProof/>
          </w:rPr>
          <w:delText>3</w:delText>
        </w:r>
        <w:r w:rsidR="005B09C0" w:rsidDel="002F071B">
          <w:fldChar w:fldCharType="end"/>
        </w:r>
        <w:r w:rsidR="005B09C0" w:rsidDel="002F071B">
          <w:rPr>
            <w:lang w:val="en-US"/>
          </w:rPr>
          <w:delText xml:space="preserve"> </w:delText>
        </w:r>
        <w:r w:rsidDel="002F071B">
          <w:rPr>
            <w:lang w:val="en-US"/>
          </w:rPr>
          <w:delText>below. The step titled, “Diluted to 5</w:delText>
        </w:r>
        <w:r w:rsidRPr="005548B0" w:rsidDel="002F071B">
          <w:rPr>
            <w:lang w:val="en-US"/>
          </w:rPr>
          <w:delText xml:space="preserve"> ml with 4 M HNO</w:delText>
        </w:r>
        <w:r w:rsidRPr="005548B0" w:rsidDel="002F071B">
          <w:rPr>
            <w:vertAlign w:val="subscript"/>
            <w:lang w:val="en-US"/>
          </w:rPr>
          <w:delText>3</w:delText>
        </w:r>
        <w:r w:rsidRPr="005548B0" w:rsidDel="002F071B">
          <w:rPr>
            <w:lang w:val="en-US"/>
          </w:rPr>
          <w:delText>” has been previously described</w:delText>
        </w:r>
        <w:r w:rsidDel="002F071B">
          <w:rPr>
            <w:lang w:val="en-US"/>
          </w:rPr>
          <w:delText xml:space="preserve"> in this section. </w:delText>
        </w:r>
      </w:del>
      <w:del w:id="498" w:author="Charles M. Folden III" w:date="2016-03-18T14:59:00Z">
        <w:r w:rsidR="00C63945" w:rsidDel="002F071B">
          <w:rPr>
            <w:lang w:val="en-US"/>
          </w:rPr>
          <w:delText xml:space="preserve">The </w:delText>
        </w:r>
        <w:r w:rsidR="00C41EEB" w:rsidDel="002F071B">
          <w:rPr>
            <w:lang w:val="en-US"/>
          </w:rPr>
          <w:delText xml:space="preserve">flow </w:delText>
        </w:r>
        <w:r w:rsidR="00C41EEB" w:rsidDel="002F071B">
          <w:rPr>
            <w:lang w:val="en-US"/>
          </w:rPr>
          <w:lastRenderedPageBreak/>
          <w:delText>chart has boxed numbers to help make the steps clearer.</w:delText>
        </w:r>
        <w:r w:rsidR="00C63945" w:rsidDel="002F071B">
          <w:rPr>
            <w:lang w:val="en-US"/>
          </w:rPr>
          <w:delText xml:space="preserve"> </w:delText>
        </w:r>
        <w:r w:rsidDel="002F071B">
          <w:rPr>
            <w:lang w:val="en-US"/>
          </w:rPr>
          <w:delText>Each e</w:delText>
        </w:r>
        <w:r w:rsidRPr="005548B0" w:rsidDel="002F071B">
          <w:rPr>
            <w:lang w:val="en-US"/>
          </w:rPr>
          <w:delText xml:space="preserve">xperiment </w:delText>
        </w:r>
        <w:r w:rsidDel="002F071B">
          <w:rPr>
            <w:lang w:val="en-US"/>
          </w:rPr>
          <w:delText xml:space="preserve">started </w:delText>
        </w:r>
        <w:r w:rsidRPr="005548B0" w:rsidDel="002F071B">
          <w:rPr>
            <w:lang w:val="en-US"/>
          </w:rPr>
          <w:delText>with transferring a 500 μl aliquot</w:delText>
        </w:r>
        <w:r w:rsidDel="002F071B">
          <w:rPr>
            <w:lang w:val="en-US"/>
          </w:rPr>
          <w:delText xml:space="preserve"> of stock solution along with </w:delText>
        </w:r>
        <w:r w:rsidRPr="005548B0" w:rsidDel="002F071B">
          <w:rPr>
            <w:lang w:val="en-US"/>
          </w:rPr>
          <w:delText>0.5 mg of NaNO</w:delText>
        </w:r>
        <w:r w:rsidRPr="005548B0" w:rsidDel="002F071B">
          <w:rPr>
            <w:vertAlign w:val="subscript"/>
            <w:lang w:val="en-US"/>
          </w:rPr>
          <w:delText>2</w:delText>
        </w:r>
        <w:r w:rsidRPr="005548B0" w:rsidDel="002F071B">
          <w:rPr>
            <w:lang w:val="en-US"/>
          </w:rPr>
          <w:delText xml:space="preserve"> with subsequent stirring, and covering</w:delText>
        </w:r>
        <w:r w:rsidR="00270E82" w:rsidDel="002F071B">
          <w:rPr>
            <w:lang w:val="en-US"/>
          </w:rPr>
          <w:delText xml:space="preserve"> in</w:delText>
        </w:r>
        <w:r w:rsidDel="002F071B">
          <w:rPr>
            <w:lang w:val="en-US"/>
          </w:rPr>
          <w:delText xml:space="preserve"> a 15 ml centrifuge tube. </w:delText>
        </w:r>
        <w:r w:rsidR="00014F9B" w:rsidDel="002F071B">
          <w:rPr>
            <w:lang w:val="en-US"/>
          </w:rPr>
          <w:delText>This produces NO</w:delText>
        </w:r>
        <w:r w:rsidR="00014F9B" w:rsidDel="002F071B">
          <w:rPr>
            <w:vertAlign w:val="subscript"/>
            <w:lang w:val="en-US"/>
          </w:rPr>
          <w:delText>2</w:delText>
        </w:r>
        <w:r w:rsidR="00014F9B" w:rsidDel="002F071B">
          <w:rPr>
            <w:lang w:val="en-US"/>
          </w:rPr>
          <w:delText xml:space="preserve"> gas. </w:delText>
        </w:r>
        <w:r w:rsidDel="002F071B">
          <w:rPr>
            <w:lang w:val="en-US"/>
          </w:rPr>
          <w:delText>The solution was left overnight so that NO</w:delText>
        </w:r>
        <w:r w:rsidDel="002F071B">
          <w:rPr>
            <w:vertAlign w:val="subscript"/>
            <w:lang w:val="en-US"/>
          </w:rPr>
          <w:delText>2</w:delText>
        </w:r>
        <w:r w:rsidDel="002F071B">
          <w:rPr>
            <w:lang w:val="en-US"/>
          </w:rPr>
          <w:delText xml:space="preserve"> gas completely oxidized Pu(III) to Pu(IV).</w:delText>
        </w:r>
        <w:r w:rsidRPr="005548B0" w:rsidDel="002F071B">
          <w:rPr>
            <w:lang w:val="en-US"/>
          </w:rPr>
          <w:delText xml:space="preserve"> </w:delText>
        </w:r>
      </w:del>
    </w:p>
    <w:p w14:paraId="5FEA668D" w14:textId="77777777" w:rsidR="005B09C0" w:rsidRDefault="00C63945" w:rsidP="005B09C0">
      <w:pPr>
        <w:pStyle w:val="JRNCBody"/>
        <w:keepNext/>
        <w:spacing w:before="0" w:after="0" w:line="480" w:lineRule="auto"/>
        <w:jc w:val="center"/>
      </w:pPr>
      <w:r>
        <w:rPr>
          <w:noProof/>
          <w:lang w:val="en-US" w:eastAsia="en-US"/>
        </w:rPr>
        <w:drawing>
          <wp:inline distT="0" distB="0" distL="0" distR="0" wp14:anchorId="06CA9F4D" wp14:editId="264E0FA9">
            <wp:extent cx="5235636" cy="40386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41766" cy="4043329"/>
                    </a:xfrm>
                    <a:prstGeom prst="rect">
                      <a:avLst/>
                    </a:prstGeom>
                  </pic:spPr>
                </pic:pic>
              </a:graphicData>
            </a:graphic>
          </wp:inline>
        </w:drawing>
      </w:r>
    </w:p>
    <w:p w14:paraId="3E6D28FB" w14:textId="37AFCF10" w:rsidR="005B09C0" w:rsidRDefault="005B09C0" w:rsidP="005B09C0">
      <w:pPr>
        <w:pStyle w:val="Caption"/>
      </w:pPr>
      <w:bookmarkStart w:id="499" w:name="_Ref441649592"/>
      <w:r>
        <w:t xml:space="preserve">Figure </w:t>
      </w:r>
      <w:fldSimple w:instr=" SEQ Figure \* ARABIC ">
        <w:ins w:id="500" w:author="Charles M. Folden III" w:date="2016-03-18T15:09:00Z">
          <w:r w:rsidR="00FB4623">
            <w:rPr>
              <w:noProof/>
            </w:rPr>
            <w:t>2</w:t>
          </w:r>
        </w:ins>
        <w:del w:id="501" w:author="Charles M. Folden III" w:date="2016-03-18T15:09:00Z">
          <w:r w:rsidR="00E6339B" w:rsidDel="00FB4623">
            <w:rPr>
              <w:noProof/>
            </w:rPr>
            <w:delText>3</w:delText>
          </w:r>
        </w:del>
      </w:fldSimple>
      <w:bookmarkEnd w:id="499"/>
      <w:r>
        <w:rPr>
          <w:noProof/>
        </w:rPr>
        <w:t xml:space="preserve"> </w:t>
      </w:r>
      <w:r w:rsidRPr="007F09F7">
        <w:rPr>
          <w:noProof/>
        </w:rPr>
        <w:t xml:space="preserve">Flow chart for </w:t>
      </w:r>
      <w:ins w:id="502" w:author="Charles M. Folden III" w:date="2016-03-18T15:03:00Z">
        <w:r w:rsidR="008756CD">
          <w:rPr>
            <w:noProof/>
          </w:rPr>
          <w:t xml:space="preserve">the </w:t>
        </w:r>
      </w:ins>
      <w:r w:rsidRPr="007F09F7">
        <w:rPr>
          <w:noProof/>
        </w:rPr>
        <w:t>experiment.</w:t>
      </w:r>
      <w:ins w:id="503" w:author="Charles M. Folden III" w:date="2016-03-18T15:21:00Z">
        <w:r w:rsidR="003D5297">
          <w:rPr>
            <w:noProof/>
          </w:rPr>
          <w:t xml:space="preserve"> See the main text for a discussion.</w:t>
        </w:r>
      </w:ins>
    </w:p>
    <w:p w14:paraId="7CCA0563" w14:textId="77777777" w:rsidR="005B09C0" w:rsidRDefault="005B09C0" w:rsidP="005B09C0">
      <w:pPr>
        <w:pStyle w:val="JRNCBody"/>
        <w:keepNext/>
        <w:spacing w:before="0" w:after="0" w:line="480" w:lineRule="auto"/>
        <w:jc w:val="center"/>
      </w:pPr>
    </w:p>
    <w:p w14:paraId="6D3DAFDB" w14:textId="37C188F9" w:rsidR="00032A03" w:rsidDel="00183525" w:rsidRDefault="00032A03" w:rsidP="005B09C0">
      <w:pPr>
        <w:pStyle w:val="JRNCBody"/>
        <w:spacing w:before="0" w:after="0" w:line="480" w:lineRule="auto"/>
        <w:ind w:firstLine="360"/>
        <w:jc w:val="center"/>
        <w:rPr>
          <w:del w:id="504" w:author="Charles M. Folden III" w:date="2016-03-18T15:18:00Z"/>
          <w:lang w:val="en-US"/>
        </w:rPr>
      </w:pPr>
    </w:p>
    <w:p w14:paraId="72905F5D" w14:textId="0C226657" w:rsidR="00410BCD" w:rsidRDefault="00032A03" w:rsidP="00F64F2F">
      <w:pPr>
        <w:pStyle w:val="JRNCBody"/>
        <w:spacing w:before="0" w:after="0" w:line="480" w:lineRule="auto"/>
        <w:ind w:firstLine="360"/>
        <w:jc w:val="left"/>
        <w:rPr>
          <w:lang w:val="en-US"/>
        </w:rPr>
      </w:pPr>
      <w:commentRangeStart w:id="505"/>
      <w:r w:rsidRPr="005548B0">
        <w:rPr>
          <w:lang w:val="en-US"/>
        </w:rPr>
        <w:t xml:space="preserve">This 500 </w:t>
      </w:r>
      <w:proofErr w:type="spellStart"/>
      <w:r w:rsidRPr="005548B0">
        <w:rPr>
          <w:lang w:val="en-US"/>
        </w:rPr>
        <w:t>μl</w:t>
      </w:r>
      <w:proofErr w:type="spellEnd"/>
      <w:r w:rsidRPr="005548B0">
        <w:rPr>
          <w:lang w:val="en-US"/>
        </w:rPr>
        <w:t xml:space="preserve"> aliquot was then contacted</w:t>
      </w:r>
      <w:r>
        <w:rPr>
          <w:lang w:val="en-US"/>
        </w:rPr>
        <w:t xml:space="preserve"> </w:t>
      </w:r>
      <w:r w:rsidRPr="005548B0">
        <w:rPr>
          <w:lang w:val="en-US"/>
        </w:rPr>
        <w:t>by</w:t>
      </w:r>
      <w:r>
        <w:rPr>
          <w:lang w:val="en-US"/>
        </w:rPr>
        <w:t xml:space="preserve"> </w:t>
      </w:r>
      <w:r w:rsidR="00270E82">
        <w:rPr>
          <w:lang w:val="en-US"/>
        </w:rPr>
        <w:t>TBP</w:t>
      </w:r>
      <w:r w:rsidRPr="005548B0">
        <w:rPr>
          <w:lang w:val="en-US"/>
        </w:rPr>
        <w:t xml:space="preserve"> at room temperature.</w:t>
      </w:r>
      <w:r>
        <w:rPr>
          <w:lang w:val="en-US"/>
        </w:rPr>
        <w:t xml:space="preserve"> The volu</w:t>
      </w:r>
      <w:r w:rsidR="00585F8F">
        <w:rPr>
          <w:lang w:val="en-US"/>
        </w:rPr>
        <w:t xml:space="preserve">me of TBP was </w:t>
      </w:r>
      <w:commentRangeStart w:id="506"/>
      <w:r w:rsidR="00585F8F">
        <w:rPr>
          <w:lang w:val="en-US"/>
        </w:rPr>
        <w:t xml:space="preserve">kept as close to 500 </w:t>
      </w:r>
      <w:proofErr w:type="spellStart"/>
      <w:r w:rsidR="00585F8F" w:rsidRPr="00585F8F">
        <w:rPr>
          <w:lang w:val="en-US"/>
        </w:rPr>
        <w:t>μl</w:t>
      </w:r>
      <w:proofErr w:type="spellEnd"/>
      <w:r w:rsidR="00585F8F">
        <w:rPr>
          <w:lang w:val="en-US"/>
        </w:rPr>
        <w:t xml:space="preserve"> as possible</w:t>
      </w:r>
      <w:commentRangeEnd w:id="506"/>
      <w:r w:rsidR="00FB4623">
        <w:rPr>
          <w:rStyle w:val="CommentReference"/>
          <w:rFonts w:eastAsiaTheme="minorHAnsi" w:cstheme="minorBidi"/>
          <w:lang w:val="en-US" w:eastAsia="en-US"/>
        </w:rPr>
        <w:commentReference w:id="506"/>
      </w:r>
      <w:r w:rsidR="00585F8F">
        <w:rPr>
          <w:lang w:val="en-US"/>
        </w:rPr>
        <w:t xml:space="preserve">, but usually an additional 200 </w:t>
      </w:r>
      <w:proofErr w:type="spellStart"/>
      <w:r w:rsidR="00585F8F" w:rsidRPr="00585F8F">
        <w:rPr>
          <w:lang w:val="en-US"/>
        </w:rPr>
        <w:t>μl</w:t>
      </w:r>
      <w:proofErr w:type="spellEnd"/>
      <w:r w:rsidR="00585F8F">
        <w:rPr>
          <w:lang w:val="en-US"/>
        </w:rPr>
        <w:t xml:space="preserve"> was added. T</w:t>
      </w:r>
      <w:r>
        <w:rPr>
          <w:lang w:val="en-US"/>
        </w:rPr>
        <w:t>he concentration remained the same with 30</w:t>
      </w:r>
      <w:del w:id="507" w:author="Charles M. Folden III" w:date="2016-03-19T14:34:00Z">
        <w:r w:rsidDel="00276623">
          <w:rPr>
            <w:lang w:val="en-US"/>
          </w:rPr>
          <w:delText xml:space="preserve"> </w:delText>
        </w:r>
      </w:del>
      <w:r>
        <w:rPr>
          <w:lang w:val="en-US"/>
        </w:rPr>
        <w:t>% by volume TBP diluted with kerosene.</w:t>
      </w:r>
      <w:r w:rsidRPr="005548B0">
        <w:rPr>
          <w:lang w:val="en-US"/>
        </w:rPr>
        <w:t xml:space="preserve"> </w:t>
      </w:r>
      <w:r>
        <w:rPr>
          <w:lang w:val="en-US"/>
        </w:rPr>
        <w:t>When a larger volume of TBP was contacted with stock solution the extra was added to</w:t>
      </w:r>
      <w:r w:rsidR="00EE419F">
        <w:rPr>
          <w:lang w:val="en-US"/>
        </w:rPr>
        <w:t xml:space="preserve"> reduce the chance of accidentally pipetting </w:t>
      </w:r>
      <w:r w:rsidR="00EE419F">
        <w:rPr>
          <w:lang w:val="en-US"/>
        </w:rPr>
        <w:lastRenderedPageBreak/>
        <w:t>HNO</w:t>
      </w:r>
      <w:r w:rsidR="00EE419F">
        <w:rPr>
          <w:vertAlign w:val="subscript"/>
          <w:lang w:val="en-US"/>
        </w:rPr>
        <w:t>3</w:t>
      </w:r>
      <w:r>
        <w:rPr>
          <w:lang w:val="en-US"/>
        </w:rPr>
        <w:t>. Similarly</w:t>
      </w:r>
      <w:r w:rsidR="00EE419F">
        <w:rPr>
          <w:lang w:val="en-US"/>
        </w:rPr>
        <w:t>,</w:t>
      </w:r>
      <w:r>
        <w:rPr>
          <w:lang w:val="en-US"/>
        </w:rPr>
        <w:t xml:space="preserve"> comparable contact volumes were used</w:t>
      </w:r>
      <w:r w:rsidRPr="005548B0">
        <w:rPr>
          <w:lang w:val="en-US"/>
        </w:rPr>
        <w:t xml:space="preserve"> during the plutonium and uranium separation.</w:t>
      </w:r>
      <w:commentRangeEnd w:id="505"/>
      <w:r w:rsidR="003D003D">
        <w:rPr>
          <w:rStyle w:val="CommentReference"/>
          <w:rFonts w:eastAsiaTheme="minorHAnsi" w:cstheme="minorBidi"/>
          <w:lang w:val="en-US" w:eastAsia="en-US"/>
        </w:rPr>
        <w:commentReference w:id="505"/>
      </w:r>
      <w:del w:id="508" w:author="Charles M. Folden III" w:date="2016-03-18T15:11:00Z">
        <w:r w:rsidRPr="005548B0" w:rsidDel="00FB4623">
          <w:rPr>
            <w:lang w:val="en-US"/>
          </w:rPr>
          <w:delText xml:space="preserve"> </w:delText>
        </w:r>
      </w:del>
      <w:ins w:id="509" w:author="Charles M. Folden III" w:date="2016-03-18T15:17:00Z">
        <w:r w:rsidR="00183525">
          <w:rPr>
            <w:lang w:val="en-US"/>
          </w:rPr>
          <w:t xml:space="preserve"> </w:t>
        </w:r>
      </w:ins>
    </w:p>
    <w:p w14:paraId="27A767E6" w14:textId="02C7C53C" w:rsidR="00032A03" w:rsidRPr="005548B0" w:rsidRDefault="00032A03" w:rsidP="00E36073">
      <w:pPr>
        <w:pStyle w:val="JRNCBody"/>
        <w:spacing w:before="0" w:after="0" w:line="480" w:lineRule="auto"/>
        <w:ind w:firstLine="360"/>
        <w:jc w:val="left"/>
        <w:rPr>
          <w:lang w:val="en-US"/>
        </w:rPr>
      </w:pPr>
      <w:r w:rsidRPr="005548B0">
        <w:rPr>
          <w:lang w:val="en-US"/>
        </w:rPr>
        <w:t xml:space="preserve">Both </w:t>
      </w:r>
      <w:r>
        <w:rPr>
          <w:lang w:val="en-US"/>
        </w:rPr>
        <w:t xml:space="preserve">sets of extractions had </w:t>
      </w:r>
      <w:r w:rsidRPr="005548B0">
        <w:rPr>
          <w:lang w:val="en-US"/>
        </w:rPr>
        <w:t>the aqueous and organic phase mixed on a vortex mixer for 15 min</w:t>
      </w:r>
      <w:del w:id="510" w:author="Charles M. Folden III" w:date="2016-03-18T15:06:00Z">
        <w:r w:rsidRPr="005548B0" w:rsidDel="00FB4623">
          <w:rPr>
            <w:lang w:val="en-US"/>
          </w:rPr>
          <w:delText>utes</w:delText>
        </w:r>
      </w:del>
      <w:r w:rsidR="0095605F">
        <w:rPr>
          <w:lang w:val="en-US"/>
        </w:rPr>
        <w:t xml:space="preserve"> at 1500 rpm, and then allowing the two phases</w:t>
      </w:r>
      <w:r w:rsidR="00EE419F">
        <w:rPr>
          <w:lang w:val="en-US"/>
        </w:rPr>
        <w:t xml:space="preserve"> to settle and separate</w:t>
      </w:r>
      <w:r w:rsidR="00E36073">
        <w:rPr>
          <w:lang w:val="en-US"/>
        </w:rPr>
        <w:t xml:space="preserve">. The sample was additionally centrifuged </w:t>
      </w:r>
      <w:r>
        <w:rPr>
          <w:lang w:val="en-US"/>
        </w:rPr>
        <w:t xml:space="preserve">and </w:t>
      </w:r>
      <w:r w:rsidRPr="00E36073">
        <w:rPr>
          <w:lang w:val="en-US"/>
        </w:rPr>
        <w:t>careful</w:t>
      </w:r>
      <w:r w:rsidR="00E36073">
        <w:rPr>
          <w:lang w:val="en-US"/>
        </w:rPr>
        <w:t>ly</w:t>
      </w:r>
      <w:r w:rsidRPr="00E36073">
        <w:rPr>
          <w:lang w:val="en-US"/>
        </w:rPr>
        <w:t xml:space="preserve"> </w:t>
      </w:r>
      <w:r>
        <w:rPr>
          <w:lang w:val="en-US"/>
        </w:rPr>
        <w:t>pipett</w:t>
      </w:r>
      <w:r w:rsidR="00E36073">
        <w:rPr>
          <w:lang w:val="en-US"/>
        </w:rPr>
        <w:t>ed to physically separate</w:t>
      </w:r>
      <w:r w:rsidR="0095605F">
        <w:rPr>
          <w:lang w:val="en-US"/>
        </w:rPr>
        <w:t xml:space="preserve"> the two phases</w:t>
      </w:r>
      <w:r w:rsidR="00E36073">
        <w:rPr>
          <w:lang w:val="en-US"/>
        </w:rPr>
        <w:t xml:space="preserve"> </w:t>
      </w:r>
      <w:r w:rsidR="0095605F">
        <w:rPr>
          <w:lang w:val="en-US"/>
        </w:rPr>
        <w:t>into two different vials</w:t>
      </w:r>
      <w:r w:rsidRPr="005548B0">
        <w:rPr>
          <w:lang w:val="en-US"/>
        </w:rPr>
        <w:t xml:space="preserve">. </w:t>
      </w:r>
      <w:r w:rsidR="00BF314F">
        <w:rPr>
          <w:lang w:val="en-US"/>
        </w:rPr>
        <w:t>For the PUREX cycles</w:t>
      </w:r>
      <w:r w:rsidR="00474338">
        <w:rPr>
          <w:lang w:val="en-US"/>
        </w:rPr>
        <w:t>,</w:t>
      </w:r>
      <w:r w:rsidR="00BF314F">
        <w:rPr>
          <w:lang w:val="en-US"/>
        </w:rPr>
        <w:t xml:space="preserve"> </w:t>
      </w:r>
      <w:r w:rsidR="00474338">
        <w:rPr>
          <w:lang w:val="en-US"/>
        </w:rPr>
        <w:t xml:space="preserve">TBP was contacted with </w:t>
      </w:r>
      <w:ins w:id="511" w:author="Charles M. Folden III" w:date="2016-03-18T15:06:00Z">
        <w:r w:rsidR="00FB4623">
          <w:rPr>
            <w:lang w:val="en-US"/>
          </w:rPr>
          <w:t xml:space="preserve">the </w:t>
        </w:r>
      </w:ins>
      <w:r w:rsidR="00474338">
        <w:rPr>
          <w:lang w:val="en-US"/>
        </w:rPr>
        <w:t xml:space="preserve">stock solution </w:t>
      </w:r>
      <w:commentRangeStart w:id="512"/>
      <w:r w:rsidR="00474338">
        <w:rPr>
          <w:lang w:val="en-US"/>
        </w:rPr>
        <w:t>multiple times</w:t>
      </w:r>
      <w:commentRangeEnd w:id="512"/>
      <w:r w:rsidR="00FB4623">
        <w:rPr>
          <w:rStyle w:val="CommentReference"/>
          <w:rFonts w:eastAsiaTheme="minorHAnsi" w:cstheme="minorBidi"/>
          <w:lang w:val="en-US" w:eastAsia="en-US"/>
        </w:rPr>
        <w:commentReference w:id="512"/>
      </w:r>
      <w:r w:rsidR="00BF314F">
        <w:rPr>
          <w:lang w:val="en-US"/>
        </w:rPr>
        <w:t xml:space="preserve"> </w:t>
      </w:r>
      <w:r w:rsidRPr="005548B0">
        <w:rPr>
          <w:lang w:val="en-US"/>
        </w:rPr>
        <w:t xml:space="preserve">to ensure the quantitative recovery of heavy metal from the </w:t>
      </w:r>
      <w:r>
        <w:rPr>
          <w:lang w:val="en-US"/>
        </w:rPr>
        <w:t>stock solution</w:t>
      </w:r>
      <w:r w:rsidR="00410BCD">
        <w:rPr>
          <w:lang w:val="en-US"/>
        </w:rPr>
        <w:t xml:space="preserve"> with the TBP collected in a single vial</w:t>
      </w:r>
      <w:r w:rsidRPr="005548B0">
        <w:rPr>
          <w:lang w:val="en-US"/>
        </w:rPr>
        <w:t>.</w:t>
      </w:r>
    </w:p>
    <w:p w14:paraId="5C49B8CC" w14:textId="0CFC3668" w:rsidR="00032A03" w:rsidDel="00536221" w:rsidRDefault="00032A03" w:rsidP="00F64F2F">
      <w:pPr>
        <w:pStyle w:val="JRNCBody"/>
        <w:spacing w:before="0" w:after="0" w:line="480" w:lineRule="auto"/>
        <w:ind w:firstLine="360"/>
        <w:jc w:val="left"/>
        <w:rPr>
          <w:lang w:val="en-US"/>
        </w:rPr>
      </w:pPr>
      <w:moveFromRangeStart w:id="513" w:author="Charles M. Folden III" w:date="2016-03-18T15:20:00Z" w:name="move446077729"/>
      <w:moveFrom w:id="514" w:author="Charles M. Folden III" w:date="2016-03-18T15:20:00Z">
        <w:r w:rsidDel="00536221">
          <w:rPr>
            <w:lang w:val="en-US"/>
          </w:rPr>
          <w:t>Two concentrations of HNO</w:t>
        </w:r>
        <w:r w:rsidDel="00536221">
          <w:rPr>
            <w:vertAlign w:val="subscript"/>
            <w:lang w:val="en-US"/>
          </w:rPr>
          <w:t>3</w:t>
        </w:r>
        <w:r w:rsidDel="00536221">
          <w:rPr>
            <w:lang w:val="en-US"/>
          </w:rPr>
          <w:t xml:space="preserve"> were used in the ferrous sulfamate</w:t>
        </w:r>
        <w:r w:rsidR="001C49F5" w:rsidDel="00536221">
          <w:rPr>
            <w:lang w:val="en-US"/>
          </w:rPr>
          <w:t xml:space="preserve"> solution</w:t>
        </w:r>
        <w:r w:rsidDel="00536221">
          <w:rPr>
            <w:lang w:val="en-US"/>
          </w:rPr>
          <w:t xml:space="preserve">. </w:t>
        </w:r>
        <w:commentRangeStart w:id="515"/>
        <w:r w:rsidDel="00536221">
          <w:rPr>
            <w:lang w:val="en-US"/>
          </w:rPr>
          <w:t xml:space="preserve">The first was 0.75 M and the second 4 M. </w:t>
        </w:r>
        <w:commentRangeEnd w:id="515"/>
        <w:r w:rsidR="00CA08EF" w:rsidDel="00536221">
          <w:rPr>
            <w:rStyle w:val="CommentReference"/>
            <w:rFonts w:eastAsiaTheme="minorHAnsi" w:cstheme="minorBidi"/>
            <w:lang w:val="en-US" w:eastAsia="en-US"/>
          </w:rPr>
          <w:commentReference w:id="515"/>
        </w:r>
        <w:r w:rsidDel="00536221">
          <w:rPr>
            <w:lang w:val="en-US"/>
          </w:rPr>
          <w:t>These two concentrations were used to de</w:t>
        </w:r>
        <w:r w:rsidR="0000575E" w:rsidDel="00536221">
          <w:rPr>
            <w:lang w:val="en-US"/>
          </w:rPr>
          <w:t>termine differences in uranium</w:t>
        </w:r>
        <w:r w:rsidDel="00536221">
          <w:rPr>
            <w:lang w:val="en-US"/>
          </w:rPr>
          <w:t xml:space="preserve"> </w:t>
        </w:r>
        <w:r w:rsidR="0000575E" w:rsidDel="00536221">
          <w:rPr>
            <w:lang w:val="en-US"/>
          </w:rPr>
          <w:t>separation</w:t>
        </w:r>
        <w:r w:rsidR="00270E82" w:rsidDel="00536221">
          <w:rPr>
            <w:lang w:val="en-US"/>
          </w:rPr>
          <w:t xml:space="preserve">, which </w:t>
        </w:r>
        <w:r w:rsidR="00873EDA" w:rsidDel="00536221">
          <w:rPr>
            <w:lang w:val="en-US"/>
          </w:rPr>
          <w:t>occurs because</w:t>
        </w:r>
        <w:r w:rsidR="00EF3DCD" w:rsidDel="00536221">
          <w:rPr>
            <w:lang w:val="en-US"/>
          </w:rPr>
          <w:t xml:space="preserve"> NO</w:t>
        </w:r>
        <w:r w:rsidR="00EF3DCD" w:rsidDel="00536221">
          <w:rPr>
            <w:vertAlign w:val="subscript"/>
            <w:lang w:val="en-US"/>
          </w:rPr>
          <w:t>3</w:t>
        </w:r>
        <w:r w:rsidR="00EF3DCD" w:rsidDel="00536221">
          <w:rPr>
            <w:vertAlign w:val="superscript"/>
            <w:lang w:val="en-US"/>
          </w:rPr>
          <w:t>-</w:t>
        </w:r>
        <w:r w:rsidR="00EF3DCD" w:rsidDel="00536221">
          <w:rPr>
            <w:lang w:val="en-US"/>
          </w:rPr>
          <w:t xml:space="preserve"> concentrations</w:t>
        </w:r>
        <w:r w:rsidR="00873EDA" w:rsidDel="00536221">
          <w:rPr>
            <w:lang w:val="en-US"/>
          </w:rPr>
          <w:t xml:space="preserve"> affect the distribution ratio for uranium.</w:t>
        </w:r>
        <w:r w:rsidDel="00536221">
          <w:rPr>
            <w:lang w:val="en-US"/>
          </w:rPr>
          <w:t xml:space="preserve"> </w:t>
        </w:r>
      </w:moveFrom>
    </w:p>
    <w:moveFromRangeEnd w:id="513"/>
    <w:p w14:paraId="50AF592C" w14:textId="3918EBFF" w:rsidR="00CA08EF" w:rsidRDefault="00032A03" w:rsidP="00CA08EF">
      <w:pPr>
        <w:pStyle w:val="JRNCBody"/>
        <w:spacing w:before="0" w:after="0" w:line="480" w:lineRule="auto"/>
        <w:ind w:firstLine="360"/>
        <w:jc w:val="left"/>
        <w:rPr>
          <w:ins w:id="516" w:author="Charles M. Folden III" w:date="2016-03-18T15:15:00Z"/>
          <w:lang w:val="en-US"/>
        </w:rPr>
      </w:pPr>
      <w:del w:id="517" w:author="Charles M. Folden III" w:date="2016-03-18T15:17:00Z">
        <w:r w:rsidDel="00183525">
          <w:rPr>
            <w:lang w:val="en-US"/>
          </w:rPr>
          <w:delText xml:space="preserve">After the back extraction of Pu(III) the solution was prepped for another cycle of Pu decontamination with the addition of </w:delText>
        </w:r>
        <w:r w:rsidRPr="005548B0" w:rsidDel="00183525">
          <w:rPr>
            <w:lang w:val="en-US"/>
          </w:rPr>
          <w:delText>NaNO</w:delText>
        </w:r>
        <w:r w:rsidRPr="005548B0" w:rsidDel="00183525">
          <w:rPr>
            <w:vertAlign w:val="subscript"/>
            <w:lang w:val="en-US"/>
          </w:rPr>
          <w:delText>2</w:delText>
        </w:r>
        <w:r w:rsidDel="00183525">
          <w:rPr>
            <w:lang w:val="en-US"/>
          </w:rPr>
          <w:delText>. Dry runs of the above described experiment were conducted with natural uranium to ensure that uranium is removed from the “stock solution” and does not make its way to the product solution. Each of the above steps were analyzed with gamma spectroscopy</w:delText>
        </w:r>
        <w:r w:rsidR="00995D10" w:rsidDel="00183525">
          <w:rPr>
            <w:lang w:val="en-US"/>
          </w:rPr>
          <w:delText xml:space="preserve"> for fission products</w:delText>
        </w:r>
        <w:r w:rsidDel="00183525">
          <w:rPr>
            <w:lang w:val="en-US"/>
          </w:rPr>
          <w:delText xml:space="preserve">. The aqueous phases were additionally quantified by ICP-MS analysis. </w:delText>
        </w:r>
      </w:del>
      <w:ins w:id="518" w:author="Charles M. Folden III" w:date="2016-03-18T15:15:00Z">
        <w:r w:rsidR="00CA08EF" w:rsidRPr="005548B0">
          <w:rPr>
            <w:lang w:val="en-US"/>
          </w:rPr>
          <w:t>The pellet</w:t>
        </w:r>
        <w:r w:rsidR="00CA08EF">
          <w:rPr>
            <w:lang w:val="en-US"/>
          </w:rPr>
          <w:t>,</w:t>
        </w:r>
        <w:r w:rsidR="00CA08EF" w:rsidRPr="005548B0">
          <w:rPr>
            <w:lang w:val="en-US"/>
          </w:rPr>
          <w:t xml:space="preserve"> both prio</w:t>
        </w:r>
        <w:r w:rsidR="00CA08EF">
          <w:rPr>
            <w:lang w:val="en-US"/>
          </w:rPr>
          <w:t>r to dissolution and after, was</w:t>
        </w:r>
        <w:r w:rsidR="00CA08EF" w:rsidRPr="005548B0">
          <w:rPr>
            <w:lang w:val="en-US"/>
          </w:rPr>
          <w:t xml:space="preserve"> counted </w:t>
        </w:r>
        <w:r w:rsidR="00CA08EF">
          <w:rPr>
            <w:lang w:val="en-US"/>
          </w:rPr>
          <w:t xml:space="preserve">with </w:t>
        </w:r>
        <w:r w:rsidR="00CA08EF" w:rsidRPr="005548B0">
          <w:rPr>
            <w:lang w:val="en-US"/>
          </w:rPr>
          <w:t xml:space="preserve">a standard </w:t>
        </w:r>
        <w:proofErr w:type="spellStart"/>
        <w:r w:rsidR="00CA08EF">
          <w:rPr>
            <w:lang w:val="en-US"/>
          </w:rPr>
          <w:t>HPGe</w:t>
        </w:r>
        <w:proofErr w:type="spellEnd"/>
        <w:r w:rsidR="00CA08EF">
          <w:rPr>
            <w:lang w:val="en-US"/>
          </w:rPr>
          <w:t xml:space="preserve"> detector with a </w:t>
        </w:r>
        <w:proofErr w:type="spellStart"/>
        <w:r w:rsidR="00CA08EF">
          <w:rPr>
            <w:lang w:val="en-US"/>
          </w:rPr>
          <w:t>Pb</w:t>
        </w:r>
        <w:proofErr w:type="spellEnd"/>
        <w:r w:rsidR="00CA08EF">
          <w:rPr>
            <w:lang w:val="en-US"/>
          </w:rPr>
          <w:t xml:space="preserve"> shield. The same detector was used to count the various process solutions. </w:t>
        </w:r>
        <w:commentRangeStart w:id="519"/>
        <w:r w:rsidR="00CA08EF" w:rsidRPr="005548B0">
          <w:rPr>
            <w:lang w:val="en-US"/>
          </w:rPr>
          <w:t>GENIE software</w:t>
        </w:r>
        <w:commentRangeEnd w:id="519"/>
        <w:r w:rsidR="00CA08EF">
          <w:rPr>
            <w:rStyle w:val="CommentReference"/>
            <w:rFonts w:eastAsiaTheme="minorHAnsi" w:cstheme="minorBidi"/>
            <w:lang w:val="en-US" w:eastAsia="en-US"/>
          </w:rPr>
          <w:commentReference w:id="519"/>
        </w:r>
        <w:r w:rsidR="00CA08EF" w:rsidRPr="005548B0">
          <w:rPr>
            <w:lang w:val="en-US"/>
          </w:rPr>
          <w:t xml:space="preserve"> was used to analyze spectrum and samples were typically encased in a lead tomb. Inductively coupled plasma mass spectrometry (ICP-MS) was also conducted for some samples </w:t>
        </w:r>
        <w:r w:rsidR="00CA08EF">
          <w:rPr>
            <w:lang w:val="en-US"/>
          </w:rPr>
          <w:t xml:space="preserve">using a </w:t>
        </w:r>
        <w:r w:rsidR="00CA08EF" w:rsidRPr="005548B0">
          <w:rPr>
            <w:lang w:val="en-US"/>
          </w:rPr>
          <w:t xml:space="preserve">PerkinElmer </w:t>
        </w:r>
        <w:proofErr w:type="spellStart"/>
        <w:r w:rsidR="00CA08EF" w:rsidRPr="005548B0">
          <w:rPr>
            <w:lang w:val="en-US"/>
          </w:rPr>
          <w:t>NexION</w:t>
        </w:r>
        <w:proofErr w:type="spellEnd"/>
        <w:r w:rsidR="00CA08EF" w:rsidRPr="005548B0">
          <w:rPr>
            <w:lang w:val="en-US"/>
          </w:rPr>
          <w:t xml:space="preserve"> 300X </w:t>
        </w:r>
        <w:proofErr w:type="spellStart"/>
        <w:r w:rsidR="00CA08EF" w:rsidRPr="005548B0">
          <w:rPr>
            <w:lang w:val="en-US"/>
          </w:rPr>
          <w:t>quadrupole</w:t>
        </w:r>
        <w:proofErr w:type="spellEnd"/>
        <w:r w:rsidR="00CA08EF" w:rsidRPr="005548B0">
          <w:rPr>
            <w:lang w:val="en-US"/>
          </w:rPr>
          <w:t xml:space="preserve"> </w:t>
        </w:r>
        <w:r w:rsidR="00CA08EF">
          <w:rPr>
            <w:lang w:val="en-US"/>
          </w:rPr>
          <w:t>ICP-MS</w:t>
        </w:r>
        <w:r w:rsidR="00CA08EF" w:rsidRPr="005548B0">
          <w:rPr>
            <w:lang w:val="en-US"/>
          </w:rPr>
          <w:t>.</w:t>
        </w:r>
      </w:ins>
    </w:p>
    <w:p w14:paraId="3AD67766" w14:textId="77777777" w:rsidR="00CA08EF" w:rsidRPr="00347416" w:rsidRDefault="00CA08EF" w:rsidP="00347416">
      <w:pPr>
        <w:pStyle w:val="JRNCBody"/>
        <w:spacing w:before="0" w:after="0" w:line="480" w:lineRule="auto"/>
        <w:ind w:firstLine="360"/>
        <w:jc w:val="left"/>
        <w:rPr>
          <w:lang w:val="en-US"/>
        </w:rPr>
      </w:pPr>
    </w:p>
    <w:p w14:paraId="16F72E6D" w14:textId="77777777" w:rsidR="007914E6" w:rsidRDefault="007914E6" w:rsidP="007914E6">
      <w:pPr>
        <w:pStyle w:val="ListParagraph"/>
        <w:numPr>
          <w:ilvl w:val="0"/>
          <w:numId w:val="13"/>
        </w:numPr>
        <w:jc w:val="center"/>
      </w:pPr>
      <w:commentRangeStart w:id="520"/>
      <w:r>
        <w:t>Results</w:t>
      </w:r>
      <w:r w:rsidR="00FB2D76">
        <w:t xml:space="preserve"> and Discussion</w:t>
      </w:r>
      <w:commentRangeEnd w:id="520"/>
      <w:r w:rsidR="00B17927">
        <w:rPr>
          <w:rStyle w:val="CommentReference"/>
          <w:rFonts w:eastAsiaTheme="minorHAnsi" w:cstheme="minorBidi"/>
        </w:rPr>
        <w:commentReference w:id="520"/>
      </w:r>
    </w:p>
    <w:p w14:paraId="6AB4D205" w14:textId="77777777" w:rsidR="00856C6B" w:rsidRDefault="00856C6B" w:rsidP="002B171B">
      <w:pPr>
        <w:ind w:firstLine="720"/>
        <w:rPr>
          <w:ins w:id="521" w:author="Charles M. Folden III" w:date="2016-03-19T15:02:00Z"/>
        </w:rPr>
      </w:pPr>
      <w:commentRangeStart w:id="522"/>
      <w:ins w:id="523" w:author="Charles M. Folden III" w:date="2016-03-19T15:01:00Z">
        <w:r>
          <w:lastRenderedPageBreak/>
          <w:t xml:space="preserve">A second and third plutonium extraction/back-extraction was carried out in the same manner as the four-contact experiment described above.  </w:t>
        </w:r>
      </w:ins>
      <w:commentRangeEnd w:id="522"/>
      <w:ins w:id="524" w:author="Charles M. Folden III" w:date="2016-03-19T15:17:00Z">
        <w:r w:rsidR="00670703">
          <w:rPr>
            <w:rStyle w:val="CommentReference"/>
          </w:rPr>
          <w:commentReference w:id="522"/>
        </w:r>
      </w:ins>
      <w:ins w:id="525" w:author="Charles M. Folden III" w:date="2016-03-19T15:01:00Z">
        <w:r>
          <w:t xml:space="preserve">The goal of these experiments was to </w:t>
        </w:r>
        <w:commentRangeStart w:id="526"/>
        <w:r>
          <w:t>continually decontaminate</w:t>
        </w:r>
        <w:commentRangeEnd w:id="526"/>
        <w:r>
          <w:rPr>
            <w:rStyle w:val="CommentReference"/>
          </w:rPr>
          <w:commentReference w:id="526"/>
        </w:r>
        <w:r>
          <w:t xml:space="preserve">, while maintaining large plutonium recovery with simple processes. The second extraction/back-extraction had a 90% plutonium recovery with an additional 95% of the uranium remaining in the organic phase. The third step had </w:t>
        </w:r>
        <w:commentRangeStart w:id="527"/>
        <w:r>
          <w:t>dismal</w:t>
        </w:r>
        <w:commentRangeEnd w:id="527"/>
        <w:r>
          <w:rPr>
            <w:rStyle w:val="CommentReference"/>
          </w:rPr>
          <w:commentReference w:id="527"/>
        </w:r>
        <w:r>
          <w:t xml:space="preserve"> back-extraction due to Fe(II) catalytically oxidizing to Fe(III) with NO</w:t>
        </w:r>
        <w:r w:rsidRPr="00892F32">
          <w:rPr>
            <w:vertAlign w:val="subscript"/>
          </w:rPr>
          <w:t>2</w:t>
        </w:r>
        <w:r w:rsidRPr="00892F32">
          <w:rPr>
            <w:vertAlign w:val="superscript"/>
          </w:rPr>
          <w:t>-</w:t>
        </w:r>
        <w:r>
          <w:t xml:space="preserve"> </w:t>
        </w:r>
        <w:r>
          <w:fldChar w:fldCharType="begin"/>
        </w:r>
        <w:r>
          <w:instrText xml:space="preserve"> ADDIN EN.CITE &lt;EndNote&gt;&lt;Cite&gt;&lt;Author&gt;Stoller&lt;/Author&gt;&lt;Year&gt;1961&lt;/Year&gt;&lt;RecNum&gt;127&lt;/RecNum&gt;&lt;DisplayText&gt;(Stoller and Richards 1961)&lt;/DisplayText&gt;&lt;record&gt;&lt;rec-number&gt;127&lt;/rec-number&gt;&lt;foreign-keys&gt;&lt;key app="EN" db-id="r9aesfrsp2ptvlea59iv099m20xv22avsvvv" timestamp="1428507856"&gt;127&lt;/key&gt;&lt;/foreign-keys&gt;&lt;ref-type name="Journal Article"&gt;17&lt;/ref-type&gt;&lt;contributors&gt;&lt;authors&gt;&lt;author&gt;Stoller, SM&lt;/author&gt;&lt;author&gt;Richards, RB&lt;/author&gt;&lt;/authors&gt;&lt;/contributors&gt;&lt;titles&gt;&lt;title&gt;Reactor Handbook, Volume II, Fuel Reprocessing&lt;/title&gt;&lt;secondary-title&gt;Inter science Publishers, Inc., New York&lt;/secondary-title&gt;&lt;/titles&gt;&lt;periodical&gt;&lt;full-title&gt;Inter science Publishers, Inc., New York&lt;/full-title&gt;&lt;/periodical&gt;&lt;dates&gt;&lt;year&gt;1961&lt;/year&gt;&lt;/dates&gt;&lt;urls&gt;&lt;/urls&gt;&lt;/record&gt;&lt;/Cite&gt;&lt;/EndNote&gt;</w:instrText>
        </w:r>
        <w:r>
          <w:fldChar w:fldCharType="separate"/>
        </w:r>
        <w:r>
          <w:rPr>
            <w:noProof/>
          </w:rPr>
          <w:t>(Stoller and Richards 1961)</w:t>
        </w:r>
        <w:r>
          <w:fldChar w:fldCharType="end"/>
        </w:r>
        <w:r>
          <w:t>.</w:t>
        </w:r>
      </w:ins>
    </w:p>
    <w:p w14:paraId="23BCC7D8" w14:textId="35E9E9A7" w:rsidR="00E6339B" w:rsidDel="001C15E7" w:rsidRDefault="00D1271F">
      <w:pPr>
        <w:pStyle w:val="JRNCBody"/>
        <w:spacing w:before="0" w:after="0" w:line="480" w:lineRule="auto"/>
        <w:ind w:firstLine="360"/>
        <w:jc w:val="left"/>
        <w:rPr>
          <w:del w:id="528" w:author="Charles M. Folden III" w:date="2016-03-18T15:23:00Z"/>
        </w:rPr>
        <w:pPrChange w:id="529" w:author="Charles M. Folden III" w:date="2016-03-18T15:23:00Z">
          <w:pPr>
            <w:pStyle w:val="Caption"/>
            <w:keepNext/>
          </w:pPr>
        </w:pPrChange>
      </w:pPr>
      <w:r w:rsidRPr="00D1271F">
        <w:rPr>
          <w:bCs/>
        </w:rPr>
        <w:t>The</w:t>
      </w:r>
      <w:r w:rsidR="00FB2D76">
        <w:rPr>
          <w:bCs/>
        </w:rPr>
        <w:t xml:space="preserve"> </w:t>
      </w:r>
      <w:r w:rsidR="00FB2D76" w:rsidRPr="008C4F35">
        <w:t>decontamination</w:t>
      </w:r>
      <w:r w:rsidR="00FB2D76">
        <w:rPr>
          <w:bCs/>
        </w:rPr>
        <w:t xml:space="preserve"> factor calculations utilized </w:t>
      </w:r>
      <w:commentRangeStart w:id="530"/>
      <w:r w:rsidR="00FB2D76">
        <w:rPr>
          <w:bCs/>
        </w:rPr>
        <w:t>concentration ratios</w:t>
      </w:r>
      <w:commentRangeEnd w:id="530"/>
      <w:r w:rsidR="003378C4">
        <w:rPr>
          <w:rStyle w:val="CommentReference"/>
          <w:rFonts w:eastAsiaTheme="minorHAnsi" w:cstheme="minorBidi"/>
          <w:lang w:val="en-US" w:eastAsia="en-US"/>
        </w:rPr>
        <w:commentReference w:id="530"/>
      </w:r>
      <w:r w:rsidR="00FB2D76">
        <w:rPr>
          <w:bCs/>
        </w:rPr>
        <w:t xml:space="preserve"> between contaminants </w:t>
      </w:r>
      <w:ins w:id="531" w:author="Charles M. Folden III" w:date="2016-03-19T14:30:00Z">
        <w:r w:rsidR="005C2DBB">
          <w:rPr>
            <w:bCs/>
          </w:rPr>
          <w:t>that were normalized to the</w:t>
        </w:r>
      </w:ins>
      <w:del w:id="532" w:author="Charles M. Folden III" w:date="2016-03-19T14:30:00Z">
        <w:r w:rsidR="00FB2D76" w:rsidDel="005C2DBB">
          <w:rPr>
            <w:bCs/>
          </w:rPr>
          <w:delText>and</w:delText>
        </w:r>
      </w:del>
      <w:r w:rsidR="00FB2D76">
        <w:rPr>
          <w:bCs/>
        </w:rPr>
        <w:t xml:space="preserve"> plutonium </w:t>
      </w:r>
      <w:r w:rsidR="005C206F">
        <w:rPr>
          <w:bCs/>
        </w:rPr>
        <w:t xml:space="preserve">so that volume changes due to processing were negated. </w:t>
      </w:r>
      <w:r w:rsidR="002E74C4">
        <w:rPr>
          <w:bCs/>
        </w:rPr>
        <w:t>Both the single</w:t>
      </w:r>
      <w:ins w:id="533" w:author="Charles M. Folden III" w:date="2016-03-18T14:40:00Z">
        <w:r w:rsidR="001D4A2F">
          <w:rPr>
            <w:bCs/>
          </w:rPr>
          <w:t>-</w:t>
        </w:r>
      </w:ins>
      <w:r w:rsidR="002E74C4">
        <w:rPr>
          <w:bCs/>
        </w:rPr>
        <w:t xml:space="preserve"> and </w:t>
      </w:r>
      <w:commentRangeStart w:id="534"/>
      <w:del w:id="535" w:author="Charles M. Folden III" w:date="2016-03-18T14:40:00Z">
        <w:r w:rsidR="002E74C4" w:rsidDel="001D4A2F">
          <w:rPr>
            <w:bCs/>
          </w:rPr>
          <w:delText xml:space="preserve">multiple </w:delText>
        </w:r>
      </w:del>
      <w:ins w:id="536" w:author="Charles M. Folden III" w:date="2016-03-18T14:40:00Z">
        <w:r w:rsidR="001D4A2F">
          <w:rPr>
            <w:bCs/>
          </w:rPr>
          <w:t>four-</w:t>
        </w:r>
      </w:ins>
      <w:r w:rsidR="002E74C4">
        <w:rPr>
          <w:bCs/>
        </w:rPr>
        <w:t xml:space="preserve">contact </w:t>
      </w:r>
      <w:commentRangeEnd w:id="534"/>
      <w:r w:rsidR="001D4A2F">
        <w:rPr>
          <w:rStyle w:val="CommentReference"/>
        </w:rPr>
        <w:commentReference w:id="534"/>
      </w:r>
      <w:r w:rsidR="002E74C4">
        <w:rPr>
          <w:bCs/>
        </w:rPr>
        <w:t xml:space="preserve">DF values are shown in </w:t>
      </w:r>
      <w:r w:rsidR="002E74C4">
        <w:rPr>
          <w:bCs/>
        </w:rPr>
        <w:fldChar w:fldCharType="begin"/>
      </w:r>
      <w:r w:rsidR="002E74C4">
        <w:rPr>
          <w:bCs/>
        </w:rPr>
        <w:instrText xml:space="preserve"> REF _Ref444497889 \h </w:instrText>
      </w:r>
      <w:r w:rsidR="002E74C4">
        <w:rPr>
          <w:bCs/>
        </w:rPr>
      </w:r>
      <w:r w:rsidR="002E74C4">
        <w:rPr>
          <w:bCs/>
        </w:rPr>
        <w:fldChar w:fldCharType="separate"/>
      </w:r>
    </w:p>
    <w:p w14:paraId="297C2D52" w14:textId="5B1E2D7E" w:rsidR="002B171B" w:rsidRDefault="00E6339B" w:rsidP="002B171B">
      <w:pPr>
        <w:ind w:firstLine="720"/>
        <w:rPr>
          <w:ins w:id="537" w:author="Charles M. Folden III" w:date="2016-03-18T14:38:00Z"/>
        </w:rPr>
      </w:pPr>
      <w:r>
        <w:t xml:space="preserve">Table </w:t>
      </w:r>
      <w:r>
        <w:rPr>
          <w:noProof/>
        </w:rPr>
        <w:t>1</w:t>
      </w:r>
      <w:r w:rsidR="002E74C4">
        <w:rPr>
          <w:bCs/>
        </w:rPr>
        <w:fldChar w:fldCharType="end"/>
      </w:r>
      <w:del w:id="538" w:author="Charles M. Folden III" w:date="2016-03-18T15:22:00Z">
        <w:r w:rsidR="002E74C4" w:rsidDel="001C15E7">
          <w:rPr>
            <w:bCs/>
          </w:rPr>
          <w:delText>.</w:delText>
        </w:r>
        <w:r w:rsidR="002E74C4" w:rsidDel="001C15E7">
          <w:delText xml:space="preserve"> </w:delText>
        </w:r>
        <w:r w:rsidR="00853230" w:rsidDel="001C15E7">
          <w:delText>The elements were grouped based on location on the periodic table</w:delText>
        </w:r>
      </w:del>
      <w:r w:rsidR="00853230">
        <w:t xml:space="preserve">. </w:t>
      </w:r>
      <w:commentRangeStart w:id="539"/>
      <w:ins w:id="540" w:author="Charles M. Folden III" w:date="2016-03-18T14:38:00Z">
        <w:r w:rsidR="002B171B" w:rsidRPr="009D095D">
          <w:t>The heavy metal decontamination factors give</w:t>
        </w:r>
        <w:r w:rsidR="002B171B">
          <w:t xml:space="preserve"> an</w:t>
        </w:r>
        <w:r w:rsidR="002B171B" w:rsidRPr="009D095D">
          <w:t xml:space="preserve"> indication of </w:t>
        </w:r>
        <w:r w:rsidR="002B171B">
          <w:t xml:space="preserve">U </w:t>
        </w:r>
        <w:r w:rsidR="002B171B" w:rsidRPr="009D095D">
          <w:t>separation</w:t>
        </w:r>
        <w:commentRangeEnd w:id="539"/>
        <w:r w:rsidR="002B171B">
          <w:rPr>
            <w:rStyle w:val="CommentReference"/>
          </w:rPr>
          <w:commentReference w:id="539"/>
        </w:r>
        <w:r w:rsidR="002B171B" w:rsidRPr="009D095D">
          <w:t>.</w:t>
        </w:r>
        <w:r w:rsidR="002B171B">
          <w:t xml:space="preserve"> For reference, the plutonium recovery for the two experiments is 76% and 94%</w:t>
        </w:r>
      </w:ins>
      <w:ins w:id="541" w:author="Charles M. Folden III" w:date="2016-03-18T14:41:00Z">
        <w:r w:rsidR="00351CCA">
          <w:t>, respectively, w</w:t>
        </w:r>
      </w:ins>
      <w:ins w:id="542" w:author="Charles M. Folden III" w:date="2016-03-18T14:38:00Z">
        <w:r w:rsidR="002B171B">
          <w:t xml:space="preserve">hich correspond to a 75% and 93% uranium </w:t>
        </w:r>
        <w:commentRangeStart w:id="543"/>
        <w:r w:rsidR="002B171B">
          <w:t>separation</w:t>
        </w:r>
      </w:ins>
      <w:commentRangeEnd w:id="543"/>
      <w:ins w:id="544" w:author="Charles M. Folden III" w:date="2016-03-18T14:41:00Z">
        <w:r w:rsidR="00351CCA">
          <w:rPr>
            <w:rStyle w:val="CommentReference"/>
          </w:rPr>
          <w:commentReference w:id="543"/>
        </w:r>
      </w:ins>
      <w:ins w:id="545" w:author="Charles M. Folden III" w:date="2016-03-18T14:38:00Z">
        <w:r w:rsidR="002B171B">
          <w:t>, respectively. The DC</w:t>
        </w:r>
      </w:ins>
      <w:ins w:id="546" w:author="Charles M. Folden III" w:date="2016-03-18T14:42:00Z">
        <w:r w:rsidR="00825821">
          <w:t>s</w:t>
        </w:r>
      </w:ins>
      <w:ins w:id="547" w:author="Charles M. Folden III" w:date="2016-03-18T14:38:00Z">
        <w:r w:rsidR="002B171B">
          <w:t xml:space="preserve"> for U and Pu were 37.5 and 16.2, </w:t>
        </w:r>
      </w:ins>
      <w:ins w:id="548" w:author="Charles M. Folden III" w:date="2016-03-18T14:39:00Z">
        <w:r w:rsidR="001D4A2F">
          <w:t xml:space="preserve">respectively, </w:t>
        </w:r>
      </w:ins>
      <w:ins w:id="549" w:author="Charles M. Folden III" w:date="2016-03-18T14:38:00Z">
        <w:r w:rsidR="002B171B">
          <w:t xml:space="preserve">which indicate that large </w:t>
        </w:r>
      </w:ins>
      <w:ins w:id="550" w:author="Charles M. Folden III" w:date="2016-03-18T14:42:00Z">
        <w:r w:rsidR="00825821">
          <w:t>fractions</w:t>
        </w:r>
      </w:ins>
      <w:ins w:id="551" w:author="Charles M. Folden III" w:date="2016-03-18T14:38:00Z">
        <w:r w:rsidR="002B171B">
          <w:t xml:space="preserve"> of the U and Pu were removed from stock solution. The reason for the </w:t>
        </w:r>
        <w:commentRangeStart w:id="552"/>
        <w:r w:rsidR="002B171B">
          <w:t>lower than expected</w:t>
        </w:r>
      </w:ins>
      <w:commentRangeEnd w:id="552"/>
      <w:ins w:id="553" w:author="Charles M. Folden III" w:date="2016-03-18T14:42:00Z">
        <w:r w:rsidR="00825821">
          <w:rPr>
            <w:rStyle w:val="CommentReference"/>
          </w:rPr>
          <w:commentReference w:id="552"/>
        </w:r>
      </w:ins>
      <w:ins w:id="554" w:author="Charles M. Folden III" w:date="2016-03-18T14:38:00Z">
        <w:r w:rsidR="002B171B">
          <w:t xml:space="preserve"> </w:t>
        </w:r>
        <w:commentRangeStart w:id="555"/>
        <w:r w:rsidR="002B171B">
          <w:t>extractions</w:t>
        </w:r>
      </w:ins>
      <w:commentRangeEnd w:id="555"/>
      <w:ins w:id="556" w:author="Charles M. Folden III" w:date="2016-03-18T14:43:00Z">
        <w:r w:rsidR="00825821">
          <w:rPr>
            <w:rStyle w:val="CommentReference"/>
          </w:rPr>
          <w:commentReference w:id="555"/>
        </w:r>
      </w:ins>
      <w:ins w:id="557" w:author="Charles M. Folden III" w:date="2016-03-18T14:38:00Z">
        <w:r w:rsidR="002B171B">
          <w:t xml:space="preserve"> is due to the TBP </w:t>
        </w:r>
        <w:commentRangeStart w:id="558"/>
        <w:r w:rsidR="002B171B">
          <w:t>holdup volume</w:t>
        </w:r>
      </w:ins>
      <w:commentRangeEnd w:id="558"/>
      <w:ins w:id="559" w:author="Charles M. Folden III" w:date="2016-03-18T14:44:00Z">
        <w:r w:rsidR="00910DC2">
          <w:rPr>
            <w:rStyle w:val="CommentReference"/>
          </w:rPr>
          <w:commentReference w:id="558"/>
        </w:r>
      </w:ins>
      <w:ins w:id="560" w:author="Charles M. Folden III" w:date="2016-03-18T14:38:00Z">
        <w:r w:rsidR="002B171B">
          <w:t xml:space="preserve"> left in the organic phase </w:t>
        </w:r>
        <w:r w:rsidR="002B171B">
          <w:fldChar w:fldCharType="begin"/>
        </w:r>
        <w:r w:rsidR="002B171B">
          <w:instrText xml:space="preserve"> ADDIN EN.CITE &lt;EndNote&gt;&lt;Cite&gt;&lt;Author&gt;Long&lt;/Author&gt;&lt;Year&gt;1967&lt;/Year&gt;&lt;RecNum&gt;190&lt;/RecNum&gt;&lt;DisplayText&gt;(Long 1967)&lt;/DisplayText&gt;&lt;record&gt;&lt;rec-number&gt;190&lt;/rec-number&gt;&lt;foreign-keys&gt;&lt;key app="EN" db-id="r9aesfrsp2ptvlea59iv099m20xv22avsvvv" timestamp="1456770740"&gt;190&lt;/key&gt;&lt;/foreign-keys&gt;&lt;ref-type name="Book"&gt;6&lt;/ref-type&gt;&lt;contributors&gt;&lt;authors&gt;&lt;author&gt;Long, Justin T.&lt;/author&gt;&lt;/authors&gt;&lt;/contributors&gt;&lt;titles&gt;&lt;title&gt;Engineering for nuclear fuel reprocessing&lt;/title&gt;&lt;/titles&gt;&lt;keywords&gt;&lt;keyword&gt;Nuclear fuels&lt;/keyword&gt;&lt;/keywords&gt;&lt;dates&gt;&lt;year&gt;1967&lt;/year&gt;&lt;/dates&gt;&lt;publisher&gt;New York : Gordon and Breach Science Publishers, [1967]&lt;/publisher&gt;&lt;work-type&gt;Bibliographies&amp;#xD;Non-fiction&lt;/work-type&gt;&lt;urls&gt;&lt;related-urls&gt;&lt;url&gt;http://lib-ezproxy.tamu.edu:2048/login?url=http://search.ebscohost.com/login.aspx?direct=true&amp;amp;db=cat03318a&amp;amp;AN=tamug.711551&amp;amp;site=eds-live&lt;/url&gt;&lt;/related-urls&gt;&lt;/urls&gt;&lt;remote-database-name&gt;cat03318a&lt;/remote-database-name&gt;&lt;remote-database-provider&gt;EBSCOhost&lt;/remote-database-provider&gt;&lt;/record&gt;&lt;/Cite&gt;&lt;/EndNote&gt;</w:instrText>
        </w:r>
        <w:r w:rsidR="002B171B">
          <w:fldChar w:fldCharType="separate"/>
        </w:r>
        <w:r w:rsidR="002B171B">
          <w:rPr>
            <w:noProof/>
          </w:rPr>
          <w:t>(Long 1967)</w:t>
        </w:r>
        <w:r w:rsidR="002B171B">
          <w:fldChar w:fldCharType="end"/>
        </w:r>
        <w:r w:rsidR="002B171B">
          <w:t xml:space="preserve">. </w:t>
        </w:r>
      </w:ins>
    </w:p>
    <w:p w14:paraId="1C4B5E72" w14:textId="69B56B5B" w:rsidR="0028761B" w:rsidDel="00856C6B" w:rsidRDefault="0028761B">
      <w:pPr>
        <w:pStyle w:val="JRNCBody"/>
        <w:spacing w:before="0" w:after="0" w:line="480" w:lineRule="auto"/>
        <w:ind w:firstLine="360"/>
        <w:jc w:val="left"/>
        <w:rPr>
          <w:del w:id="561" w:author="Charles M. Folden III" w:date="2016-03-19T15:02:00Z"/>
        </w:rPr>
        <w:pPrChange w:id="562" w:author="Charles M. Folden III" w:date="2016-03-18T15:23:00Z">
          <w:pPr>
            <w:ind w:firstLine="360"/>
          </w:pPr>
        </w:pPrChange>
      </w:pPr>
    </w:p>
    <w:p w14:paraId="1272FF01" w14:textId="77777777" w:rsidR="00853230" w:rsidRDefault="00853230" w:rsidP="002E74C4">
      <w:pPr>
        <w:pStyle w:val="Caption"/>
        <w:keepNext/>
      </w:pPr>
      <w:bookmarkStart w:id="563" w:name="_Ref444497889"/>
    </w:p>
    <w:p w14:paraId="60AD76B1" w14:textId="30576BC5" w:rsidR="002E74C4" w:rsidRDefault="002E74C4" w:rsidP="002E74C4">
      <w:pPr>
        <w:pStyle w:val="Caption"/>
        <w:keepNext/>
      </w:pPr>
      <w:commentRangeStart w:id="564"/>
      <w:r>
        <w:t xml:space="preserve">Table </w:t>
      </w:r>
      <w:fldSimple w:instr=" SEQ Table \* ARABIC ">
        <w:r w:rsidR="00E6339B">
          <w:rPr>
            <w:noProof/>
          </w:rPr>
          <w:t>1</w:t>
        </w:r>
      </w:fldSimple>
      <w:bookmarkEnd w:id="563"/>
      <w:commentRangeEnd w:id="564"/>
      <w:r w:rsidR="00C16FC0">
        <w:rPr>
          <w:rStyle w:val="CommentReference"/>
          <w:rFonts w:eastAsiaTheme="minorHAnsi" w:cstheme="minorBidi"/>
          <w:iCs w:val="0"/>
        </w:rPr>
        <w:commentReference w:id="564"/>
      </w:r>
      <w:r>
        <w:t xml:space="preserve"> Decontamination factors for single and multiple contact PUREX.</w:t>
      </w:r>
      <w:ins w:id="565" w:author="Charles M. Folden III" w:date="2016-03-18T15:22:00Z">
        <w:r w:rsidR="001C15E7">
          <w:t xml:space="preserve"> Elements </w:t>
        </w:r>
      </w:ins>
      <w:ins w:id="566" w:author="Charles M. Folden III" w:date="2016-03-18T15:23:00Z">
        <w:r w:rsidR="001C15E7">
          <w:t xml:space="preserve">are </w:t>
        </w:r>
      </w:ins>
      <w:ins w:id="567" w:author="Charles M. Folden III" w:date="2016-03-18T15:22:00Z">
        <w:r w:rsidR="001C15E7">
          <w:t xml:space="preserve">grouped based on </w:t>
        </w:r>
      </w:ins>
      <w:ins w:id="568" w:author="Charles M. Folden III" w:date="2016-03-18T14:29:00Z">
        <w:r w:rsidR="006D7F98">
          <w:t xml:space="preserve">their </w:t>
        </w:r>
      </w:ins>
      <w:ins w:id="569" w:author="Charles M. Folden III" w:date="2016-03-18T15:22:00Z">
        <w:r w:rsidR="001C15E7">
          <w:t>location on the periodic table</w:t>
        </w:r>
      </w:ins>
      <w:ins w:id="570" w:author="Charles M. Folden III" w:date="2016-03-18T15:23:00Z">
        <w:r w:rsidR="001C15E7">
          <w:t>.</w:t>
        </w:r>
      </w:ins>
    </w:p>
    <w:tbl>
      <w:tblPr>
        <w:tblStyle w:val="TableGridLight"/>
        <w:tblW w:w="5761" w:type="dxa"/>
        <w:tblLook w:val="04A0" w:firstRow="1" w:lastRow="0" w:firstColumn="1" w:lastColumn="0" w:noHBand="0" w:noVBand="1"/>
      </w:tblPr>
      <w:tblGrid>
        <w:gridCol w:w="1534"/>
        <w:gridCol w:w="1765"/>
        <w:gridCol w:w="718"/>
        <w:gridCol w:w="1587"/>
        <w:gridCol w:w="718"/>
      </w:tblGrid>
      <w:tr w:rsidR="000E081D" w:rsidRPr="00A20F92" w14:paraId="588CACC7" w14:textId="77777777" w:rsidTr="000E081D">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73" w:type="dxa"/>
            <w:hideMark/>
          </w:tcPr>
          <w:p w14:paraId="79AF6061" w14:textId="77777777" w:rsidR="000E081D" w:rsidRPr="00A20F92" w:rsidRDefault="00640CFA" w:rsidP="00EF3DCD">
            <w:pPr>
              <w:spacing w:line="240" w:lineRule="auto"/>
              <w:rPr>
                <w:rFonts w:ascii="Calibri" w:hAnsi="Calibri"/>
                <w:color w:val="000000"/>
                <w:sz w:val="22"/>
                <w:szCs w:val="22"/>
              </w:rPr>
            </w:pPr>
            <w:commentRangeStart w:id="571"/>
            <w:r>
              <w:rPr>
                <w:rFonts w:ascii="Calibri" w:hAnsi="Calibri"/>
                <w:color w:val="000000"/>
                <w:sz w:val="22"/>
                <w:szCs w:val="22"/>
              </w:rPr>
              <w:t>Element</w:t>
            </w:r>
            <w:commentRangeEnd w:id="571"/>
            <w:r w:rsidR="00D62291">
              <w:rPr>
                <w:rStyle w:val="CommentReference"/>
                <w:b w:val="0"/>
                <w:bCs w:val="0"/>
              </w:rPr>
              <w:commentReference w:id="571"/>
            </w:r>
          </w:p>
        </w:tc>
        <w:tc>
          <w:tcPr>
            <w:tcW w:w="1765" w:type="dxa"/>
            <w:hideMark/>
          </w:tcPr>
          <w:p w14:paraId="581161A6" w14:textId="77777777" w:rsidR="000E081D" w:rsidRPr="00A20F92" w:rsidRDefault="000E081D" w:rsidP="00EF3DCD">
            <w:pPr>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1 Contact TBP/ 1 Contact Fe</w:t>
            </w:r>
          </w:p>
        </w:tc>
        <w:tc>
          <w:tcPr>
            <w:tcW w:w="718" w:type="dxa"/>
            <w:hideMark/>
          </w:tcPr>
          <w:p w14:paraId="2DDBF340" w14:textId="77777777" w:rsidR="000E081D" w:rsidRPr="00A20F92" w:rsidRDefault="000E081D" w:rsidP="00EF3DCD">
            <w:pPr>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w:t>
            </w:r>
          </w:p>
        </w:tc>
        <w:tc>
          <w:tcPr>
            <w:tcW w:w="1587" w:type="dxa"/>
            <w:hideMark/>
          </w:tcPr>
          <w:p w14:paraId="6A0F9ED6" w14:textId="77777777" w:rsidR="000E081D" w:rsidRPr="00A20F92" w:rsidRDefault="000E081D" w:rsidP="00EF3DCD">
            <w:pPr>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4 Contact TBP/ 3 Contact Fe</w:t>
            </w:r>
          </w:p>
        </w:tc>
        <w:tc>
          <w:tcPr>
            <w:tcW w:w="718" w:type="dxa"/>
            <w:hideMark/>
          </w:tcPr>
          <w:p w14:paraId="744D679B" w14:textId="77777777" w:rsidR="000E081D" w:rsidRPr="00A20F92" w:rsidRDefault="000E081D" w:rsidP="00EF3DCD">
            <w:pPr>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w:t>
            </w:r>
          </w:p>
        </w:tc>
      </w:tr>
      <w:tr w:rsidR="00224E33" w:rsidRPr="00A20F92" w14:paraId="06DF5721" w14:textId="77777777" w:rsidTr="00ED61F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61" w:type="dxa"/>
            <w:gridSpan w:val="5"/>
          </w:tcPr>
          <w:p w14:paraId="27CD37B8" w14:textId="77777777" w:rsidR="00224E33" w:rsidRPr="00A20F92" w:rsidRDefault="00224E33" w:rsidP="00224E33">
            <w:pPr>
              <w:spacing w:line="240" w:lineRule="auto"/>
              <w:rPr>
                <w:rFonts w:ascii="Calibri" w:hAnsi="Calibri"/>
                <w:color w:val="000000"/>
                <w:sz w:val="22"/>
                <w:szCs w:val="22"/>
              </w:rPr>
            </w:pPr>
            <w:r>
              <w:rPr>
                <w:rFonts w:ascii="Calibri" w:hAnsi="Calibri"/>
                <w:color w:val="000000"/>
                <w:sz w:val="22"/>
                <w:szCs w:val="22"/>
              </w:rPr>
              <w:t>Heavy Metal</w:t>
            </w:r>
          </w:p>
        </w:tc>
      </w:tr>
      <w:tr w:rsidR="00224E33" w:rsidRPr="00A20F92" w14:paraId="6CE37633" w14:textId="77777777" w:rsidTr="00224E33">
        <w:trPr>
          <w:trHeight w:val="300"/>
        </w:trPr>
        <w:tc>
          <w:tcPr>
            <w:cnfStyle w:val="001000000000" w:firstRow="0" w:lastRow="0" w:firstColumn="1" w:lastColumn="0" w:oddVBand="0" w:evenVBand="0" w:oddHBand="0" w:evenHBand="0" w:firstRowFirstColumn="0" w:firstRowLastColumn="0" w:lastRowFirstColumn="0" w:lastRowLastColumn="0"/>
            <w:tcW w:w="973" w:type="dxa"/>
          </w:tcPr>
          <w:p w14:paraId="411E32D4" w14:textId="77777777" w:rsidR="00224E33" w:rsidRPr="00A20F92" w:rsidRDefault="00224E33" w:rsidP="00224E33">
            <w:pPr>
              <w:spacing w:line="240" w:lineRule="auto"/>
              <w:rPr>
                <w:rFonts w:ascii="Calibri" w:hAnsi="Calibri"/>
                <w:color w:val="000000"/>
                <w:sz w:val="22"/>
                <w:szCs w:val="22"/>
              </w:rPr>
            </w:pPr>
            <w:commentRangeStart w:id="572"/>
            <w:r>
              <w:rPr>
                <w:rFonts w:ascii="Calibri" w:hAnsi="Calibri"/>
                <w:color w:val="000000"/>
                <w:sz w:val="22"/>
                <w:szCs w:val="22"/>
              </w:rPr>
              <w:t>U</w:t>
            </w:r>
            <w:commentRangeEnd w:id="572"/>
            <w:r w:rsidR="001C15E7">
              <w:rPr>
                <w:rStyle w:val="CommentReference"/>
                <w:b w:val="0"/>
                <w:bCs w:val="0"/>
              </w:rPr>
              <w:commentReference w:id="572"/>
            </w:r>
          </w:p>
        </w:tc>
        <w:tc>
          <w:tcPr>
            <w:tcW w:w="1765" w:type="dxa"/>
          </w:tcPr>
          <w:p w14:paraId="3E90BE71" w14:textId="77777777" w:rsidR="00224E33" w:rsidRPr="00A20F92" w:rsidRDefault="000E4078"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6.85</w:t>
            </w:r>
          </w:p>
        </w:tc>
        <w:tc>
          <w:tcPr>
            <w:tcW w:w="718" w:type="dxa"/>
          </w:tcPr>
          <w:p w14:paraId="51E6BD35" w14:textId="77777777" w:rsidR="00224E33" w:rsidRPr="00A20F92" w:rsidRDefault="000E4078"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0.46</w:t>
            </w:r>
          </w:p>
        </w:tc>
        <w:tc>
          <w:tcPr>
            <w:tcW w:w="1587" w:type="dxa"/>
          </w:tcPr>
          <w:p w14:paraId="1BF57106" w14:textId="77777777" w:rsidR="00224E33" w:rsidRPr="00A20F92" w:rsidRDefault="000E4078"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commentRangeStart w:id="573"/>
            <w:r>
              <w:rPr>
                <w:rFonts w:ascii="Calibri" w:hAnsi="Calibri"/>
                <w:color w:val="000000"/>
                <w:sz w:val="22"/>
                <w:szCs w:val="22"/>
              </w:rPr>
              <w:t>15.08</w:t>
            </w:r>
            <w:commentRangeEnd w:id="573"/>
            <w:r w:rsidR="00B226F0">
              <w:rPr>
                <w:rStyle w:val="CommentReference"/>
              </w:rPr>
              <w:commentReference w:id="573"/>
            </w:r>
          </w:p>
        </w:tc>
        <w:tc>
          <w:tcPr>
            <w:tcW w:w="718" w:type="dxa"/>
          </w:tcPr>
          <w:p w14:paraId="31FDB3B2" w14:textId="77777777" w:rsidR="00224E33" w:rsidRPr="00A20F92" w:rsidRDefault="000E4078"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0.60</w:t>
            </w:r>
          </w:p>
        </w:tc>
      </w:tr>
      <w:tr w:rsidR="00224E33" w:rsidRPr="00A20F92" w14:paraId="74AB403C" w14:textId="77777777" w:rsidTr="00ED61F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61" w:type="dxa"/>
            <w:gridSpan w:val="5"/>
          </w:tcPr>
          <w:p w14:paraId="6D3A67C1" w14:textId="77777777" w:rsidR="00224E33" w:rsidRPr="00A20F92" w:rsidRDefault="00224E33" w:rsidP="00224E33">
            <w:pPr>
              <w:spacing w:line="240" w:lineRule="auto"/>
              <w:rPr>
                <w:rFonts w:ascii="Calibri" w:hAnsi="Calibri"/>
                <w:color w:val="000000"/>
                <w:sz w:val="22"/>
                <w:szCs w:val="22"/>
              </w:rPr>
            </w:pPr>
            <w:r>
              <w:rPr>
                <w:rFonts w:ascii="Calibri" w:hAnsi="Calibri"/>
                <w:color w:val="000000"/>
                <w:sz w:val="22"/>
                <w:szCs w:val="22"/>
              </w:rPr>
              <w:t>Alkali Metals</w:t>
            </w:r>
          </w:p>
        </w:tc>
      </w:tr>
      <w:tr w:rsidR="00224E33" w:rsidRPr="00A20F92" w14:paraId="47321DCA" w14:textId="77777777" w:rsidTr="00224E33">
        <w:trPr>
          <w:trHeight w:val="300"/>
        </w:trPr>
        <w:tc>
          <w:tcPr>
            <w:cnfStyle w:val="001000000000" w:firstRow="0" w:lastRow="0" w:firstColumn="1" w:lastColumn="0" w:oddVBand="0" w:evenVBand="0" w:oddHBand="0" w:evenHBand="0" w:firstRowFirstColumn="0" w:firstRowLastColumn="0" w:lastRowFirstColumn="0" w:lastRowLastColumn="0"/>
            <w:tcW w:w="973" w:type="dxa"/>
          </w:tcPr>
          <w:p w14:paraId="68CC3801" w14:textId="77777777" w:rsidR="00224E33" w:rsidRPr="00A20F92" w:rsidRDefault="00224E33" w:rsidP="00224E33">
            <w:pPr>
              <w:spacing w:line="240" w:lineRule="auto"/>
              <w:rPr>
                <w:rFonts w:ascii="Calibri" w:hAnsi="Calibri"/>
                <w:color w:val="000000"/>
                <w:sz w:val="22"/>
                <w:szCs w:val="22"/>
              </w:rPr>
            </w:pPr>
            <w:proofErr w:type="spellStart"/>
            <w:r>
              <w:rPr>
                <w:rFonts w:ascii="Calibri" w:hAnsi="Calibri"/>
                <w:color w:val="000000"/>
                <w:sz w:val="22"/>
                <w:szCs w:val="22"/>
              </w:rPr>
              <w:t>Rb</w:t>
            </w:r>
            <w:proofErr w:type="spellEnd"/>
          </w:p>
        </w:tc>
        <w:tc>
          <w:tcPr>
            <w:tcW w:w="1765" w:type="dxa"/>
          </w:tcPr>
          <w:p w14:paraId="7D8D6217" w14:textId="77777777" w:rsidR="00224E33" w:rsidRPr="00A20F92" w:rsidRDefault="00224E33"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32</w:t>
            </w:r>
          </w:p>
        </w:tc>
        <w:tc>
          <w:tcPr>
            <w:tcW w:w="718" w:type="dxa"/>
          </w:tcPr>
          <w:p w14:paraId="33F9037E" w14:textId="77777777" w:rsidR="00224E33" w:rsidRDefault="00224E33"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1.55</w:t>
            </w:r>
          </w:p>
        </w:tc>
        <w:tc>
          <w:tcPr>
            <w:tcW w:w="1587" w:type="dxa"/>
          </w:tcPr>
          <w:p w14:paraId="7307CB6B" w14:textId="77777777" w:rsidR="00224E33" w:rsidRDefault="00224E33"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1.84</w:t>
            </w:r>
          </w:p>
        </w:tc>
        <w:tc>
          <w:tcPr>
            <w:tcW w:w="718" w:type="dxa"/>
          </w:tcPr>
          <w:p w14:paraId="0D13AF20" w14:textId="77777777" w:rsidR="00224E33" w:rsidRDefault="00224E33"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0.26</w:t>
            </w:r>
          </w:p>
        </w:tc>
      </w:tr>
      <w:tr w:rsidR="00224E33" w:rsidRPr="00A20F92" w14:paraId="6E95E4C0" w14:textId="77777777" w:rsidTr="00224E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3" w:type="dxa"/>
          </w:tcPr>
          <w:p w14:paraId="68ADACF1" w14:textId="77777777" w:rsidR="00224E33" w:rsidRPr="00A20F92" w:rsidRDefault="00224E33" w:rsidP="00224E33">
            <w:pPr>
              <w:spacing w:line="240" w:lineRule="auto"/>
              <w:rPr>
                <w:rFonts w:ascii="Calibri" w:hAnsi="Calibri"/>
                <w:color w:val="000000"/>
                <w:sz w:val="22"/>
                <w:szCs w:val="22"/>
              </w:rPr>
            </w:pPr>
            <w:r w:rsidRPr="00A20F92">
              <w:rPr>
                <w:rFonts w:ascii="Calibri" w:hAnsi="Calibri"/>
                <w:color w:val="000000"/>
                <w:sz w:val="22"/>
                <w:szCs w:val="22"/>
              </w:rPr>
              <w:t>Cs</w:t>
            </w:r>
          </w:p>
        </w:tc>
        <w:tc>
          <w:tcPr>
            <w:tcW w:w="1765" w:type="dxa"/>
          </w:tcPr>
          <w:p w14:paraId="69D07C3B" w14:textId="77777777" w:rsidR="00224E33" w:rsidRPr="00A20F92" w:rsidRDefault="00224E33" w:rsidP="00224E33">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146</w:t>
            </w:r>
          </w:p>
        </w:tc>
        <w:tc>
          <w:tcPr>
            <w:tcW w:w="718" w:type="dxa"/>
          </w:tcPr>
          <w:p w14:paraId="7E3AC5BC" w14:textId="77777777" w:rsidR="00224E33" w:rsidRPr="00A20F92" w:rsidRDefault="00224E33" w:rsidP="00224E33">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7.58</w:t>
            </w:r>
          </w:p>
        </w:tc>
        <w:tc>
          <w:tcPr>
            <w:tcW w:w="1587" w:type="dxa"/>
          </w:tcPr>
          <w:p w14:paraId="2FC0C97D" w14:textId="77777777" w:rsidR="00224E33" w:rsidRPr="00A20F92" w:rsidRDefault="00224E33" w:rsidP="00224E33">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11.92</w:t>
            </w:r>
          </w:p>
        </w:tc>
        <w:tc>
          <w:tcPr>
            <w:tcW w:w="718" w:type="dxa"/>
          </w:tcPr>
          <w:p w14:paraId="11FE948F" w14:textId="77777777" w:rsidR="00224E33" w:rsidRPr="00A20F92" w:rsidRDefault="00224E33" w:rsidP="00224E33">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0.96</w:t>
            </w:r>
          </w:p>
        </w:tc>
      </w:tr>
      <w:tr w:rsidR="00224E33" w:rsidRPr="00A20F92" w14:paraId="40C06F84" w14:textId="77777777" w:rsidTr="00ED61FB">
        <w:trPr>
          <w:trHeight w:val="300"/>
        </w:trPr>
        <w:tc>
          <w:tcPr>
            <w:cnfStyle w:val="001000000000" w:firstRow="0" w:lastRow="0" w:firstColumn="1" w:lastColumn="0" w:oddVBand="0" w:evenVBand="0" w:oddHBand="0" w:evenHBand="0" w:firstRowFirstColumn="0" w:firstRowLastColumn="0" w:lastRowFirstColumn="0" w:lastRowLastColumn="0"/>
            <w:tcW w:w="5761" w:type="dxa"/>
            <w:gridSpan w:val="5"/>
          </w:tcPr>
          <w:p w14:paraId="07757970" w14:textId="082F2BA8" w:rsidR="00224E33" w:rsidRPr="00A20F92" w:rsidRDefault="00224E33" w:rsidP="00224E33">
            <w:pPr>
              <w:spacing w:line="240" w:lineRule="auto"/>
              <w:rPr>
                <w:rFonts w:ascii="Calibri" w:hAnsi="Calibri"/>
                <w:color w:val="000000"/>
                <w:sz w:val="22"/>
                <w:szCs w:val="22"/>
              </w:rPr>
            </w:pPr>
            <w:r>
              <w:rPr>
                <w:rFonts w:ascii="Calibri" w:hAnsi="Calibri"/>
                <w:color w:val="000000"/>
                <w:sz w:val="22"/>
                <w:szCs w:val="22"/>
              </w:rPr>
              <w:t>Alkaline Earth</w:t>
            </w:r>
            <w:ins w:id="574" w:author="Charles M. Folden III" w:date="2016-03-18T15:24:00Z">
              <w:r w:rsidR="00F72D88">
                <w:rPr>
                  <w:rFonts w:ascii="Calibri" w:hAnsi="Calibri"/>
                  <w:color w:val="000000"/>
                  <w:sz w:val="22"/>
                  <w:szCs w:val="22"/>
                </w:rPr>
                <w:t xml:space="preserve"> Metals</w:t>
              </w:r>
            </w:ins>
          </w:p>
        </w:tc>
      </w:tr>
      <w:tr w:rsidR="00FA333B" w:rsidRPr="00A20F92" w14:paraId="0999B1F4" w14:textId="77777777" w:rsidTr="00224E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3" w:type="dxa"/>
          </w:tcPr>
          <w:p w14:paraId="3182ECC7" w14:textId="77777777" w:rsidR="00224E33" w:rsidRPr="00A20F92" w:rsidRDefault="00224E33" w:rsidP="00224E33">
            <w:pPr>
              <w:spacing w:line="240" w:lineRule="auto"/>
              <w:rPr>
                <w:rFonts w:ascii="Calibri" w:hAnsi="Calibri"/>
                <w:color w:val="000000"/>
                <w:sz w:val="22"/>
                <w:szCs w:val="22"/>
              </w:rPr>
            </w:pPr>
            <w:proofErr w:type="spellStart"/>
            <w:r w:rsidRPr="00A20F92">
              <w:rPr>
                <w:rFonts w:ascii="Calibri" w:hAnsi="Calibri"/>
                <w:color w:val="000000"/>
                <w:sz w:val="22"/>
                <w:szCs w:val="22"/>
              </w:rPr>
              <w:lastRenderedPageBreak/>
              <w:t>Sr</w:t>
            </w:r>
            <w:proofErr w:type="spellEnd"/>
          </w:p>
        </w:tc>
        <w:tc>
          <w:tcPr>
            <w:tcW w:w="1765" w:type="dxa"/>
          </w:tcPr>
          <w:p w14:paraId="06C24F42" w14:textId="77777777" w:rsidR="00224E33" w:rsidRPr="00A20F92" w:rsidRDefault="00224E33" w:rsidP="00224E33">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233.5</w:t>
            </w:r>
          </w:p>
        </w:tc>
        <w:tc>
          <w:tcPr>
            <w:tcW w:w="718" w:type="dxa"/>
          </w:tcPr>
          <w:p w14:paraId="67675CF5" w14:textId="77777777" w:rsidR="00224E33" w:rsidRPr="00A20F92" w:rsidRDefault="00224E33" w:rsidP="00224E33">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12.74</w:t>
            </w:r>
          </w:p>
        </w:tc>
        <w:tc>
          <w:tcPr>
            <w:tcW w:w="1587" w:type="dxa"/>
          </w:tcPr>
          <w:p w14:paraId="036615DF" w14:textId="77777777" w:rsidR="00224E33" w:rsidRPr="00A20F92" w:rsidRDefault="00224E33" w:rsidP="00224E33">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38.26</w:t>
            </w:r>
          </w:p>
        </w:tc>
        <w:tc>
          <w:tcPr>
            <w:tcW w:w="718" w:type="dxa"/>
          </w:tcPr>
          <w:p w14:paraId="7E61D0F1" w14:textId="77777777" w:rsidR="00224E33" w:rsidRPr="00A20F92" w:rsidRDefault="00224E33" w:rsidP="00224E33">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2.23</w:t>
            </w:r>
          </w:p>
        </w:tc>
      </w:tr>
      <w:tr w:rsidR="00530B0D" w:rsidRPr="00A20F92" w14:paraId="3F371BB9" w14:textId="77777777" w:rsidTr="00224E33">
        <w:trPr>
          <w:trHeight w:val="300"/>
        </w:trPr>
        <w:tc>
          <w:tcPr>
            <w:cnfStyle w:val="001000000000" w:firstRow="0" w:lastRow="0" w:firstColumn="1" w:lastColumn="0" w:oddVBand="0" w:evenVBand="0" w:oddHBand="0" w:evenHBand="0" w:firstRowFirstColumn="0" w:firstRowLastColumn="0" w:lastRowFirstColumn="0" w:lastRowLastColumn="0"/>
            <w:tcW w:w="973" w:type="dxa"/>
          </w:tcPr>
          <w:p w14:paraId="684C8F9E" w14:textId="77777777" w:rsidR="00530B0D" w:rsidRPr="00A20F92" w:rsidRDefault="00530B0D" w:rsidP="00224E33">
            <w:pPr>
              <w:spacing w:line="240" w:lineRule="auto"/>
              <w:rPr>
                <w:rFonts w:ascii="Calibri" w:hAnsi="Calibri"/>
                <w:color w:val="000000"/>
                <w:sz w:val="22"/>
                <w:szCs w:val="22"/>
              </w:rPr>
            </w:pPr>
            <w:r>
              <w:rPr>
                <w:rFonts w:ascii="Calibri" w:hAnsi="Calibri"/>
                <w:color w:val="000000"/>
                <w:sz w:val="22"/>
                <w:szCs w:val="22"/>
              </w:rPr>
              <w:t>Ba</w:t>
            </w:r>
          </w:p>
        </w:tc>
        <w:tc>
          <w:tcPr>
            <w:tcW w:w="1765" w:type="dxa"/>
          </w:tcPr>
          <w:p w14:paraId="5C2E8028" w14:textId="77777777" w:rsidR="00530B0D" w:rsidRPr="00A20F92" w:rsidRDefault="00530B0D"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344.4</w:t>
            </w:r>
          </w:p>
        </w:tc>
        <w:tc>
          <w:tcPr>
            <w:tcW w:w="718" w:type="dxa"/>
          </w:tcPr>
          <w:p w14:paraId="7EF75D9D" w14:textId="77777777" w:rsidR="00530B0D" w:rsidRPr="00A20F92" w:rsidRDefault="00530B0D"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200</w:t>
            </w:r>
          </w:p>
        </w:tc>
        <w:tc>
          <w:tcPr>
            <w:tcW w:w="1587" w:type="dxa"/>
          </w:tcPr>
          <w:p w14:paraId="72CF3D21" w14:textId="77777777" w:rsidR="00530B0D" w:rsidRPr="00A20F92" w:rsidRDefault="00530B0D"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0.39</w:t>
            </w:r>
          </w:p>
        </w:tc>
        <w:tc>
          <w:tcPr>
            <w:tcW w:w="718" w:type="dxa"/>
          </w:tcPr>
          <w:p w14:paraId="136906D0" w14:textId="77777777" w:rsidR="00530B0D" w:rsidRPr="00A20F92" w:rsidRDefault="00530B0D"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50</w:t>
            </w:r>
          </w:p>
        </w:tc>
      </w:tr>
      <w:tr w:rsidR="00224E33" w:rsidRPr="00A20F92" w14:paraId="770D3E4B" w14:textId="77777777" w:rsidTr="00ED61F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61" w:type="dxa"/>
            <w:gridSpan w:val="5"/>
          </w:tcPr>
          <w:p w14:paraId="402F70F5" w14:textId="77777777" w:rsidR="00224E33" w:rsidRDefault="00224E33" w:rsidP="00224E33">
            <w:pPr>
              <w:spacing w:line="240" w:lineRule="auto"/>
              <w:rPr>
                <w:rFonts w:ascii="Calibri" w:hAnsi="Calibri"/>
                <w:color w:val="000000"/>
                <w:sz w:val="22"/>
                <w:szCs w:val="22"/>
              </w:rPr>
            </w:pPr>
            <w:r>
              <w:rPr>
                <w:rFonts w:ascii="Calibri" w:hAnsi="Calibri"/>
                <w:color w:val="000000"/>
                <w:sz w:val="22"/>
                <w:szCs w:val="22"/>
              </w:rPr>
              <w:t>Transition Metals/Post Transition Metals</w:t>
            </w:r>
          </w:p>
        </w:tc>
      </w:tr>
      <w:tr w:rsidR="00224E33" w:rsidRPr="00A20F92" w14:paraId="08445817" w14:textId="77777777" w:rsidTr="00224E33">
        <w:trPr>
          <w:trHeight w:val="300"/>
        </w:trPr>
        <w:tc>
          <w:tcPr>
            <w:cnfStyle w:val="001000000000" w:firstRow="0" w:lastRow="0" w:firstColumn="1" w:lastColumn="0" w:oddVBand="0" w:evenVBand="0" w:oddHBand="0" w:evenHBand="0" w:firstRowFirstColumn="0" w:firstRowLastColumn="0" w:lastRowFirstColumn="0" w:lastRowLastColumn="0"/>
            <w:tcW w:w="973" w:type="dxa"/>
          </w:tcPr>
          <w:p w14:paraId="521BB489" w14:textId="77777777" w:rsidR="00224E33" w:rsidRPr="00A20F92" w:rsidRDefault="00224E33" w:rsidP="00224E33">
            <w:pPr>
              <w:spacing w:line="240" w:lineRule="auto"/>
              <w:rPr>
                <w:rFonts w:ascii="Calibri" w:hAnsi="Calibri"/>
                <w:color w:val="000000"/>
                <w:sz w:val="22"/>
                <w:szCs w:val="22"/>
              </w:rPr>
            </w:pPr>
            <w:r w:rsidRPr="00A20F92">
              <w:rPr>
                <w:rFonts w:ascii="Calibri" w:hAnsi="Calibri"/>
                <w:color w:val="000000"/>
                <w:sz w:val="22"/>
                <w:szCs w:val="22"/>
              </w:rPr>
              <w:t>Mo</w:t>
            </w:r>
          </w:p>
        </w:tc>
        <w:tc>
          <w:tcPr>
            <w:tcW w:w="1765" w:type="dxa"/>
          </w:tcPr>
          <w:p w14:paraId="0BE9DE30" w14:textId="77777777" w:rsidR="00224E33" w:rsidRPr="00A20F92" w:rsidRDefault="00224E33"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20.67</w:t>
            </w:r>
          </w:p>
        </w:tc>
        <w:tc>
          <w:tcPr>
            <w:tcW w:w="718" w:type="dxa"/>
          </w:tcPr>
          <w:p w14:paraId="25FD98ED" w14:textId="77777777" w:rsidR="00224E33" w:rsidRPr="00A20F92" w:rsidRDefault="00224E33"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2.03</w:t>
            </w:r>
          </w:p>
        </w:tc>
        <w:tc>
          <w:tcPr>
            <w:tcW w:w="1587" w:type="dxa"/>
          </w:tcPr>
          <w:p w14:paraId="0CE08C80" w14:textId="77777777" w:rsidR="00224E33" w:rsidRPr="00A20F92" w:rsidRDefault="00224E33"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1.19</w:t>
            </w:r>
          </w:p>
        </w:tc>
        <w:tc>
          <w:tcPr>
            <w:tcW w:w="718" w:type="dxa"/>
          </w:tcPr>
          <w:p w14:paraId="1D7ABA28" w14:textId="77777777" w:rsidR="00224E33" w:rsidRPr="00A20F92" w:rsidRDefault="00224E33"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0.25</w:t>
            </w:r>
          </w:p>
        </w:tc>
      </w:tr>
      <w:tr w:rsidR="00224E33" w:rsidRPr="00A20F92" w14:paraId="388555C8" w14:textId="77777777" w:rsidTr="00224E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3" w:type="dxa"/>
          </w:tcPr>
          <w:p w14:paraId="40F42FBD" w14:textId="77777777" w:rsidR="00224E33" w:rsidRPr="00A20F92" w:rsidRDefault="00224E33" w:rsidP="00224E33">
            <w:pPr>
              <w:spacing w:line="240" w:lineRule="auto"/>
              <w:rPr>
                <w:rFonts w:ascii="Calibri" w:hAnsi="Calibri"/>
                <w:color w:val="000000"/>
                <w:sz w:val="22"/>
                <w:szCs w:val="22"/>
              </w:rPr>
            </w:pPr>
            <w:r w:rsidRPr="00A20F92">
              <w:rPr>
                <w:rFonts w:ascii="Calibri" w:hAnsi="Calibri"/>
                <w:color w:val="000000"/>
                <w:sz w:val="22"/>
                <w:szCs w:val="22"/>
              </w:rPr>
              <w:t>Ru</w:t>
            </w:r>
          </w:p>
        </w:tc>
        <w:tc>
          <w:tcPr>
            <w:tcW w:w="1765" w:type="dxa"/>
          </w:tcPr>
          <w:p w14:paraId="72D84724" w14:textId="77777777" w:rsidR="00224E33" w:rsidRPr="00A20F92" w:rsidRDefault="00224E33" w:rsidP="00224E33">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49</w:t>
            </w:r>
          </w:p>
        </w:tc>
        <w:tc>
          <w:tcPr>
            <w:tcW w:w="718" w:type="dxa"/>
          </w:tcPr>
          <w:p w14:paraId="6E2E15FA" w14:textId="77777777" w:rsidR="00224E33" w:rsidRPr="00A20F92" w:rsidRDefault="00224E33" w:rsidP="00224E33">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1.9</w:t>
            </w:r>
          </w:p>
        </w:tc>
        <w:tc>
          <w:tcPr>
            <w:tcW w:w="1587" w:type="dxa"/>
          </w:tcPr>
          <w:p w14:paraId="790E1938" w14:textId="77777777" w:rsidR="00224E33" w:rsidRPr="00A20F92" w:rsidRDefault="00224E33" w:rsidP="00224E33">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2.84</w:t>
            </w:r>
          </w:p>
        </w:tc>
        <w:tc>
          <w:tcPr>
            <w:tcW w:w="718" w:type="dxa"/>
          </w:tcPr>
          <w:p w14:paraId="2CEA6DDC" w14:textId="77777777" w:rsidR="00224E33" w:rsidRPr="00A20F92" w:rsidRDefault="00224E33" w:rsidP="00224E33">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0.111</w:t>
            </w:r>
          </w:p>
        </w:tc>
      </w:tr>
      <w:tr w:rsidR="00530B0D" w:rsidRPr="00A20F92" w14:paraId="57820A3E" w14:textId="77777777" w:rsidTr="00224E33">
        <w:trPr>
          <w:trHeight w:val="300"/>
        </w:trPr>
        <w:tc>
          <w:tcPr>
            <w:cnfStyle w:val="001000000000" w:firstRow="0" w:lastRow="0" w:firstColumn="1" w:lastColumn="0" w:oddVBand="0" w:evenVBand="0" w:oddHBand="0" w:evenHBand="0" w:firstRowFirstColumn="0" w:firstRowLastColumn="0" w:lastRowFirstColumn="0" w:lastRowLastColumn="0"/>
            <w:tcW w:w="973" w:type="dxa"/>
          </w:tcPr>
          <w:p w14:paraId="6E38B0B8" w14:textId="77777777" w:rsidR="00224E33" w:rsidRPr="00A20F92" w:rsidRDefault="00224E33" w:rsidP="00224E33">
            <w:pPr>
              <w:spacing w:line="240" w:lineRule="auto"/>
              <w:rPr>
                <w:rFonts w:ascii="Calibri" w:hAnsi="Calibri"/>
                <w:color w:val="000000"/>
                <w:sz w:val="22"/>
                <w:szCs w:val="22"/>
              </w:rPr>
            </w:pPr>
            <w:proofErr w:type="spellStart"/>
            <w:r w:rsidRPr="00A20F92">
              <w:rPr>
                <w:rFonts w:ascii="Calibri" w:hAnsi="Calibri"/>
                <w:color w:val="000000"/>
                <w:sz w:val="22"/>
                <w:szCs w:val="22"/>
              </w:rPr>
              <w:t>Pd</w:t>
            </w:r>
            <w:proofErr w:type="spellEnd"/>
          </w:p>
        </w:tc>
        <w:tc>
          <w:tcPr>
            <w:tcW w:w="1765" w:type="dxa"/>
          </w:tcPr>
          <w:p w14:paraId="0FE08599" w14:textId="77777777" w:rsidR="00224E33" w:rsidRPr="00A20F92" w:rsidRDefault="001101B8"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65</w:t>
            </w:r>
          </w:p>
        </w:tc>
        <w:tc>
          <w:tcPr>
            <w:tcW w:w="718" w:type="dxa"/>
          </w:tcPr>
          <w:p w14:paraId="3371F0B6" w14:textId="77777777" w:rsidR="00224E33" w:rsidRPr="00A20F92" w:rsidRDefault="001101B8"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14.3</w:t>
            </w:r>
          </w:p>
        </w:tc>
        <w:tc>
          <w:tcPr>
            <w:tcW w:w="1587" w:type="dxa"/>
          </w:tcPr>
          <w:p w14:paraId="352C3D73" w14:textId="77777777" w:rsidR="00224E33" w:rsidRPr="00A20F92" w:rsidRDefault="002B2D16"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3.62</w:t>
            </w:r>
          </w:p>
        </w:tc>
        <w:tc>
          <w:tcPr>
            <w:tcW w:w="718" w:type="dxa"/>
          </w:tcPr>
          <w:p w14:paraId="7D3E3B9E" w14:textId="77777777" w:rsidR="00224E33" w:rsidRPr="00A20F92" w:rsidRDefault="002B2D16" w:rsidP="00224E33">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0.94</w:t>
            </w:r>
          </w:p>
        </w:tc>
      </w:tr>
      <w:tr w:rsidR="00530B0D" w:rsidRPr="00A20F92" w14:paraId="48B79341" w14:textId="77777777" w:rsidTr="00224E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3" w:type="dxa"/>
          </w:tcPr>
          <w:p w14:paraId="32CFD174" w14:textId="77777777" w:rsidR="00224E33" w:rsidRPr="00A20F92" w:rsidRDefault="00224E33" w:rsidP="00224E33">
            <w:pPr>
              <w:spacing w:line="240" w:lineRule="auto"/>
              <w:rPr>
                <w:rFonts w:ascii="Calibri" w:hAnsi="Calibri"/>
                <w:color w:val="000000"/>
                <w:sz w:val="22"/>
                <w:szCs w:val="22"/>
              </w:rPr>
            </w:pPr>
            <w:r w:rsidRPr="00A20F92">
              <w:rPr>
                <w:rFonts w:ascii="Calibri" w:hAnsi="Calibri"/>
                <w:color w:val="000000"/>
                <w:sz w:val="22"/>
                <w:szCs w:val="22"/>
              </w:rPr>
              <w:t>Cd</w:t>
            </w:r>
          </w:p>
        </w:tc>
        <w:tc>
          <w:tcPr>
            <w:tcW w:w="1765" w:type="dxa"/>
          </w:tcPr>
          <w:p w14:paraId="69A31C51" w14:textId="77777777" w:rsidR="00224E33" w:rsidRPr="00A20F92" w:rsidRDefault="001101B8" w:rsidP="00224E33">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61</w:t>
            </w:r>
          </w:p>
        </w:tc>
        <w:tc>
          <w:tcPr>
            <w:tcW w:w="718" w:type="dxa"/>
          </w:tcPr>
          <w:p w14:paraId="31822CB6" w14:textId="77777777" w:rsidR="00224E33" w:rsidRPr="00A20F92" w:rsidRDefault="001101B8" w:rsidP="00224E33">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6.6</w:t>
            </w:r>
          </w:p>
        </w:tc>
        <w:tc>
          <w:tcPr>
            <w:tcW w:w="1587" w:type="dxa"/>
          </w:tcPr>
          <w:p w14:paraId="69FA216C" w14:textId="77777777" w:rsidR="00224E33" w:rsidRPr="00A20F92" w:rsidRDefault="001101B8" w:rsidP="00224E33">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3.5</w:t>
            </w:r>
          </w:p>
        </w:tc>
        <w:tc>
          <w:tcPr>
            <w:tcW w:w="718" w:type="dxa"/>
          </w:tcPr>
          <w:p w14:paraId="3BE12E3C" w14:textId="77777777" w:rsidR="00224E33" w:rsidRPr="00A20F92" w:rsidRDefault="001101B8" w:rsidP="00224E33">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0.98</w:t>
            </w:r>
          </w:p>
        </w:tc>
      </w:tr>
      <w:tr w:rsidR="00FA333B" w:rsidRPr="00A20F92" w14:paraId="7197A43F" w14:textId="77777777" w:rsidTr="00224E33">
        <w:trPr>
          <w:trHeight w:val="300"/>
        </w:trPr>
        <w:tc>
          <w:tcPr>
            <w:cnfStyle w:val="001000000000" w:firstRow="0" w:lastRow="0" w:firstColumn="1" w:lastColumn="0" w:oddVBand="0" w:evenVBand="0" w:oddHBand="0" w:evenHBand="0" w:firstRowFirstColumn="0" w:firstRowLastColumn="0" w:lastRowFirstColumn="0" w:lastRowLastColumn="0"/>
            <w:tcW w:w="973" w:type="dxa"/>
          </w:tcPr>
          <w:p w14:paraId="45990E30" w14:textId="77777777" w:rsidR="00224E33" w:rsidRPr="00A20F92" w:rsidRDefault="00224E33" w:rsidP="00224E33">
            <w:pPr>
              <w:spacing w:line="240" w:lineRule="auto"/>
              <w:rPr>
                <w:rFonts w:ascii="Calibri" w:hAnsi="Calibri"/>
                <w:color w:val="000000"/>
                <w:sz w:val="22"/>
                <w:szCs w:val="22"/>
              </w:rPr>
            </w:pPr>
            <w:r w:rsidRPr="00A20F92">
              <w:rPr>
                <w:rFonts w:ascii="Calibri" w:hAnsi="Calibri"/>
                <w:color w:val="000000"/>
                <w:sz w:val="22"/>
                <w:szCs w:val="22"/>
              </w:rPr>
              <w:t>Sn</w:t>
            </w:r>
          </w:p>
        </w:tc>
        <w:tc>
          <w:tcPr>
            <w:tcW w:w="1765" w:type="dxa"/>
          </w:tcPr>
          <w:p w14:paraId="1BC21EA8" w14:textId="77777777" w:rsidR="00224E33" w:rsidRPr="00A20F92" w:rsidRDefault="00F97E62"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7.45</w:t>
            </w:r>
          </w:p>
        </w:tc>
        <w:tc>
          <w:tcPr>
            <w:tcW w:w="718" w:type="dxa"/>
          </w:tcPr>
          <w:p w14:paraId="011ED6FF" w14:textId="77777777" w:rsidR="00224E33" w:rsidRPr="00A20F92" w:rsidRDefault="00F97E62"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0.43</w:t>
            </w:r>
          </w:p>
        </w:tc>
        <w:tc>
          <w:tcPr>
            <w:tcW w:w="1587" w:type="dxa"/>
          </w:tcPr>
          <w:p w14:paraId="172A9E73" w14:textId="77777777" w:rsidR="00224E33" w:rsidRPr="00A20F92" w:rsidRDefault="00F97E62"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13.85</w:t>
            </w:r>
          </w:p>
        </w:tc>
        <w:tc>
          <w:tcPr>
            <w:tcW w:w="718" w:type="dxa"/>
          </w:tcPr>
          <w:p w14:paraId="590D62E4" w14:textId="77777777" w:rsidR="00224E33" w:rsidRPr="00A20F92" w:rsidRDefault="00F97E62"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1.29</w:t>
            </w:r>
          </w:p>
        </w:tc>
      </w:tr>
      <w:tr w:rsidR="00224E33" w:rsidRPr="00A20F92" w14:paraId="4615C134" w14:textId="77777777" w:rsidTr="00ED61F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61" w:type="dxa"/>
            <w:gridSpan w:val="5"/>
          </w:tcPr>
          <w:p w14:paraId="6184FE1E" w14:textId="77777777" w:rsidR="00224E33" w:rsidRDefault="00224E33" w:rsidP="00224E33">
            <w:pPr>
              <w:spacing w:line="240" w:lineRule="auto"/>
              <w:rPr>
                <w:rFonts w:ascii="Calibri" w:hAnsi="Calibri"/>
                <w:color w:val="000000"/>
                <w:sz w:val="22"/>
                <w:szCs w:val="22"/>
              </w:rPr>
            </w:pPr>
            <w:r>
              <w:rPr>
                <w:rFonts w:ascii="Calibri" w:hAnsi="Calibri"/>
                <w:color w:val="000000"/>
                <w:sz w:val="22"/>
                <w:szCs w:val="22"/>
              </w:rPr>
              <w:t xml:space="preserve">Lanthanides </w:t>
            </w:r>
          </w:p>
        </w:tc>
      </w:tr>
      <w:tr w:rsidR="00530B0D" w:rsidRPr="00A20F92" w14:paraId="52635FC1" w14:textId="77777777" w:rsidTr="00224E33">
        <w:trPr>
          <w:trHeight w:val="300"/>
        </w:trPr>
        <w:tc>
          <w:tcPr>
            <w:cnfStyle w:val="001000000000" w:firstRow="0" w:lastRow="0" w:firstColumn="1" w:lastColumn="0" w:oddVBand="0" w:evenVBand="0" w:oddHBand="0" w:evenHBand="0" w:firstRowFirstColumn="0" w:firstRowLastColumn="0" w:lastRowFirstColumn="0" w:lastRowLastColumn="0"/>
            <w:tcW w:w="973" w:type="dxa"/>
          </w:tcPr>
          <w:p w14:paraId="4BA1CED7" w14:textId="77777777" w:rsidR="00224E33" w:rsidRPr="00A20F92" w:rsidRDefault="00224E33" w:rsidP="00224E33">
            <w:pPr>
              <w:spacing w:line="240" w:lineRule="auto"/>
              <w:rPr>
                <w:rFonts w:ascii="Calibri" w:hAnsi="Calibri"/>
                <w:color w:val="000000"/>
                <w:sz w:val="22"/>
                <w:szCs w:val="22"/>
              </w:rPr>
            </w:pPr>
            <w:r w:rsidRPr="00A20F92">
              <w:rPr>
                <w:rFonts w:ascii="Calibri" w:hAnsi="Calibri"/>
                <w:color w:val="000000"/>
                <w:sz w:val="22"/>
                <w:szCs w:val="22"/>
              </w:rPr>
              <w:t>Ce</w:t>
            </w:r>
          </w:p>
        </w:tc>
        <w:tc>
          <w:tcPr>
            <w:tcW w:w="1765" w:type="dxa"/>
          </w:tcPr>
          <w:p w14:paraId="1988FDFA" w14:textId="77777777" w:rsidR="00224E33" w:rsidRPr="00A20F92" w:rsidRDefault="00F97E62"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35.24</w:t>
            </w:r>
          </w:p>
        </w:tc>
        <w:tc>
          <w:tcPr>
            <w:tcW w:w="718" w:type="dxa"/>
          </w:tcPr>
          <w:p w14:paraId="37841A91" w14:textId="77777777" w:rsidR="00224E33" w:rsidRPr="00A20F92" w:rsidRDefault="00F97E62"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1.68</w:t>
            </w:r>
          </w:p>
        </w:tc>
        <w:tc>
          <w:tcPr>
            <w:tcW w:w="1587" w:type="dxa"/>
          </w:tcPr>
          <w:p w14:paraId="61FBEFBC" w14:textId="77777777" w:rsidR="00224E33" w:rsidRPr="00A20F92" w:rsidRDefault="00F97E62"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3.2</w:t>
            </w:r>
          </w:p>
        </w:tc>
        <w:tc>
          <w:tcPr>
            <w:tcW w:w="718" w:type="dxa"/>
          </w:tcPr>
          <w:p w14:paraId="1928EEF1" w14:textId="77777777" w:rsidR="00224E33" w:rsidRPr="00A20F92" w:rsidRDefault="00F97E62"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0.67</w:t>
            </w:r>
          </w:p>
        </w:tc>
      </w:tr>
      <w:tr w:rsidR="00224E33" w:rsidRPr="00A20F92" w14:paraId="049D5AE7" w14:textId="77777777" w:rsidTr="00224E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3" w:type="dxa"/>
          </w:tcPr>
          <w:p w14:paraId="495D3E89" w14:textId="77777777" w:rsidR="00224E33" w:rsidRPr="00A20F92" w:rsidRDefault="00224E33" w:rsidP="00224E33">
            <w:pPr>
              <w:spacing w:line="240" w:lineRule="auto"/>
              <w:rPr>
                <w:rFonts w:ascii="Calibri" w:hAnsi="Calibri"/>
                <w:color w:val="000000"/>
                <w:sz w:val="22"/>
                <w:szCs w:val="22"/>
              </w:rPr>
            </w:pPr>
            <w:proofErr w:type="spellStart"/>
            <w:r w:rsidRPr="00A20F92">
              <w:rPr>
                <w:rFonts w:ascii="Calibri" w:hAnsi="Calibri"/>
                <w:color w:val="000000"/>
                <w:sz w:val="22"/>
                <w:szCs w:val="22"/>
              </w:rPr>
              <w:t>Nd</w:t>
            </w:r>
            <w:proofErr w:type="spellEnd"/>
          </w:p>
        </w:tc>
        <w:tc>
          <w:tcPr>
            <w:tcW w:w="1765" w:type="dxa"/>
          </w:tcPr>
          <w:p w14:paraId="1934FC4B" w14:textId="77777777" w:rsidR="00224E33" w:rsidRPr="00A20F92" w:rsidRDefault="00224E33" w:rsidP="00224E33">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15.2</w:t>
            </w:r>
          </w:p>
        </w:tc>
        <w:tc>
          <w:tcPr>
            <w:tcW w:w="718" w:type="dxa"/>
          </w:tcPr>
          <w:p w14:paraId="20BF79A7" w14:textId="77777777" w:rsidR="00224E33" w:rsidRPr="00A20F92" w:rsidRDefault="00224E33" w:rsidP="00224E33">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1.429</w:t>
            </w:r>
          </w:p>
        </w:tc>
        <w:tc>
          <w:tcPr>
            <w:tcW w:w="1587" w:type="dxa"/>
          </w:tcPr>
          <w:p w14:paraId="6CAABC2E" w14:textId="77777777" w:rsidR="00224E33" w:rsidRPr="00A20F92" w:rsidRDefault="00224E33" w:rsidP="00224E33">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8.6</w:t>
            </w:r>
          </w:p>
        </w:tc>
        <w:tc>
          <w:tcPr>
            <w:tcW w:w="718" w:type="dxa"/>
          </w:tcPr>
          <w:p w14:paraId="6D02199C" w14:textId="77777777" w:rsidR="00224E33" w:rsidRPr="00A20F92" w:rsidRDefault="00224E33" w:rsidP="00224E33">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3.4</w:t>
            </w:r>
          </w:p>
        </w:tc>
      </w:tr>
      <w:tr w:rsidR="00224E33" w:rsidRPr="00A20F92" w14:paraId="6DD80050" w14:textId="77777777" w:rsidTr="00224E33">
        <w:trPr>
          <w:trHeight w:val="300"/>
        </w:trPr>
        <w:tc>
          <w:tcPr>
            <w:cnfStyle w:val="001000000000" w:firstRow="0" w:lastRow="0" w:firstColumn="1" w:lastColumn="0" w:oddVBand="0" w:evenVBand="0" w:oddHBand="0" w:evenHBand="0" w:firstRowFirstColumn="0" w:firstRowLastColumn="0" w:lastRowFirstColumn="0" w:lastRowLastColumn="0"/>
            <w:tcW w:w="973" w:type="dxa"/>
          </w:tcPr>
          <w:p w14:paraId="23B512AE" w14:textId="77777777" w:rsidR="00224E33" w:rsidRPr="00A20F92" w:rsidRDefault="00224E33" w:rsidP="00224E33">
            <w:pPr>
              <w:spacing w:line="240" w:lineRule="auto"/>
              <w:rPr>
                <w:rFonts w:ascii="Calibri" w:hAnsi="Calibri"/>
                <w:color w:val="000000"/>
                <w:sz w:val="22"/>
                <w:szCs w:val="22"/>
              </w:rPr>
            </w:pPr>
            <w:r w:rsidRPr="00A20F92">
              <w:rPr>
                <w:rFonts w:ascii="Calibri" w:hAnsi="Calibri"/>
                <w:color w:val="000000"/>
                <w:sz w:val="22"/>
                <w:szCs w:val="22"/>
              </w:rPr>
              <w:t>Pm</w:t>
            </w:r>
          </w:p>
        </w:tc>
        <w:tc>
          <w:tcPr>
            <w:tcW w:w="1765" w:type="dxa"/>
          </w:tcPr>
          <w:p w14:paraId="749A70FA" w14:textId="77777777" w:rsidR="00224E33" w:rsidRPr="00A20F92" w:rsidRDefault="00224E33"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10.7</w:t>
            </w:r>
          </w:p>
        </w:tc>
        <w:tc>
          <w:tcPr>
            <w:tcW w:w="718" w:type="dxa"/>
          </w:tcPr>
          <w:p w14:paraId="63ED29DE" w14:textId="77777777" w:rsidR="00224E33" w:rsidRPr="00A20F92" w:rsidRDefault="006E31CB"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0.66</w:t>
            </w:r>
          </w:p>
        </w:tc>
        <w:tc>
          <w:tcPr>
            <w:tcW w:w="1587" w:type="dxa"/>
          </w:tcPr>
          <w:p w14:paraId="1C6C1E04" w14:textId="77777777" w:rsidR="00224E33" w:rsidRPr="00A20F92" w:rsidRDefault="00224E33"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3.3</w:t>
            </w:r>
          </w:p>
        </w:tc>
        <w:tc>
          <w:tcPr>
            <w:tcW w:w="718" w:type="dxa"/>
          </w:tcPr>
          <w:p w14:paraId="7AC8364C" w14:textId="77777777" w:rsidR="006E31CB" w:rsidRPr="00A20F92" w:rsidRDefault="006E31CB" w:rsidP="006E31CB">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0.5</w:t>
            </w:r>
          </w:p>
        </w:tc>
      </w:tr>
      <w:tr w:rsidR="00224E33" w:rsidRPr="00A20F92" w14:paraId="49DC4CBE" w14:textId="77777777" w:rsidTr="00224E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3" w:type="dxa"/>
          </w:tcPr>
          <w:p w14:paraId="1290DCE6" w14:textId="77777777" w:rsidR="00224E33" w:rsidRPr="00A20F92" w:rsidRDefault="00224E33" w:rsidP="00224E33">
            <w:pPr>
              <w:spacing w:line="240" w:lineRule="auto"/>
              <w:rPr>
                <w:rFonts w:ascii="Calibri" w:hAnsi="Calibri"/>
                <w:color w:val="000000"/>
                <w:sz w:val="22"/>
                <w:szCs w:val="22"/>
              </w:rPr>
            </w:pPr>
            <w:r w:rsidRPr="00A20F92">
              <w:rPr>
                <w:rFonts w:ascii="Calibri" w:hAnsi="Calibri"/>
                <w:color w:val="000000"/>
                <w:sz w:val="22"/>
                <w:szCs w:val="22"/>
              </w:rPr>
              <w:t>Sm</w:t>
            </w:r>
          </w:p>
        </w:tc>
        <w:tc>
          <w:tcPr>
            <w:tcW w:w="1765" w:type="dxa"/>
          </w:tcPr>
          <w:p w14:paraId="5A772351" w14:textId="77777777" w:rsidR="00224E33" w:rsidRPr="00A20F92" w:rsidRDefault="00224E33" w:rsidP="00224E33">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9.94</w:t>
            </w:r>
          </w:p>
        </w:tc>
        <w:tc>
          <w:tcPr>
            <w:tcW w:w="718" w:type="dxa"/>
          </w:tcPr>
          <w:p w14:paraId="2792CA5F" w14:textId="77777777" w:rsidR="00224E33" w:rsidRPr="00A20F92" w:rsidRDefault="00224E33" w:rsidP="00224E33">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0.25</w:t>
            </w:r>
          </w:p>
        </w:tc>
        <w:tc>
          <w:tcPr>
            <w:tcW w:w="1587" w:type="dxa"/>
          </w:tcPr>
          <w:p w14:paraId="456A6039" w14:textId="77777777" w:rsidR="00224E33" w:rsidRPr="00A20F92" w:rsidRDefault="00224E33" w:rsidP="00224E33">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2.5</w:t>
            </w:r>
          </w:p>
        </w:tc>
        <w:tc>
          <w:tcPr>
            <w:tcW w:w="718" w:type="dxa"/>
          </w:tcPr>
          <w:p w14:paraId="1CFA5003" w14:textId="77777777" w:rsidR="00224E33" w:rsidRPr="00A20F92" w:rsidRDefault="00224E33" w:rsidP="00224E33">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0.19</w:t>
            </w:r>
          </w:p>
        </w:tc>
      </w:tr>
      <w:tr w:rsidR="00224E33" w:rsidRPr="00A20F92" w14:paraId="03FD5A21" w14:textId="77777777" w:rsidTr="00224E33">
        <w:trPr>
          <w:trHeight w:val="300"/>
        </w:trPr>
        <w:tc>
          <w:tcPr>
            <w:cnfStyle w:val="001000000000" w:firstRow="0" w:lastRow="0" w:firstColumn="1" w:lastColumn="0" w:oddVBand="0" w:evenVBand="0" w:oddHBand="0" w:evenHBand="0" w:firstRowFirstColumn="0" w:firstRowLastColumn="0" w:lastRowFirstColumn="0" w:lastRowLastColumn="0"/>
            <w:tcW w:w="973" w:type="dxa"/>
          </w:tcPr>
          <w:p w14:paraId="23790412" w14:textId="77777777" w:rsidR="00224E33" w:rsidRPr="00A20F92" w:rsidRDefault="00224E33" w:rsidP="00224E33">
            <w:pPr>
              <w:spacing w:line="240" w:lineRule="auto"/>
              <w:rPr>
                <w:rFonts w:ascii="Calibri" w:hAnsi="Calibri"/>
                <w:color w:val="000000"/>
                <w:sz w:val="22"/>
                <w:szCs w:val="22"/>
              </w:rPr>
            </w:pPr>
            <w:proofErr w:type="spellStart"/>
            <w:r w:rsidRPr="00A20F92">
              <w:rPr>
                <w:rFonts w:ascii="Calibri" w:hAnsi="Calibri"/>
                <w:color w:val="000000"/>
                <w:sz w:val="22"/>
                <w:szCs w:val="22"/>
              </w:rPr>
              <w:t>Eu</w:t>
            </w:r>
            <w:proofErr w:type="spellEnd"/>
          </w:p>
        </w:tc>
        <w:tc>
          <w:tcPr>
            <w:tcW w:w="1765" w:type="dxa"/>
          </w:tcPr>
          <w:p w14:paraId="749DE15B" w14:textId="77777777" w:rsidR="00224E33" w:rsidRPr="00A20F92" w:rsidRDefault="00224E33"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8.4</w:t>
            </w:r>
          </w:p>
        </w:tc>
        <w:tc>
          <w:tcPr>
            <w:tcW w:w="718" w:type="dxa"/>
          </w:tcPr>
          <w:p w14:paraId="67DB5073" w14:textId="77777777" w:rsidR="00224E33" w:rsidRPr="00A20F92" w:rsidRDefault="00853230"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0.49</w:t>
            </w:r>
          </w:p>
        </w:tc>
        <w:tc>
          <w:tcPr>
            <w:tcW w:w="1587" w:type="dxa"/>
          </w:tcPr>
          <w:p w14:paraId="63AA374C" w14:textId="77777777" w:rsidR="00224E33" w:rsidRPr="00A20F92" w:rsidRDefault="00853230"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2.6</w:t>
            </w:r>
          </w:p>
        </w:tc>
        <w:tc>
          <w:tcPr>
            <w:tcW w:w="718" w:type="dxa"/>
          </w:tcPr>
          <w:p w14:paraId="1418518D" w14:textId="77777777" w:rsidR="00224E33" w:rsidRPr="00A20F92" w:rsidRDefault="00853230"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0.23</w:t>
            </w:r>
          </w:p>
        </w:tc>
      </w:tr>
    </w:tbl>
    <w:p w14:paraId="2977578A" w14:textId="77777777" w:rsidR="00302490" w:rsidRDefault="00302490" w:rsidP="00FB2D76"/>
    <w:p w14:paraId="626621C5" w14:textId="1A61CB9D" w:rsidR="009D095D" w:rsidDel="002B171B" w:rsidRDefault="009D095D" w:rsidP="00302490">
      <w:pPr>
        <w:ind w:firstLine="720"/>
        <w:rPr>
          <w:del w:id="575" w:author="Charles M. Folden III" w:date="2016-03-18T14:38:00Z"/>
        </w:rPr>
      </w:pPr>
      <w:commentRangeStart w:id="576"/>
      <w:del w:id="577" w:author="Charles M. Folden III" w:date="2016-03-18T14:38:00Z">
        <w:r w:rsidRPr="009D095D" w:rsidDel="002B171B">
          <w:delText>The heavy metal decontamination factors give indication of uranium separation</w:delText>
        </w:r>
        <w:commentRangeEnd w:id="576"/>
        <w:r w:rsidR="009E6AA0" w:rsidDel="002B171B">
          <w:rPr>
            <w:rStyle w:val="CommentReference"/>
          </w:rPr>
          <w:commentReference w:id="576"/>
        </w:r>
        <w:r w:rsidRPr="009D095D" w:rsidDel="002B171B">
          <w:delText>.</w:delText>
        </w:r>
        <w:r w:rsidR="00FA333B" w:rsidDel="002B171B">
          <w:delText xml:space="preserve"> For reference, the </w:delText>
        </w:r>
        <w:r w:rsidR="00974BF1" w:rsidDel="002B171B">
          <w:delText>plutonium recovery for the two experiments is 76% and 94%. Which correspond to a 75% and 93% uranium separation, respect</w:delText>
        </w:r>
      </w:del>
      <w:del w:id="578" w:author="Charles M. Folden III" w:date="2016-03-18T14:35:00Z">
        <w:r w:rsidR="00974BF1" w:rsidDel="00752C10">
          <w:delText>fully</w:delText>
        </w:r>
      </w:del>
      <w:del w:id="579" w:author="Charles M. Folden III" w:date="2016-03-18T14:38:00Z">
        <w:r w:rsidR="00974BF1" w:rsidDel="002B171B">
          <w:delText xml:space="preserve">. </w:delText>
        </w:r>
        <w:r w:rsidR="00ED6619" w:rsidDel="002B171B">
          <w:delText xml:space="preserve">The DC for U and Pu were 37.5 and 16.2, which indicate that large portion of the U and Pu were removed from stock solution. The reason for the lower than expected extractions is due to the TBP holdup volume left in the organic phase </w:delText>
        </w:r>
        <w:r w:rsidR="00FC3383" w:rsidDel="002B171B">
          <w:fldChar w:fldCharType="begin"/>
        </w:r>
        <w:r w:rsidR="00FC3383" w:rsidDel="002B171B">
          <w:delInstrText xml:space="preserve"> ADDIN EN.CITE &lt;EndNote&gt;&lt;Cite&gt;&lt;Author&gt;Long&lt;/Author&gt;&lt;Year&gt;1967&lt;/Year&gt;&lt;RecNum&gt;190&lt;/RecNum&gt;&lt;DisplayText&gt;(Long 1967)&lt;/DisplayText&gt;&lt;record&gt;&lt;rec-number&gt;190&lt;/rec-number&gt;&lt;foreign-keys&gt;&lt;key app="EN" db-id="r9aesfrsp2ptvlea59iv099m20xv22avsvvv" timestamp="1456770740"&gt;190&lt;/key&gt;&lt;/foreign-keys&gt;&lt;ref-type name="Book"&gt;6&lt;/ref-type&gt;&lt;contributors&gt;&lt;authors&gt;&lt;author&gt;Long, Justin T.&lt;/author&gt;&lt;/authors&gt;&lt;/contributors&gt;&lt;titles&gt;&lt;title&gt;Engineering for nuclear fuel reprocessing&lt;/title&gt;&lt;/titles&gt;&lt;keywords&gt;&lt;keyword&gt;Nuclear fuels&lt;/keyword&gt;&lt;/keywords&gt;&lt;dates&gt;&lt;year&gt;1967&lt;/year&gt;&lt;/dates&gt;&lt;publisher&gt;New York : Gordon and Breach Science Publishers, [1967]&lt;/publisher&gt;&lt;work-type&gt;Bibliographies&amp;#xD;Non-fiction&lt;/work-type&gt;&lt;urls&gt;&lt;related-urls&gt;&lt;url&gt;http://lib-ezproxy.tamu.edu:2048/login?url=http://search.ebscohost.com/login.aspx?direct=true&amp;amp;db=cat03318a&amp;amp;AN=tamug.711551&amp;amp;site=eds-live&lt;/url&gt;&lt;/related-urls&gt;&lt;/urls&gt;&lt;remote-database-name&gt;cat03318a&lt;/remote-database-name&gt;&lt;remote-database-provider&gt;EBSCOhost&lt;/remote-database-provider&gt;&lt;/record&gt;&lt;/Cite&gt;&lt;/EndNote&gt;</w:delInstrText>
        </w:r>
        <w:r w:rsidR="00FC3383" w:rsidDel="002B171B">
          <w:fldChar w:fldCharType="separate"/>
        </w:r>
        <w:r w:rsidR="00FC3383" w:rsidDel="002B171B">
          <w:rPr>
            <w:noProof/>
          </w:rPr>
          <w:delText>(Long 1967)</w:delText>
        </w:r>
        <w:r w:rsidR="00FC3383" w:rsidDel="002B171B">
          <w:fldChar w:fldCharType="end"/>
        </w:r>
        <w:r w:rsidR="00FC3383" w:rsidDel="002B171B">
          <w:delText>.</w:delText>
        </w:r>
        <w:r w:rsidR="00ED6619" w:rsidDel="002B171B">
          <w:delText xml:space="preserve"> </w:delText>
        </w:r>
      </w:del>
    </w:p>
    <w:p w14:paraId="032A7E34" w14:textId="732DFF16" w:rsidR="009D095D" w:rsidRDefault="00632EAD" w:rsidP="00302490">
      <w:pPr>
        <w:ind w:firstLine="720"/>
      </w:pPr>
      <w:del w:id="580" w:author="Charles M. Folden III" w:date="2016-03-19T15:01:00Z">
        <w:r w:rsidDel="00856C6B">
          <w:delText xml:space="preserve">A second and third plutonium extraction/back-extraction was carried out in the same manner as the </w:delText>
        </w:r>
      </w:del>
      <w:del w:id="581" w:author="Charles M. Folden III" w:date="2016-03-18T14:45:00Z">
        <w:r w:rsidDel="00910DC2">
          <w:delText xml:space="preserve">4 </w:delText>
        </w:r>
      </w:del>
      <w:del w:id="582" w:author="Charles M. Folden III" w:date="2016-03-19T15:01:00Z">
        <w:r w:rsidDel="00856C6B">
          <w:delText xml:space="preserve">contact </w:delText>
        </w:r>
        <w:r w:rsidR="00850E91" w:rsidDel="00856C6B">
          <w:delText>experiment described above</w:delText>
        </w:r>
      </w:del>
      <w:del w:id="583" w:author="Charles M. Folden III" w:date="2016-03-18T14:45:00Z">
        <w:r w:rsidR="00850E91" w:rsidDel="00910DC2">
          <w:delText xml:space="preserve">, their purpose </w:delText>
        </w:r>
      </w:del>
      <w:del w:id="584" w:author="Charles M. Folden III" w:date="2016-03-19T15:01:00Z">
        <w:r w:rsidR="00850E91" w:rsidDel="00856C6B">
          <w:delText xml:space="preserve">was to </w:delText>
        </w:r>
        <w:commentRangeStart w:id="585"/>
        <w:r w:rsidR="00850E91" w:rsidDel="00856C6B">
          <w:delText>continually decontaminate</w:delText>
        </w:r>
        <w:commentRangeEnd w:id="585"/>
        <w:r w:rsidR="007E089C" w:rsidDel="00856C6B">
          <w:rPr>
            <w:rStyle w:val="CommentReference"/>
          </w:rPr>
          <w:commentReference w:id="585"/>
        </w:r>
        <w:r w:rsidR="00850E91" w:rsidDel="00856C6B">
          <w:delText>, while maintaining large plutonium recovery with simple processes.</w:delText>
        </w:r>
        <w:r w:rsidR="00263D10" w:rsidDel="00856C6B">
          <w:delText xml:space="preserve"> The second extraction/back-extraction </w:delText>
        </w:r>
        <w:r w:rsidR="00E63F5A" w:rsidDel="00856C6B">
          <w:delText xml:space="preserve">had a 90% plutonium recovery with an additional 95% of the uranium remaining in the organic phase. </w:delText>
        </w:r>
        <w:r w:rsidR="007D162F" w:rsidDel="00856C6B">
          <w:delText xml:space="preserve">The third step had </w:delText>
        </w:r>
        <w:commentRangeStart w:id="586"/>
        <w:r w:rsidR="007D162F" w:rsidDel="00856C6B">
          <w:delText>dismal</w:delText>
        </w:r>
        <w:commentRangeEnd w:id="586"/>
        <w:r w:rsidR="007E089C" w:rsidDel="00856C6B">
          <w:rPr>
            <w:rStyle w:val="CommentReference"/>
          </w:rPr>
          <w:commentReference w:id="586"/>
        </w:r>
        <w:r w:rsidR="007D162F" w:rsidDel="00856C6B">
          <w:delText xml:space="preserve"> back-extraction due to </w:delText>
        </w:r>
      </w:del>
      <w:del w:id="587" w:author="Charles M. Folden III" w:date="2016-03-18T14:48:00Z">
        <w:r w:rsidR="007D162F" w:rsidDel="005A3289">
          <w:delText>ion</w:delText>
        </w:r>
      </w:del>
      <w:del w:id="588" w:author="Charles M. Folden III" w:date="2016-03-19T15:01:00Z">
        <w:r w:rsidR="007D162F" w:rsidDel="00856C6B">
          <w:delText xml:space="preserve">(II) catalytically oxidizing to </w:delText>
        </w:r>
      </w:del>
      <w:del w:id="589" w:author="Charles M. Folden III" w:date="2016-03-18T14:48:00Z">
        <w:r w:rsidR="007D162F" w:rsidDel="005A3289">
          <w:delText xml:space="preserve">iron </w:delText>
        </w:r>
      </w:del>
      <w:del w:id="590" w:author="Charles M. Folden III" w:date="2016-03-19T15:01:00Z">
        <w:r w:rsidR="007D162F" w:rsidDel="00856C6B">
          <w:delText xml:space="preserve">(III) with </w:delText>
        </w:r>
      </w:del>
      <w:del w:id="591" w:author="Charles M. Folden III" w:date="2016-03-18T14:48:00Z">
        <w:r w:rsidR="007D162F" w:rsidDel="005A3289">
          <w:delText xml:space="preserve">nitrite </w:delText>
        </w:r>
      </w:del>
      <w:del w:id="592" w:author="Charles M. Folden III" w:date="2016-03-19T15:01:00Z">
        <w:r w:rsidR="007D162F" w:rsidDel="00856C6B">
          <w:fldChar w:fldCharType="begin"/>
        </w:r>
        <w:r w:rsidR="007D162F" w:rsidDel="00856C6B">
          <w:delInstrText xml:space="preserve"> ADDIN EN.CITE &lt;EndNote&gt;&lt;Cite&gt;&lt;Author&gt;Stoller&lt;/Author&gt;&lt;Year&gt;1961&lt;/Year&gt;&lt;RecNum&gt;127&lt;/RecNum&gt;&lt;DisplayText&gt;(Stoller and Richards 1961)&lt;/DisplayText&gt;&lt;record&gt;&lt;rec-number&gt;127&lt;/rec-number&gt;&lt;foreign-keys&gt;&lt;key app="EN" db-id="r9aesfrsp2ptvlea59iv099m20xv22avsvvv" timestamp="1428507856"&gt;127&lt;/key&gt;&lt;/foreign-keys&gt;&lt;ref-type name="Journal Article"&gt;17&lt;/ref-type&gt;&lt;contributors&gt;&lt;authors&gt;&lt;author&gt;Stoller, SM&lt;/author&gt;&lt;author&gt;Richards, RB&lt;/author&gt;&lt;/authors&gt;&lt;/contributors&gt;&lt;titles&gt;&lt;title&gt;Reactor Handbook, Volume II, Fuel Reprocessing&lt;/title&gt;&lt;secondary-title&gt;Inter science Publishers, Inc., New York&lt;/secondary-title&gt;&lt;/titles&gt;&lt;periodical&gt;&lt;full-title&gt;Inter science Publishers, Inc., New York&lt;/full-title&gt;&lt;/periodical&gt;&lt;dates&gt;&lt;year&gt;1961&lt;/year&gt;&lt;/dates&gt;&lt;urls&gt;&lt;/urls&gt;&lt;/record&gt;&lt;/Cite&gt;&lt;/EndNote&gt;</w:delInstrText>
        </w:r>
        <w:r w:rsidR="007D162F" w:rsidDel="00856C6B">
          <w:fldChar w:fldCharType="separate"/>
        </w:r>
        <w:r w:rsidR="007D162F" w:rsidDel="00856C6B">
          <w:rPr>
            <w:noProof/>
          </w:rPr>
          <w:delText>(Stoller and Richards 1961)</w:delText>
        </w:r>
        <w:r w:rsidR="007D162F" w:rsidDel="00856C6B">
          <w:fldChar w:fldCharType="end"/>
        </w:r>
        <w:r w:rsidR="007D162F" w:rsidDel="00856C6B">
          <w:delText>.</w:delText>
        </w:r>
      </w:del>
    </w:p>
    <w:p w14:paraId="10383921" w14:textId="4CC46F3E" w:rsidR="002861BF" w:rsidRDefault="007D162F" w:rsidP="008E3CE6">
      <w:r>
        <w:tab/>
        <w:t xml:space="preserve">The </w:t>
      </w:r>
      <w:del w:id="593" w:author="Charles M. Folden III" w:date="2016-03-18T14:48:00Z">
        <w:r w:rsidR="00A21B36" w:rsidDel="005A3289">
          <w:delText xml:space="preserve">Alkali </w:delText>
        </w:r>
      </w:del>
      <w:ins w:id="594" w:author="Charles M. Folden III" w:date="2016-03-18T14:48:00Z">
        <w:r w:rsidR="005A3289">
          <w:t xml:space="preserve">alkali </w:t>
        </w:r>
      </w:ins>
      <w:r w:rsidR="00A21B36">
        <w:t>and alkaline earth metals both have very high decontamination</w:t>
      </w:r>
      <w:r w:rsidR="00530B0D">
        <w:t xml:space="preserve"> factors. It should be noted that the </w:t>
      </w:r>
      <w:del w:id="595" w:author="Charles M. Folden III" w:date="2016-03-19T14:58:00Z">
        <w:r w:rsidR="00530B0D" w:rsidDel="00856C6B">
          <w:delText xml:space="preserve">barium </w:delText>
        </w:r>
      </w:del>
      <w:ins w:id="596" w:author="Charles M. Folden III" w:date="2016-03-19T14:58:00Z">
        <w:r w:rsidR="00856C6B">
          <w:t xml:space="preserve">Ba </w:t>
        </w:r>
      </w:ins>
      <w:r w:rsidR="00530B0D">
        <w:t xml:space="preserve">calculation utilized </w:t>
      </w:r>
      <w:r w:rsidR="00530B0D">
        <w:rPr>
          <w:vertAlign w:val="superscript"/>
        </w:rPr>
        <w:t>138</w:t>
      </w:r>
      <w:r w:rsidR="00530B0D">
        <w:t>Ba with background barium subtracted</w:t>
      </w:r>
      <w:ins w:id="597" w:author="Charles M. Folden III" w:date="2016-03-19T14:59:00Z">
        <w:r w:rsidR="00856C6B">
          <w:t xml:space="preserve">; the </w:t>
        </w:r>
      </w:ins>
      <w:del w:id="598" w:author="Charles M. Folden III" w:date="2016-03-19T14:59:00Z">
        <w:r w:rsidR="00530B0D" w:rsidDel="00856C6B">
          <w:delText>. B</w:delText>
        </w:r>
      </w:del>
      <w:ins w:id="599" w:author="Charles M. Folden III" w:date="2016-03-19T14:59:00Z">
        <w:r w:rsidR="00856C6B">
          <w:t>b</w:t>
        </w:r>
      </w:ins>
      <w:r w:rsidR="00530B0D">
        <w:t xml:space="preserve">ackground was determined with </w:t>
      </w:r>
      <w:r w:rsidR="00530B0D">
        <w:rPr>
          <w:vertAlign w:val="superscript"/>
        </w:rPr>
        <w:t>134</w:t>
      </w:r>
      <w:r w:rsidR="00530B0D">
        <w:t xml:space="preserve">Ba, and is subject to very high errors due to the low </w:t>
      </w:r>
      <w:r w:rsidR="00530B0D">
        <w:lastRenderedPageBreak/>
        <w:t xml:space="preserve">amounts of </w:t>
      </w:r>
      <w:r w:rsidR="00530B0D">
        <w:rPr>
          <w:vertAlign w:val="superscript"/>
        </w:rPr>
        <w:t>134</w:t>
      </w:r>
      <w:r w:rsidR="00530B0D">
        <w:t xml:space="preserve">Ba in the system. </w:t>
      </w:r>
      <w:del w:id="600" w:author="Charles M. Folden III" w:date="2016-03-19T14:59:00Z">
        <w:r w:rsidR="00530B0D" w:rsidDel="00856C6B">
          <w:delText xml:space="preserve">Barium </w:delText>
        </w:r>
      </w:del>
      <w:ins w:id="601" w:author="Charles M. Folden III" w:date="2016-03-19T14:59:00Z">
        <w:r w:rsidR="00856C6B">
          <w:t xml:space="preserve">Ba </w:t>
        </w:r>
      </w:ins>
      <w:r w:rsidR="00530B0D">
        <w:t xml:space="preserve">and </w:t>
      </w:r>
      <w:del w:id="602" w:author="Charles M. Folden III" w:date="2016-03-19T14:59:00Z">
        <w:r w:rsidR="00530B0D" w:rsidDel="00856C6B">
          <w:delText xml:space="preserve">strontium </w:delText>
        </w:r>
      </w:del>
      <w:proofErr w:type="spellStart"/>
      <w:ins w:id="603" w:author="Charles M. Folden III" w:date="2016-03-19T14:59:00Z">
        <w:r w:rsidR="00856C6B">
          <w:t>Sr</w:t>
        </w:r>
        <w:proofErr w:type="spellEnd"/>
        <w:r w:rsidR="00856C6B">
          <w:t xml:space="preserve"> </w:t>
        </w:r>
      </w:ins>
      <w:r w:rsidR="00530B0D">
        <w:t xml:space="preserve">form </w:t>
      </w:r>
      <w:ins w:id="604" w:author="Charles M. Folden III" w:date="2016-03-19T14:59:00Z">
        <w:r w:rsidR="00856C6B">
          <w:t>d</w:t>
        </w:r>
      </w:ins>
      <w:del w:id="605" w:author="Charles M. Folden III" w:date="2016-03-19T14:59:00Z">
        <w:r w:rsidR="00530B0D" w:rsidDel="00856C6B">
          <w:delText>b</w:delText>
        </w:r>
      </w:del>
      <w:r w:rsidR="00530B0D">
        <w:t xml:space="preserve">ivalent </w:t>
      </w:r>
      <w:proofErr w:type="spellStart"/>
      <w:r w:rsidR="00530B0D">
        <w:t>cations</w:t>
      </w:r>
      <w:proofErr w:type="spellEnd"/>
      <w:r w:rsidR="00530B0D">
        <w:t xml:space="preserve"> and are </w:t>
      </w:r>
      <w:commentRangeStart w:id="606"/>
      <w:r w:rsidR="00530B0D">
        <w:t>not readily extractible in TBP</w:t>
      </w:r>
      <w:commentRangeEnd w:id="606"/>
      <w:r w:rsidR="00856C6B">
        <w:rPr>
          <w:rStyle w:val="CommentReference"/>
        </w:rPr>
        <w:commentReference w:id="606"/>
      </w:r>
      <w:r w:rsidR="00530B0D">
        <w:t xml:space="preserve">. </w:t>
      </w:r>
      <w:del w:id="607" w:author="Charles M. Folden III" w:date="2016-03-19T15:00:00Z">
        <w:r w:rsidR="00530B0D" w:rsidDel="00856C6B">
          <w:delText xml:space="preserve">Cesium </w:delText>
        </w:r>
      </w:del>
      <w:ins w:id="608" w:author="Charles M. Folden III" w:date="2016-03-19T15:00:00Z">
        <w:r w:rsidR="00856C6B">
          <w:t xml:space="preserve">Cs </w:t>
        </w:r>
      </w:ins>
      <w:r w:rsidR="00530B0D">
        <w:t xml:space="preserve">and </w:t>
      </w:r>
      <w:del w:id="609" w:author="Charles M. Folden III" w:date="2016-03-19T15:00:00Z">
        <w:r w:rsidR="00530B0D" w:rsidDel="00856C6B">
          <w:delText xml:space="preserve">rubidium </w:delText>
        </w:r>
      </w:del>
      <w:proofErr w:type="spellStart"/>
      <w:ins w:id="610" w:author="Charles M. Folden III" w:date="2016-03-19T15:00:00Z">
        <w:r w:rsidR="00856C6B">
          <w:t>Rb</w:t>
        </w:r>
        <w:proofErr w:type="spellEnd"/>
        <w:r w:rsidR="00856C6B">
          <w:t xml:space="preserve"> </w:t>
        </w:r>
      </w:ins>
      <w:r w:rsidR="00530B0D">
        <w:t>have a large difference in DF (</w:t>
      </w:r>
      <w:r w:rsidR="00530B0D">
        <w:rPr>
          <w:color w:val="FF0000"/>
        </w:rPr>
        <w:t>Still working on figuring that out</w:t>
      </w:r>
      <w:r w:rsidR="00530B0D">
        <w:t xml:space="preserve">). </w:t>
      </w:r>
    </w:p>
    <w:p w14:paraId="57F46F38" w14:textId="6FA487B7" w:rsidR="005A5B62" w:rsidRDefault="0086584B" w:rsidP="008E3CE6">
      <w:r>
        <w:tab/>
        <w:t xml:space="preserve">The </w:t>
      </w:r>
      <w:commentRangeStart w:id="611"/>
      <w:r>
        <w:t>transition metals</w:t>
      </w:r>
      <w:commentRangeEnd w:id="611"/>
      <w:r w:rsidR="007D5C8A">
        <w:rPr>
          <w:rStyle w:val="CommentReference"/>
        </w:rPr>
        <w:commentReference w:id="611"/>
      </w:r>
      <w:r>
        <w:t xml:space="preserve"> </w:t>
      </w:r>
      <w:del w:id="612" w:author="Charles M. Folden III" w:date="2016-03-19T15:02:00Z">
        <w:r w:rsidDel="00961119">
          <w:delText xml:space="preserve">filling the 4d orbital </w:delText>
        </w:r>
      </w:del>
      <w:r>
        <w:t xml:space="preserve">have a general decreasing extractability. The reason </w:t>
      </w:r>
      <w:del w:id="613" w:author="Charles M. Folden III" w:date="2016-03-19T15:02:00Z">
        <w:r w:rsidDel="00961119">
          <w:delText xml:space="preserve">molybdenum </w:delText>
        </w:r>
      </w:del>
      <w:ins w:id="614" w:author="Charles M. Folden III" w:date="2016-03-19T15:02:00Z">
        <w:r w:rsidR="00961119">
          <w:t xml:space="preserve">Mo </w:t>
        </w:r>
      </w:ins>
      <w:r>
        <w:t xml:space="preserve">has </w:t>
      </w:r>
      <w:del w:id="615" w:author="Charles M. Folden III" w:date="2016-03-19T15:03:00Z">
        <w:r w:rsidDel="00961119">
          <w:delText xml:space="preserve">the worst </w:delText>
        </w:r>
      </w:del>
      <w:ins w:id="616" w:author="Charles M. Folden III" w:date="2016-03-19T15:03:00Z">
        <w:r w:rsidR="00961119">
          <w:t xml:space="preserve">a lower </w:t>
        </w:r>
      </w:ins>
      <w:ins w:id="617" w:author="Charles M. Folden III" w:date="2016-03-19T15:02:00Z">
        <w:r w:rsidR="00961119">
          <w:t xml:space="preserve">DF </w:t>
        </w:r>
      </w:ins>
      <w:del w:id="618" w:author="Charles M. Folden III" w:date="2016-03-19T15:03:00Z">
        <w:r w:rsidDel="00961119">
          <w:delText xml:space="preserve">of this row </w:delText>
        </w:r>
      </w:del>
      <w:ins w:id="619" w:author="Charles M. Folden III" w:date="2016-03-19T15:03:00Z">
        <w:r w:rsidR="00961119">
          <w:t xml:space="preserve">than Ru, </w:t>
        </w:r>
        <w:proofErr w:type="spellStart"/>
        <w:r w:rsidR="00961119">
          <w:t>Pd</w:t>
        </w:r>
        <w:proofErr w:type="spellEnd"/>
        <w:r w:rsidR="00961119">
          <w:t xml:space="preserve">, and Cd </w:t>
        </w:r>
      </w:ins>
      <w:r>
        <w:t>is because it can form</w:t>
      </w:r>
      <w:del w:id="620" w:author="Charles M. Folden III" w:date="2016-03-19T15:03:00Z">
        <w:r w:rsidDel="00961119">
          <w:delText xml:space="preserve"> a</w:delText>
        </w:r>
      </w:del>
      <w:r>
        <w:t xml:space="preserve"> 4+ and 6+ oxidation states in aqueous solutions</w:t>
      </w:r>
      <w:r w:rsidR="005A5B62">
        <w:t xml:space="preserve"> </w:t>
      </w:r>
      <w:r w:rsidR="005A5B62">
        <w:fldChar w:fldCharType="begin"/>
      </w:r>
      <w:r w:rsidR="005A5B62">
        <w:instrText xml:space="preserve"> ADDIN EN.CITE &lt;EndNote&gt;&lt;Cite&gt;&lt;Author&gt;Czack&lt;/Author&gt;&lt;Year&gt;1987&lt;/Year&gt;&lt;RecNum&gt;192&lt;/RecNum&gt;&lt;DisplayText&gt;(Czack, Czack et al. 1987)&lt;/DisplayText&gt;&lt;record&gt;&lt;rec-number&gt;192&lt;/rec-number&gt;&lt;foreign-keys&gt;&lt;key app="EN" db-id="r9aesfrsp2ptvlea59iv099m20xv22avsvvv" timestamp="1456790447"&gt;192&lt;/key&gt;&lt;/foreign-keys&gt;&lt;ref-type name="Book"&gt;6&lt;/ref-type&gt;&lt;contributors&gt;&lt;authors&gt;&lt;author&gt;Czack, Gerhard&lt;/author&gt;&lt;author&gt;Czack, Gerhard&lt;/author&gt;&lt;author&gt;Haase, Vera&lt;/author&gt;&lt;author&gt;Kirschstein, Gerhard&lt;/author&gt;&lt;/authors&gt;&lt;/contributors&gt;&lt;titles&gt;&lt;title&gt;Mo Molybdenum. 8th edition&lt;/title&gt;&lt;secondary-title&gt;Gmelin Handbook of Inorganic Chemistry / Gmelin Handbuch der Anorganischen Chemie: M-o / A-B / A / 2 / b&lt;/secondary-title&gt;&lt;/titles&gt;&lt;keywords&gt;&lt;keyword&gt;Molybdenum compounds&lt;/keyword&gt;&lt;keyword&gt;Chemistry&lt;/keyword&gt;&lt;keyword&gt;Chemistry, Inorganic&lt;/keyword&gt;&lt;keyword&gt;Gmelin&lt;/keyword&gt;&lt;keyword&gt;Inorganic Chemistry&lt;/keyword&gt;&lt;keyword&gt;Electronic books&lt;/keyword&gt;&lt;/keywords&gt;&lt;dates&gt;&lt;year&gt;1987&lt;/year&gt;&lt;/dates&gt;&lt;publisher&gt;Berlin : Springer, 1987.&amp;#xD;8th edition.&lt;/publisher&gt;&lt;isbn&gt;9783662092934&amp;#xD;366209293X&lt;/isbn&gt;&lt;work-type&gt;Non-fiction&amp;#xD;Electronic document&lt;/work-type&gt;&lt;urls&gt;&lt;related-urls&gt;&lt;url&gt;http://lib-ezproxy.tamu.edu:2048/login?url=http://search.ebscohost.com/login.aspx?direct=true&amp;amp;db=cat03318a&amp;amp;AN=tamug.4895863&amp;amp;site=eds-live&lt;/url&gt;&lt;url&gt;http://lib-ezproxy.tamu.edu:2048/login?url=http://link.springer.com/10.1007/978-3-662-09293-4&lt;/url&gt;&lt;/related-urls&gt;&lt;/urls&gt;&lt;remote-database-name&gt;cat03318a&lt;/remote-database-name&gt;&lt;remote-database-provider&gt;EBSCOhost&lt;/remote-database-provider&gt;&lt;/record&gt;&lt;/Cite&gt;&lt;/EndNote&gt;</w:instrText>
      </w:r>
      <w:r w:rsidR="005A5B62">
        <w:fldChar w:fldCharType="separate"/>
      </w:r>
      <w:r w:rsidR="005A5B62">
        <w:rPr>
          <w:noProof/>
        </w:rPr>
        <w:t>(Czack, Czack et al. 1987)</w:t>
      </w:r>
      <w:r w:rsidR="005A5B62">
        <w:fldChar w:fldCharType="end"/>
      </w:r>
      <w:r w:rsidR="005A5B62">
        <w:t>, which are more extractable in organic solutions</w:t>
      </w:r>
      <w:r>
        <w:t xml:space="preserve">. </w:t>
      </w:r>
    </w:p>
    <w:p w14:paraId="575BAC15" w14:textId="77777777" w:rsidR="00A33E87" w:rsidRDefault="005A5B62" w:rsidP="008E3CE6">
      <w:r>
        <w:tab/>
        <w:t>The lanthanides</w:t>
      </w:r>
      <w:r w:rsidR="003A0334">
        <w:t xml:space="preserve"> are known to have an increasing</w:t>
      </w:r>
      <w:r>
        <w:t xml:space="preserve"> extractability</w:t>
      </w:r>
      <w:r w:rsidR="003A0334">
        <w:t xml:space="preserve"> with increasing atomic number </w:t>
      </w:r>
      <w:r w:rsidR="003A0334">
        <w:fldChar w:fldCharType="begin"/>
      </w:r>
      <w:r w:rsidR="003A0334">
        <w:instrText xml:space="preserve"> ADDIN EN.CITE &lt;EndNote&gt;&lt;Cite&gt;&lt;Author&gt;Scargill&lt;/Author&gt;&lt;Year&gt;1957&lt;/Year&gt;&lt;RecNum&gt;183&lt;/RecNum&gt;&lt;DisplayText&gt;(Scargill, Alcock et al. 1957)&lt;/DisplayText&gt;&lt;record&gt;&lt;rec-number&gt;183&lt;/rec-number&gt;&lt;foreign-keys&gt;&lt;key app="EN" db-id="r9aesfrsp2ptvlea59iv099m20xv22avsvvv" timestamp="1455686497"&gt;183&lt;/key&gt;&lt;/foreign-keys&gt;&lt;ref-type name="Journal Article"&gt;17&lt;/ref-type&gt;&lt;contributors&gt;&lt;authors&gt;&lt;author&gt;Scargill, D&lt;/author&gt;&lt;author&gt;Alcock, K&lt;/author&gt;&lt;author&gt;Fletcher, JM&lt;/author&gt;&lt;author&gt;Hesford, E&lt;/author&gt;&lt;author&gt;McKay, HAC&lt;/author&gt;&lt;/authors&gt;&lt;/contributors&gt;&lt;titles&gt;&lt;title&gt;Tri-n-butyl phosphate as an extracting solvent for inorganic nitrates—II Yttrium and the lower lanthanide nitrates&lt;/title&gt;&lt;secondary-title&gt;Journal of Inorganic and Nuclear Chemistry&lt;/secondary-title&gt;&lt;/titles&gt;&lt;periodical&gt;&lt;full-title&gt;Journal of Inorganic and Nuclear Chemistry&lt;/full-title&gt;&lt;/periodical&gt;&lt;pages&gt;304-314&lt;/pages&gt;&lt;volume&gt;4&lt;/volume&gt;&lt;number&gt;5&lt;/number&gt;&lt;dates&gt;&lt;year&gt;1957&lt;/year&gt;&lt;/dates&gt;&lt;isbn&gt;0022-1902&lt;/isbn&gt;&lt;urls&gt;&lt;/urls&gt;&lt;/record&gt;&lt;/Cite&gt;&lt;/EndNote&gt;</w:instrText>
      </w:r>
      <w:r w:rsidR="003A0334">
        <w:fldChar w:fldCharType="separate"/>
      </w:r>
      <w:r w:rsidR="003A0334">
        <w:rPr>
          <w:noProof/>
        </w:rPr>
        <w:t>(Scargill, Alcock et al. 1957)</w:t>
      </w:r>
      <w:r w:rsidR="003A0334">
        <w:fldChar w:fldCharType="end"/>
      </w:r>
      <w:r>
        <w:t xml:space="preserve">, which is reflected in </w:t>
      </w:r>
      <w:r w:rsidR="003A0334">
        <w:t>a decreasing</w:t>
      </w:r>
      <w:r>
        <w:t xml:space="preserve"> DF. </w:t>
      </w:r>
      <w:r w:rsidR="004D5129">
        <w:t>(</w:t>
      </w:r>
      <w:commentRangeStart w:id="621"/>
      <w:r w:rsidR="004D5129">
        <w:rPr>
          <w:color w:val="FF0000"/>
        </w:rPr>
        <w:t xml:space="preserve">Is this due to lanthanide contraction? </w:t>
      </w:r>
      <w:proofErr w:type="spellStart"/>
      <w:r w:rsidR="004D5129">
        <w:rPr>
          <w:color w:val="FF0000"/>
        </w:rPr>
        <w:t>Where as</w:t>
      </w:r>
      <w:proofErr w:type="spellEnd"/>
      <w:r w:rsidR="004D5129">
        <w:rPr>
          <w:color w:val="FF0000"/>
        </w:rPr>
        <w:t xml:space="preserve"> the atoms get smaller, with a higher charge density, they are more easily extracted? – Does this explain why Cs is better than </w:t>
      </w:r>
      <w:proofErr w:type="spellStart"/>
      <w:r w:rsidR="004D5129">
        <w:rPr>
          <w:color w:val="FF0000"/>
        </w:rPr>
        <w:t>Rb</w:t>
      </w:r>
      <w:proofErr w:type="spellEnd"/>
      <w:r w:rsidR="004D5129">
        <w:rPr>
          <w:color w:val="FF0000"/>
        </w:rPr>
        <w:t xml:space="preserve">, and why Ba is better than </w:t>
      </w:r>
      <w:proofErr w:type="spellStart"/>
      <w:r w:rsidR="004D5129">
        <w:rPr>
          <w:color w:val="FF0000"/>
        </w:rPr>
        <w:t>Sr</w:t>
      </w:r>
      <w:proofErr w:type="spellEnd"/>
      <w:r w:rsidR="004D5129">
        <w:rPr>
          <w:color w:val="FF0000"/>
        </w:rPr>
        <w:t>?</w:t>
      </w:r>
      <w:commentRangeEnd w:id="621"/>
      <w:r w:rsidR="00961119">
        <w:rPr>
          <w:rStyle w:val="CommentReference"/>
        </w:rPr>
        <w:commentReference w:id="621"/>
      </w:r>
      <w:r w:rsidR="004D5129">
        <w:t>)</w:t>
      </w:r>
    </w:p>
    <w:p w14:paraId="72E57B51" w14:textId="77777777" w:rsidR="0086584B" w:rsidRDefault="00A33E87" w:rsidP="00A33E87">
      <w:pPr>
        <w:pStyle w:val="ListParagraph"/>
        <w:numPr>
          <w:ilvl w:val="0"/>
          <w:numId w:val="13"/>
        </w:numPr>
        <w:jc w:val="center"/>
      </w:pPr>
      <w:r>
        <w:t>Conclusions</w:t>
      </w:r>
    </w:p>
    <w:p w14:paraId="68B8BC86" w14:textId="0023DC6C" w:rsidR="009A3733" w:rsidRDefault="00F37370" w:rsidP="00EE19FB">
      <w:pPr>
        <w:ind w:firstLine="360"/>
      </w:pPr>
      <w:r w:rsidRPr="00F37370">
        <w:t xml:space="preserve">Decontamination factors for U, Mo, Ru, Ce, Sm, </w:t>
      </w:r>
      <w:proofErr w:type="spellStart"/>
      <w:r w:rsidRPr="00F37370">
        <w:t>Sr</w:t>
      </w:r>
      <w:proofErr w:type="spellEnd"/>
      <w:r w:rsidRPr="00F37370">
        <w:t xml:space="preserve">, Pm, </w:t>
      </w:r>
      <w:proofErr w:type="spellStart"/>
      <w:r w:rsidRPr="00F37370">
        <w:t>Eu</w:t>
      </w:r>
      <w:proofErr w:type="spellEnd"/>
      <w:r w:rsidRPr="00F37370">
        <w:t xml:space="preserve">, </w:t>
      </w:r>
      <w:proofErr w:type="spellStart"/>
      <w:r w:rsidRPr="00F37370">
        <w:t>Nd</w:t>
      </w:r>
      <w:proofErr w:type="spellEnd"/>
      <w:r w:rsidRPr="00F37370">
        <w:t xml:space="preserve">, </w:t>
      </w:r>
      <w:proofErr w:type="spellStart"/>
      <w:r w:rsidRPr="00F37370">
        <w:t>Pd</w:t>
      </w:r>
      <w:proofErr w:type="spellEnd"/>
      <w:r w:rsidRPr="00F37370">
        <w:t xml:space="preserve">, Cd and Sn for a </w:t>
      </w:r>
      <w:commentRangeStart w:id="622"/>
      <w:r w:rsidRPr="00F37370">
        <w:t>two-step</w:t>
      </w:r>
      <w:commentRangeEnd w:id="622"/>
      <w:r w:rsidR="007D5C8A">
        <w:rPr>
          <w:rStyle w:val="CommentReference"/>
        </w:rPr>
        <w:commentReference w:id="622"/>
      </w:r>
      <w:r w:rsidRPr="00F37370">
        <w:t xml:space="preserve"> PUREX cycle using 30 vol.% </w:t>
      </w:r>
      <w:del w:id="623" w:author="Charles M. Folden III" w:date="2016-03-19T15:08:00Z">
        <w:r w:rsidRPr="00F37370" w:rsidDel="007D5C8A">
          <w:delText>tri-n-butyl phosphate</w:delText>
        </w:r>
      </w:del>
      <w:ins w:id="624" w:author="Charles M. Folden III" w:date="2016-03-19T15:08:00Z">
        <w:r w:rsidR="007D5C8A">
          <w:t>TBP</w:t>
        </w:r>
      </w:ins>
      <w:r w:rsidRPr="00F37370">
        <w:t xml:space="preserve"> in a kerosene diluent with low </w:t>
      </w:r>
      <w:del w:id="625" w:author="Charles M. Folden III" w:date="2016-03-19T15:08:00Z">
        <w:r w:rsidRPr="00F37370" w:rsidDel="007D5C8A">
          <w:delText xml:space="preserve">uranium </w:delText>
        </w:r>
      </w:del>
      <w:ins w:id="626" w:author="Charles M. Folden III" w:date="2016-03-19T15:08:00Z">
        <w:r w:rsidR="007D5C8A">
          <w:t xml:space="preserve">U </w:t>
        </w:r>
      </w:ins>
      <w:r w:rsidRPr="00F37370">
        <w:t xml:space="preserve">concentrations in 4 M </w:t>
      </w:r>
      <w:del w:id="627" w:author="Charles M. Folden III" w:date="2016-03-19T15:08:00Z">
        <w:r w:rsidRPr="00F37370" w:rsidDel="007D5C8A">
          <w:delText xml:space="preserve">nitric acid </w:delText>
        </w:r>
      </w:del>
      <w:ins w:id="628" w:author="Charles M. Folden III" w:date="2016-03-19T15:08:00Z">
        <w:r w:rsidR="007D5C8A">
          <w:t>HNO</w:t>
        </w:r>
        <w:r w:rsidR="007D5C8A" w:rsidRPr="007D5C8A">
          <w:rPr>
            <w:vertAlign w:val="subscript"/>
            <w:rPrChange w:id="629" w:author="Charles M. Folden III" w:date="2016-03-19T15:08:00Z">
              <w:rPr/>
            </w:rPrChange>
          </w:rPr>
          <w:t>3</w:t>
        </w:r>
        <w:r w:rsidR="007D5C8A">
          <w:t xml:space="preserve"> </w:t>
        </w:r>
      </w:ins>
      <w:r w:rsidRPr="00F37370">
        <w:t>were determined</w:t>
      </w:r>
      <w:r>
        <w:t xml:space="preserve">. Trends among </w:t>
      </w:r>
      <w:r w:rsidR="00800014">
        <w:t xml:space="preserve">the different groups in the periodic table give indication that </w:t>
      </w:r>
      <w:ins w:id="630" w:author="Charles M. Folden III" w:date="2016-03-19T15:09:00Z">
        <w:r w:rsidR="007D5C8A">
          <w:t xml:space="preserve">the </w:t>
        </w:r>
      </w:ins>
      <w:r w:rsidR="00800014">
        <w:t xml:space="preserve">higher charge densities </w:t>
      </w:r>
      <w:ins w:id="631" w:author="Charles M. Folden III" w:date="2016-03-19T15:09:00Z">
        <w:r w:rsidR="007D5C8A">
          <w:t xml:space="preserve">of the heavier lanthanides </w:t>
        </w:r>
      </w:ins>
      <w:r w:rsidR="00800014">
        <w:t xml:space="preserve">are more extractable in TBP. Overall gamma decontamination factors for a single contact procedure were determined to be </w:t>
      </w:r>
      <w:commentRangeStart w:id="632"/>
      <w:r w:rsidR="00800014">
        <w:t>~20 and 5</w:t>
      </w:r>
      <w:commentRangeEnd w:id="632"/>
      <w:r w:rsidR="007D5C8A">
        <w:rPr>
          <w:rStyle w:val="CommentReference"/>
        </w:rPr>
        <w:commentReference w:id="632"/>
      </w:r>
      <w:r w:rsidR="00800014">
        <w:t xml:space="preserve"> for a </w:t>
      </w:r>
      <w:del w:id="633" w:author="Charles M. Folden III" w:date="2016-03-19T15:09:00Z">
        <w:r w:rsidR="00800014" w:rsidDel="007D5C8A">
          <w:delText xml:space="preserve">four </w:delText>
        </w:r>
      </w:del>
      <w:ins w:id="634" w:author="Charles M. Folden III" w:date="2016-03-19T15:09:00Z">
        <w:r w:rsidR="007D5C8A">
          <w:t>four-</w:t>
        </w:r>
      </w:ins>
      <w:r w:rsidR="00800014">
        <w:t xml:space="preserve">contact procedure, indicating that multiple contacts increases plutonium recovery, but decreases decontamination factors. </w:t>
      </w:r>
      <w:commentRangeStart w:id="635"/>
      <w:r w:rsidR="00800014">
        <w:t>Plutonium extraction was 93% and 90% for the first two cycles and negli</w:t>
      </w:r>
      <w:ins w:id="636" w:author="Charles M. Folden III" w:date="2016-03-19T15:10:00Z">
        <w:r w:rsidR="007D5C8A">
          <w:t>gib</w:t>
        </w:r>
      </w:ins>
      <w:del w:id="637" w:author="Charles M. Folden III" w:date="2016-03-19T15:10:00Z">
        <w:r w:rsidR="00800014" w:rsidDel="007D5C8A">
          <w:delText>b</w:delText>
        </w:r>
      </w:del>
      <w:r w:rsidR="00800014">
        <w:t xml:space="preserve">le for the third cycle due to </w:t>
      </w:r>
      <w:proofErr w:type="gramStart"/>
      <w:r w:rsidR="00800014">
        <w:t>Fe(</w:t>
      </w:r>
      <w:proofErr w:type="gramEnd"/>
      <w:r w:rsidR="00800014">
        <w:t xml:space="preserve">II) </w:t>
      </w:r>
      <w:r w:rsidR="009A3733">
        <w:t>oxidation</w:t>
      </w:r>
      <w:commentRangeEnd w:id="635"/>
      <w:r w:rsidR="007D5C8A">
        <w:rPr>
          <w:rStyle w:val="CommentReference"/>
        </w:rPr>
        <w:commentReference w:id="635"/>
      </w:r>
      <w:r w:rsidR="009A3733">
        <w:t xml:space="preserve">. </w:t>
      </w:r>
    </w:p>
    <w:p w14:paraId="12254250" w14:textId="77777777" w:rsidR="009A3733" w:rsidRPr="00DA70F7" w:rsidRDefault="009A3733" w:rsidP="009A3733">
      <w:pPr>
        <w:ind w:firstLine="360"/>
        <w:rPr>
          <w:color w:val="FF0000"/>
        </w:rPr>
      </w:pPr>
      <w:r w:rsidRPr="00DA70F7">
        <w:rPr>
          <w:color w:val="FF0000"/>
        </w:rPr>
        <w:tab/>
      </w:r>
      <w:commentRangeStart w:id="638"/>
      <w:r w:rsidRPr="00DA70F7">
        <w:rPr>
          <w:color w:val="FF0000"/>
        </w:rPr>
        <w:t xml:space="preserve">Do I include trends for Cs and </w:t>
      </w:r>
      <w:proofErr w:type="spellStart"/>
      <w:r w:rsidRPr="00DA70F7">
        <w:rPr>
          <w:color w:val="FF0000"/>
        </w:rPr>
        <w:t>Rb</w:t>
      </w:r>
      <w:proofErr w:type="spellEnd"/>
      <w:r w:rsidRPr="00DA70F7">
        <w:rPr>
          <w:color w:val="FF0000"/>
        </w:rPr>
        <w:t xml:space="preserve"> (and </w:t>
      </w:r>
      <w:proofErr w:type="spellStart"/>
      <w:r w:rsidRPr="00DA70F7">
        <w:rPr>
          <w:color w:val="FF0000"/>
        </w:rPr>
        <w:t>Sr</w:t>
      </w:r>
      <w:proofErr w:type="spellEnd"/>
      <w:r w:rsidRPr="00DA70F7">
        <w:rPr>
          <w:color w:val="FF0000"/>
        </w:rPr>
        <w:t xml:space="preserve"> and Ba) – if what I said above is correct</w:t>
      </w:r>
      <w:commentRangeEnd w:id="638"/>
      <w:r w:rsidR="006B1970">
        <w:rPr>
          <w:rStyle w:val="CommentReference"/>
        </w:rPr>
        <w:commentReference w:id="638"/>
      </w:r>
    </w:p>
    <w:p w14:paraId="3A6DC48A" w14:textId="77777777" w:rsidR="009A3733" w:rsidRPr="00DA70F7" w:rsidRDefault="009A3733" w:rsidP="009A3733">
      <w:pPr>
        <w:ind w:firstLine="360"/>
        <w:rPr>
          <w:color w:val="FF0000"/>
        </w:rPr>
      </w:pPr>
      <w:r w:rsidRPr="00DA70F7">
        <w:rPr>
          <w:color w:val="FF0000"/>
        </w:rPr>
        <w:tab/>
      </w:r>
      <w:commentRangeStart w:id="639"/>
      <w:r w:rsidRPr="00DA70F7">
        <w:rPr>
          <w:color w:val="FF0000"/>
        </w:rPr>
        <w:t>Can I talk about lanthanide trends being potentially useful for forensic analysis?</w:t>
      </w:r>
      <w:commentRangeEnd w:id="639"/>
      <w:r w:rsidR="006B1970">
        <w:rPr>
          <w:rStyle w:val="CommentReference"/>
        </w:rPr>
        <w:commentReference w:id="639"/>
      </w:r>
    </w:p>
    <w:p w14:paraId="2019B4EE" w14:textId="77777777" w:rsidR="009A3733" w:rsidRPr="00DA70F7" w:rsidRDefault="009A3733" w:rsidP="009A3733">
      <w:pPr>
        <w:ind w:firstLine="360"/>
        <w:rPr>
          <w:color w:val="FF0000"/>
        </w:rPr>
      </w:pPr>
      <w:r w:rsidRPr="00DA70F7">
        <w:rPr>
          <w:color w:val="FF0000"/>
        </w:rPr>
        <w:tab/>
      </w:r>
      <w:commentRangeStart w:id="640"/>
      <w:r w:rsidRPr="00DA70F7">
        <w:rPr>
          <w:color w:val="FF0000"/>
        </w:rPr>
        <w:t xml:space="preserve">Future work of characterizing Cs, </w:t>
      </w:r>
      <w:proofErr w:type="spellStart"/>
      <w:r w:rsidRPr="00DA70F7">
        <w:rPr>
          <w:color w:val="FF0000"/>
        </w:rPr>
        <w:t>Nd</w:t>
      </w:r>
      <w:proofErr w:type="spellEnd"/>
      <w:r w:rsidRPr="00DA70F7">
        <w:rPr>
          <w:color w:val="FF0000"/>
        </w:rPr>
        <w:t>, and other isotopes of interest for interdicted Pu?</w:t>
      </w:r>
      <w:commentRangeEnd w:id="640"/>
      <w:r w:rsidR="00457F22">
        <w:rPr>
          <w:rStyle w:val="CommentReference"/>
        </w:rPr>
        <w:commentReference w:id="640"/>
      </w:r>
    </w:p>
    <w:p w14:paraId="153EDD4A" w14:textId="77777777" w:rsidR="00FB4BC2" w:rsidRDefault="000F21D6" w:rsidP="00E100D2">
      <w:pPr>
        <w:jc w:val="center"/>
      </w:pPr>
      <w:commentRangeStart w:id="641"/>
      <w:r>
        <w:t>REFERENCES</w:t>
      </w:r>
      <w:commentRangeEnd w:id="641"/>
      <w:r w:rsidR="00990C14">
        <w:rPr>
          <w:rStyle w:val="CommentReference"/>
        </w:rPr>
        <w:commentReference w:id="641"/>
      </w:r>
    </w:p>
    <w:p w14:paraId="1F6CD3C3" w14:textId="77777777" w:rsidR="008C4F35" w:rsidRPr="008C4F35" w:rsidRDefault="00FB4BC2" w:rsidP="008C4F35">
      <w:pPr>
        <w:pStyle w:val="EndNoteBibliography"/>
      </w:pPr>
      <w:r>
        <w:lastRenderedPageBreak/>
        <w:fldChar w:fldCharType="begin"/>
      </w:r>
      <w:r>
        <w:instrText xml:space="preserve"> ADDIN EN.REFLIST </w:instrText>
      </w:r>
      <w:r>
        <w:fldChar w:fldCharType="separate"/>
      </w:r>
      <w:r w:rsidR="008C4F35" w:rsidRPr="008C4F35">
        <w:t xml:space="preserve">Alcock, K., F. Bedford, W. Hardwick and H. McKay (1957). "Tri-n-butyl phosphate as an extracting solvent for inorganic nitrates—I: Zirconium nitrate." </w:t>
      </w:r>
      <w:r w:rsidR="008C4F35" w:rsidRPr="008C4F35">
        <w:rPr>
          <w:u w:val="single"/>
        </w:rPr>
        <w:t>Journal of Inorganic and Nuclear Chemistry</w:t>
      </w:r>
      <w:r w:rsidR="008C4F35" w:rsidRPr="008C4F35">
        <w:t xml:space="preserve"> </w:t>
      </w:r>
      <w:r w:rsidR="008C4F35" w:rsidRPr="008C4F35">
        <w:rPr>
          <w:b/>
        </w:rPr>
        <w:t>4</w:t>
      </w:r>
      <w:r w:rsidR="008C4F35" w:rsidRPr="008C4F35">
        <w:t>(2): 100-105.</w:t>
      </w:r>
    </w:p>
    <w:p w14:paraId="544622B2" w14:textId="77777777" w:rsidR="008C4F35" w:rsidRPr="008C4F35" w:rsidRDefault="008C4F35" w:rsidP="008C4F35">
      <w:pPr>
        <w:pStyle w:val="EndNoteBibliography"/>
      </w:pPr>
      <w:r w:rsidRPr="008C4F35">
        <w:t xml:space="preserve">Alcock, K., G. Best, E. Hesford and H. McKay (1958). "Tri-n-butyl phosphate as an extracting solvent for inorganic nitrates—V: Further results for the tetra-and hexavalent actinide nitrates." </w:t>
      </w:r>
      <w:r w:rsidRPr="008C4F35">
        <w:rPr>
          <w:u w:val="single"/>
        </w:rPr>
        <w:t>Journal of Inorganic and Nuclear Chemistry</w:t>
      </w:r>
      <w:r w:rsidRPr="008C4F35">
        <w:t xml:space="preserve"> </w:t>
      </w:r>
      <w:r w:rsidRPr="008C4F35">
        <w:rPr>
          <w:b/>
        </w:rPr>
        <w:t>6</w:t>
      </w:r>
      <w:r w:rsidRPr="008C4F35">
        <w:t>(4): 328-333.</w:t>
      </w:r>
    </w:p>
    <w:p w14:paraId="3B2AC134" w14:textId="77777777" w:rsidR="008C4F35" w:rsidRPr="008C4F35" w:rsidRDefault="008C4F35" w:rsidP="008C4F35">
      <w:pPr>
        <w:pStyle w:val="EndNoteBibliography"/>
      </w:pPr>
      <w:r w:rsidRPr="008C4F35">
        <w:t xml:space="preserve">Benedict, M., H. Levi and T. Pigford (1982). "Nuclear chemical engineering." </w:t>
      </w:r>
      <w:r w:rsidRPr="008C4F35">
        <w:rPr>
          <w:u w:val="single"/>
        </w:rPr>
        <w:t>Nucl. Sci. Eng.</w:t>
      </w:r>
      <w:r w:rsidRPr="008C4F35">
        <w:t xml:space="preserve"> </w:t>
      </w:r>
      <w:r w:rsidRPr="008C4F35">
        <w:rPr>
          <w:b/>
        </w:rPr>
        <w:t>82</w:t>
      </w:r>
      <w:r w:rsidRPr="008C4F35">
        <w:t>(4).</w:t>
      </w:r>
    </w:p>
    <w:p w14:paraId="1E19DD0B" w14:textId="77777777" w:rsidR="008C4F35" w:rsidRPr="008C4F35" w:rsidRDefault="008C4F35" w:rsidP="008C4F35">
      <w:pPr>
        <w:pStyle w:val="EndNoteBibliography"/>
      </w:pPr>
      <w:r w:rsidRPr="008C4F35">
        <w:t xml:space="preserve">Best, G., E. Hesford and H. McKay (1959). "Tri-n-butyl phosphate as an extracting agent for inorganic nitrates—VII: The trivalent actinide nitrates." </w:t>
      </w:r>
      <w:r w:rsidRPr="008C4F35">
        <w:rPr>
          <w:u w:val="single"/>
        </w:rPr>
        <w:t>Journal of Inorganic and Nuclear Chemistry</w:t>
      </w:r>
      <w:r w:rsidRPr="008C4F35">
        <w:t xml:space="preserve"> </w:t>
      </w:r>
      <w:r w:rsidRPr="008C4F35">
        <w:rPr>
          <w:b/>
        </w:rPr>
        <w:t>12</w:t>
      </w:r>
      <w:r w:rsidRPr="008C4F35">
        <w:t>(1): 136-140.</w:t>
      </w:r>
    </w:p>
    <w:p w14:paraId="32443C9E" w14:textId="77777777" w:rsidR="008C4F35" w:rsidRPr="008C4F35" w:rsidRDefault="008C4F35" w:rsidP="008C4F35">
      <w:pPr>
        <w:pStyle w:val="EndNoteBibliography"/>
      </w:pPr>
      <w:r w:rsidRPr="008C4F35">
        <w:t xml:space="preserve">Best, G., H. McKay and P. Woodgate (1957). "Tri-n-butyl phosphate as an extracting solvent for inorganic nitrates—III The plutonium nitrates." </w:t>
      </w:r>
      <w:r w:rsidRPr="008C4F35">
        <w:rPr>
          <w:u w:val="single"/>
        </w:rPr>
        <w:t>Journal of Inorganic and Nuclear Chemistry</w:t>
      </w:r>
      <w:r w:rsidRPr="008C4F35">
        <w:t xml:space="preserve"> </w:t>
      </w:r>
      <w:r w:rsidRPr="008C4F35">
        <w:rPr>
          <w:b/>
        </w:rPr>
        <w:t>4</w:t>
      </w:r>
      <w:r w:rsidRPr="008C4F35">
        <w:t>(5): 315-320.</w:t>
      </w:r>
    </w:p>
    <w:p w14:paraId="23077B69" w14:textId="77777777" w:rsidR="008C4F35" w:rsidRPr="008C4F35" w:rsidRDefault="008C4F35" w:rsidP="008C4F35">
      <w:pPr>
        <w:pStyle w:val="EndNoteBibliography"/>
      </w:pPr>
      <w:r w:rsidRPr="008C4F35">
        <w:t xml:space="preserve">Chirayath, S. S., J. M. Osborn and T. M. Coles (2015). "Trace Fission Product Ratios for Nuclear Forensics Attribution of Weapons-Grade Plutonium from Fast and Thermal Reactors." </w:t>
      </w:r>
      <w:r w:rsidRPr="008C4F35">
        <w:rPr>
          <w:u w:val="single"/>
        </w:rPr>
        <w:t>Science &amp; Global Security</w:t>
      </w:r>
      <w:r w:rsidRPr="008C4F35">
        <w:t xml:space="preserve"> </w:t>
      </w:r>
      <w:r w:rsidRPr="008C4F35">
        <w:rPr>
          <w:b/>
        </w:rPr>
        <w:t>23</w:t>
      </w:r>
      <w:r w:rsidRPr="008C4F35">
        <w:t>(1): 48-67.</w:t>
      </w:r>
    </w:p>
    <w:p w14:paraId="44BD946E" w14:textId="77777777" w:rsidR="008C4F35" w:rsidRPr="008C4F35" w:rsidRDefault="008C4F35" w:rsidP="008C4F35">
      <w:pPr>
        <w:pStyle w:val="EndNoteBibliography"/>
      </w:pPr>
      <w:r w:rsidRPr="008C4F35">
        <w:t xml:space="preserve">Colburn, A. P. (1939). "Simplified calculation of diffusional processes." </w:t>
      </w:r>
      <w:r w:rsidRPr="008C4F35">
        <w:rPr>
          <w:u w:val="single"/>
        </w:rPr>
        <w:t>general consideration of two-film resistances</w:t>
      </w:r>
      <w:r w:rsidRPr="008C4F35">
        <w:t xml:space="preserve"> </w:t>
      </w:r>
      <w:r w:rsidRPr="008C4F35">
        <w:rPr>
          <w:b/>
        </w:rPr>
        <w:t>35</w:t>
      </w:r>
      <w:r w:rsidRPr="008C4F35">
        <w:t>: 211-236.</w:t>
      </w:r>
    </w:p>
    <w:p w14:paraId="2C9407DE" w14:textId="77777777" w:rsidR="008C4F35" w:rsidRPr="008C4F35" w:rsidRDefault="008C4F35" w:rsidP="008C4F35">
      <w:pPr>
        <w:pStyle w:val="EndNoteBibliography"/>
      </w:pPr>
      <w:r w:rsidRPr="008C4F35">
        <w:t xml:space="preserve">Czack, G., G. Czack, V. Haase and G. Kirschstein (1987). </w:t>
      </w:r>
      <w:r w:rsidRPr="008C4F35">
        <w:rPr>
          <w:u w:val="single"/>
        </w:rPr>
        <w:t>Mo Molybdenum. 8th edition</w:t>
      </w:r>
      <w:r w:rsidRPr="008C4F35">
        <w:t>, Berlin : Springer, 1987.</w:t>
      </w:r>
    </w:p>
    <w:p w14:paraId="53B9491A" w14:textId="77777777" w:rsidR="008C4F35" w:rsidRPr="008C4F35" w:rsidRDefault="008C4F35" w:rsidP="008C4F35">
      <w:pPr>
        <w:pStyle w:val="EndNoteBibliography"/>
      </w:pPr>
      <w:r w:rsidRPr="008C4F35">
        <w:t>8th edition.</w:t>
      </w:r>
    </w:p>
    <w:p w14:paraId="45B83911" w14:textId="77777777" w:rsidR="008C4F35" w:rsidRPr="008C4F35" w:rsidRDefault="008C4F35" w:rsidP="008C4F35">
      <w:pPr>
        <w:pStyle w:val="EndNoteBibliography"/>
      </w:pPr>
      <w:r w:rsidRPr="008C4F35">
        <w:t xml:space="preserve">Hesford, E., E. Jackson and H. McKay (1959). "Tri-n-butyl phosphate as an extracting agent for inorganic nitrates—VI Further results for the rare earth nitrates." </w:t>
      </w:r>
      <w:r w:rsidRPr="008C4F35">
        <w:rPr>
          <w:u w:val="single"/>
        </w:rPr>
        <w:t>Journal of Inorganic and Nuclear Chemistry</w:t>
      </w:r>
      <w:r w:rsidRPr="008C4F35">
        <w:t xml:space="preserve"> </w:t>
      </w:r>
      <w:r w:rsidRPr="008C4F35">
        <w:rPr>
          <w:b/>
        </w:rPr>
        <w:t>9</w:t>
      </w:r>
      <w:r w:rsidRPr="008C4F35">
        <w:t>(3-4): 279-289.</w:t>
      </w:r>
    </w:p>
    <w:p w14:paraId="2F01D53D" w14:textId="77777777" w:rsidR="008C4F35" w:rsidRPr="008C4F35" w:rsidRDefault="008C4F35" w:rsidP="008C4F35">
      <w:pPr>
        <w:pStyle w:val="EndNoteBibliography"/>
      </w:pPr>
      <w:r w:rsidRPr="008C4F35">
        <w:t xml:space="preserve">Hesford, E., H. McKay and D. Scargill (1957). "Tri-n-butyl phosphate as an extracting solvent for inorganic nitrates—IV Thorium nitrate." </w:t>
      </w:r>
      <w:r w:rsidRPr="008C4F35">
        <w:rPr>
          <w:u w:val="single"/>
        </w:rPr>
        <w:t>Journal of Inorganic and Nuclear Chemistry</w:t>
      </w:r>
      <w:r w:rsidRPr="008C4F35">
        <w:t xml:space="preserve"> </w:t>
      </w:r>
      <w:r w:rsidRPr="008C4F35">
        <w:rPr>
          <w:b/>
        </w:rPr>
        <w:t>4</w:t>
      </w:r>
      <w:r w:rsidRPr="008C4F35">
        <w:t>(5): 321-325.</w:t>
      </w:r>
    </w:p>
    <w:p w14:paraId="630504F5" w14:textId="77777777" w:rsidR="008C4F35" w:rsidRPr="008C4F35" w:rsidRDefault="008C4F35" w:rsidP="008C4F35">
      <w:pPr>
        <w:pStyle w:val="EndNoteBibliography"/>
      </w:pPr>
      <w:r w:rsidRPr="008C4F35">
        <w:t xml:space="preserve">Long, J. T. (1967). </w:t>
      </w:r>
      <w:r w:rsidRPr="008C4F35">
        <w:rPr>
          <w:u w:val="single"/>
        </w:rPr>
        <w:t>Engineering for nuclear fuel reprocessing</w:t>
      </w:r>
      <w:r w:rsidRPr="008C4F35">
        <w:t>, New York : Gordon and Breach Science Publishers, [1967].</w:t>
      </w:r>
    </w:p>
    <w:p w14:paraId="64057301" w14:textId="77777777" w:rsidR="008C4F35" w:rsidRPr="008C4F35" w:rsidRDefault="008C4F35" w:rsidP="008C4F35">
      <w:pPr>
        <w:pStyle w:val="EndNoteBibliography"/>
      </w:pPr>
      <w:r w:rsidRPr="008C4F35">
        <w:t>McHenry, R., J. Posey and P. Baker (1963). Recovery of Irradiated Uranium by a Two-stage Differential Extraction Procedure, Oak Ridge National Lab., Tenn.</w:t>
      </w:r>
    </w:p>
    <w:p w14:paraId="3A7CEAB9" w14:textId="77777777" w:rsidR="008C4F35" w:rsidRPr="008C4F35" w:rsidRDefault="008C4F35" w:rsidP="008C4F35">
      <w:pPr>
        <w:pStyle w:val="EndNoteBibliography"/>
      </w:pPr>
      <w:r w:rsidRPr="008C4F35">
        <w:t>Michael, F. S. and D. L. Jack (2010). Nuclear Fuel Reprocessing - INL/EXT-10-17753, Idaho National Laboratory (INL)</w:t>
      </w:r>
    </w:p>
    <w:p w14:paraId="39A49CD5" w14:textId="77777777" w:rsidR="008C4F35" w:rsidRPr="008C4F35" w:rsidRDefault="008C4F35" w:rsidP="008C4F35">
      <w:pPr>
        <w:pStyle w:val="EndNoteBibliography"/>
      </w:pPr>
      <w:r w:rsidRPr="008C4F35">
        <w:t>Sponsoring Organization: DOE - NE.</w:t>
      </w:r>
    </w:p>
    <w:p w14:paraId="05491ED9" w14:textId="77777777" w:rsidR="008C4F35" w:rsidRPr="008C4F35" w:rsidRDefault="008C4F35" w:rsidP="008C4F35">
      <w:pPr>
        <w:pStyle w:val="EndNoteBibliography"/>
      </w:pPr>
      <w:r w:rsidRPr="008C4F35">
        <w:t xml:space="preserve">Perry, R. H. and D. W. Green (2008). </w:t>
      </w:r>
      <w:r w:rsidRPr="008C4F35">
        <w:rPr>
          <w:u w:val="single"/>
        </w:rPr>
        <w:t>Perry's chemical engineers' handbook. 8th ed</w:t>
      </w:r>
      <w:r w:rsidRPr="008C4F35">
        <w:t>, New York : McGraw-Hill, [2008]</w:t>
      </w:r>
    </w:p>
    <w:p w14:paraId="329B82EF" w14:textId="77777777" w:rsidR="008C4F35" w:rsidRPr="008C4F35" w:rsidRDefault="008C4F35" w:rsidP="008C4F35">
      <w:pPr>
        <w:pStyle w:val="EndNoteBibliography"/>
      </w:pPr>
      <w:r w:rsidRPr="008C4F35">
        <w:t>8th ed. / prepared by a staff of specialists under the editorial direction of editor-in-chief, Don W. Green, late editor, Robert H. Perry.</w:t>
      </w:r>
    </w:p>
    <w:p w14:paraId="781A1285" w14:textId="77777777" w:rsidR="008C4F35" w:rsidRPr="008C4F35" w:rsidRDefault="008C4F35" w:rsidP="008C4F35">
      <w:pPr>
        <w:pStyle w:val="EndNoteBibliography"/>
      </w:pPr>
      <w:r w:rsidRPr="008C4F35">
        <w:t>Prout, W. (1957). EQUILIBRIUM DISTRIBUTION DATA FOR PUREX AND SIMILAR EXTRACTION PROCESSES.</w:t>
      </w:r>
    </w:p>
    <w:p w14:paraId="5366D57A" w14:textId="77777777" w:rsidR="008C4F35" w:rsidRPr="008C4F35" w:rsidRDefault="008C4F35" w:rsidP="008C4F35">
      <w:pPr>
        <w:pStyle w:val="EndNoteBibliography"/>
      </w:pPr>
      <w:r w:rsidRPr="008C4F35">
        <w:t>Reas, W. (1957). THE PUREX PROCESS-A SOLVENT EXTRACTION REPROCESSING METHOD FOR IRRADIATED URANIUM.</w:t>
      </w:r>
    </w:p>
    <w:p w14:paraId="2A8659DD" w14:textId="77777777" w:rsidR="008C4F35" w:rsidRPr="008C4F35" w:rsidRDefault="008C4F35" w:rsidP="008C4F35">
      <w:pPr>
        <w:pStyle w:val="EndNoteBibliography"/>
      </w:pPr>
      <w:r w:rsidRPr="008C4F35">
        <w:t xml:space="preserve">Scargill, D., K. Alcock, J. Fletcher, E. Hesford and H. McKay (1957). "Tri-n-butyl phosphate as an extracting solvent for inorganic nitrates—II Yttrium and the lower lanthanide nitrates." </w:t>
      </w:r>
      <w:r w:rsidRPr="008C4F35">
        <w:rPr>
          <w:u w:val="single"/>
        </w:rPr>
        <w:t>Journal of Inorganic and Nuclear Chemistry</w:t>
      </w:r>
      <w:r w:rsidRPr="008C4F35">
        <w:t xml:space="preserve"> </w:t>
      </w:r>
      <w:r w:rsidRPr="008C4F35">
        <w:rPr>
          <w:b/>
        </w:rPr>
        <w:t>4</w:t>
      </w:r>
      <w:r w:rsidRPr="008C4F35">
        <w:t>(5): 304-314.</w:t>
      </w:r>
    </w:p>
    <w:p w14:paraId="6EA25E14" w14:textId="77777777" w:rsidR="008C4F35" w:rsidRPr="008C4F35" w:rsidRDefault="008C4F35" w:rsidP="008C4F35">
      <w:pPr>
        <w:pStyle w:val="EndNoteBibliography"/>
      </w:pPr>
      <w:r w:rsidRPr="008C4F35">
        <w:t xml:space="preserve">Sherwood, T. K. and R. L. Pigford (1952). </w:t>
      </w:r>
      <w:r w:rsidRPr="008C4F35">
        <w:rPr>
          <w:u w:val="single"/>
        </w:rPr>
        <w:t>Absorption and extraction. 2d ed</w:t>
      </w:r>
      <w:r w:rsidRPr="008C4F35">
        <w:t>, New York : McGraw-Hill, 1952.</w:t>
      </w:r>
    </w:p>
    <w:p w14:paraId="2F25D8DB" w14:textId="77777777" w:rsidR="008C4F35" w:rsidRPr="008C4F35" w:rsidRDefault="008C4F35" w:rsidP="008C4F35">
      <w:pPr>
        <w:pStyle w:val="EndNoteBibliography"/>
      </w:pPr>
      <w:r w:rsidRPr="008C4F35">
        <w:t>2d ed.</w:t>
      </w:r>
    </w:p>
    <w:p w14:paraId="5DBA0371" w14:textId="77777777" w:rsidR="008C4F35" w:rsidRPr="008C4F35" w:rsidRDefault="008C4F35" w:rsidP="008C4F35">
      <w:pPr>
        <w:pStyle w:val="EndNoteBibliography"/>
      </w:pPr>
      <w:r w:rsidRPr="008C4F35">
        <w:t xml:space="preserve">Stoller, S. and R. Richards (1961). "Reactor Handbook, Volume II, Fuel Reprocessing." </w:t>
      </w:r>
      <w:r w:rsidRPr="008C4F35">
        <w:rPr>
          <w:u w:val="single"/>
        </w:rPr>
        <w:t>Inter science Publishers, Inc., New York</w:t>
      </w:r>
      <w:r w:rsidRPr="008C4F35">
        <w:t>.</w:t>
      </w:r>
    </w:p>
    <w:p w14:paraId="69B96DC7" w14:textId="59FD1922" w:rsidR="00E100D2" w:rsidRPr="00E100D2" w:rsidRDefault="00FB4BC2" w:rsidP="00E100D2">
      <w:pPr>
        <w:jc w:val="center"/>
      </w:pPr>
      <w:r>
        <w:fldChar w:fldCharType="end"/>
      </w:r>
    </w:p>
    <w:sectPr w:rsidR="00E100D2" w:rsidRPr="00E100D2">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harles M. Folden III" w:date="2016-03-13T12:42:00Z" w:initials="CMF">
    <w:p w14:paraId="6659AF01" w14:textId="77777777" w:rsidR="00D1643D" w:rsidRDefault="00D1643D">
      <w:pPr>
        <w:pStyle w:val="CommentText"/>
      </w:pPr>
      <w:r>
        <w:rPr>
          <w:rStyle w:val="CommentReference"/>
        </w:rPr>
        <w:annotationRef/>
      </w:r>
      <w:r>
        <w:t>This is not the value that Mathew reported.</w:t>
      </w:r>
    </w:p>
  </w:comment>
  <w:comment w:id="2" w:author="Charles M. Folden III" w:date="2016-03-19T14:33:00Z" w:initials="CMF">
    <w:p w14:paraId="2F6AD1FD" w14:textId="366F0CB2" w:rsidR="00D1643D" w:rsidRDefault="00D1643D">
      <w:pPr>
        <w:pStyle w:val="CommentText"/>
      </w:pPr>
      <w:r>
        <w:rPr>
          <w:rStyle w:val="CommentReference"/>
        </w:rPr>
        <w:annotationRef/>
      </w:r>
      <w:r>
        <w:t>Why are the references cited by author and year?  ANS journals use numbered references.</w:t>
      </w:r>
    </w:p>
  </w:comment>
  <w:comment w:id="3" w:author="Charles M. Folden III" w:date="2016-03-13T12:51:00Z" w:initials="CMF">
    <w:p w14:paraId="51A6EAF9" w14:textId="59F021B4" w:rsidR="00D1643D" w:rsidRDefault="00D1643D">
      <w:pPr>
        <w:pStyle w:val="CommentText"/>
      </w:pPr>
      <w:r>
        <w:rPr>
          <w:rStyle w:val="CommentReference"/>
        </w:rPr>
        <w:annotationRef/>
      </w:r>
      <w:r>
        <w:t>Check this for accuracy.</w:t>
      </w:r>
    </w:p>
  </w:comment>
  <w:comment w:id="8" w:author="Charles M. Folden III" w:date="2016-03-13T12:40:00Z" w:initials="CMF">
    <w:p w14:paraId="199BB97E" w14:textId="77777777" w:rsidR="00D1643D" w:rsidRDefault="00D1643D">
      <w:pPr>
        <w:pStyle w:val="CommentText"/>
      </w:pPr>
      <w:r>
        <w:rPr>
          <w:rStyle w:val="CommentReference"/>
        </w:rPr>
        <w:annotationRef/>
      </w:r>
      <w:r>
        <w:t>Which isotopes?</w:t>
      </w:r>
    </w:p>
  </w:comment>
  <w:comment w:id="9" w:author="Charles M. Folden III" w:date="2016-03-13T13:12:00Z" w:initials="CMF">
    <w:p w14:paraId="7942A311" w14:textId="77777777" w:rsidR="00D1643D" w:rsidRDefault="00D1643D" w:rsidP="006C28B5">
      <w:pPr>
        <w:pStyle w:val="CommentText"/>
      </w:pPr>
      <w:r>
        <w:rPr>
          <w:rStyle w:val="CommentReference"/>
        </w:rPr>
        <w:annotationRef/>
      </w:r>
      <w:r>
        <w:t>Be consistent: spell out the elements or use two-letter symbols.  Generally, switching back and forth is not acceptable.</w:t>
      </w:r>
    </w:p>
  </w:comment>
  <w:comment w:id="10" w:author="Charles M. Folden III" w:date="2016-03-13T13:02:00Z" w:initials="CMF">
    <w:p w14:paraId="3741C226" w14:textId="5FD22BEE" w:rsidR="00D1643D" w:rsidRDefault="00D1643D">
      <w:pPr>
        <w:pStyle w:val="CommentText"/>
      </w:pPr>
      <w:r>
        <w:rPr>
          <w:rStyle w:val="CommentReference"/>
        </w:rPr>
        <w:annotationRef/>
      </w:r>
      <w:r>
        <w:t>Add the references!</w:t>
      </w:r>
    </w:p>
  </w:comment>
  <w:comment w:id="11" w:author="Charles M. Folden III" w:date="2016-03-13T12:59:00Z" w:initials="CMF">
    <w:p w14:paraId="35148589" w14:textId="7A1D0F26" w:rsidR="00D1643D" w:rsidRDefault="00D1643D">
      <w:pPr>
        <w:pStyle w:val="CommentText"/>
      </w:pPr>
      <w:r>
        <w:rPr>
          <w:rStyle w:val="CommentReference"/>
        </w:rPr>
        <w:annotationRef/>
      </w:r>
      <w:r>
        <w:t>Add the references!</w:t>
      </w:r>
    </w:p>
  </w:comment>
  <w:comment w:id="12" w:author="Charles M. Folden III" w:date="2016-03-13T13:09:00Z" w:initials="CMF">
    <w:p w14:paraId="3CFD6E4C" w14:textId="1A11E120" w:rsidR="00D1643D" w:rsidRDefault="00D1643D">
      <w:pPr>
        <w:pStyle w:val="CommentText"/>
      </w:pPr>
      <w:r>
        <w:rPr>
          <w:rStyle w:val="CommentReference"/>
        </w:rPr>
        <w:annotationRef/>
      </w:r>
      <w:r>
        <w:t>You just said that they were provided.</w:t>
      </w:r>
    </w:p>
  </w:comment>
  <w:comment w:id="19" w:author="Charles M. Folden III" w:date="2016-03-13T13:17:00Z" w:initials="CMF">
    <w:p w14:paraId="20D95F29" w14:textId="328F220A" w:rsidR="00D1643D" w:rsidRDefault="00D1643D">
      <w:pPr>
        <w:pStyle w:val="CommentText"/>
      </w:pPr>
      <w:r>
        <w:rPr>
          <w:rStyle w:val="CommentReference"/>
        </w:rPr>
        <w:annotationRef/>
      </w:r>
      <w:r>
        <w:t>Where did this come from?  It should probably be removed.</w:t>
      </w:r>
    </w:p>
  </w:comment>
  <w:comment w:id="22" w:author="Charles M. Folden III" w:date="2016-03-18T11:12:00Z" w:initials="CMF">
    <w:p w14:paraId="5606AB5F" w14:textId="0856F0DA" w:rsidR="00D1643D" w:rsidRDefault="00D1643D">
      <w:pPr>
        <w:pStyle w:val="CommentText"/>
      </w:pPr>
      <w:r>
        <w:rPr>
          <w:rStyle w:val="CommentReference"/>
        </w:rPr>
        <w:annotationRef/>
      </w:r>
      <w:r>
        <w:t>Why does equation 3 have absolute value signs?</w:t>
      </w:r>
    </w:p>
  </w:comment>
  <w:comment w:id="66" w:author="Charles M. Folden III" w:date="2016-03-18T11:18:00Z" w:initials="CMF">
    <w:p w14:paraId="68553134" w14:textId="7742381F" w:rsidR="00D1643D" w:rsidRDefault="00D1643D">
      <w:pPr>
        <w:pStyle w:val="CommentText"/>
      </w:pPr>
      <w:r>
        <w:rPr>
          <w:rStyle w:val="CommentReference"/>
        </w:rPr>
        <w:annotationRef/>
      </w:r>
      <w:r>
        <w:t>This statement needs a reference.</w:t>
      </w:r>
    </w:p>
  </w:comment>
  <w:comment w:id="83" w:author="Charles M. Folden III" w:date="2016-03-18T11:30:00Z" w:initials="CMF">
    <w:p w14:paraId="4C407511" w14:textId="70D9B3FB" w:rsidR="00D1643D" w:rsidRDefault="00D1643D">
      <w:pPr>
        <w:pStyle w:val="CommentText"/>
      </w:pPr>
      <w:r>
        <w:rPr>
          <w:rStyle w:val="CommentReference"/>
        </w:rPr>
        <w:annotationRef/>
      </w:r>
      <w:r>
        <w:t>Equations 5 and 6 are very difficult to understand, and I am not sure that they are correct.  Can they be made more clear?  Also, check for correctness.</w:t>
      </w:r>
    </w:p>
  </w:comment>
  <w:comment w:id="153" w:author="Charles M. Folden III" w:date="2016-03-18T13:51:00Z" w:initials="CMF">
    <w:p w14:paraId="6DE22281" w14:textId="0F04D93B" w:rsidR="00D1643D" w:rsidRDefault="00D1643D">
      <w:pPr>
        <w:pStyle w:val="CommentText"/>
      </w:pPr>
      <w:r>
        <w:rPr>
          <w:rStyle w:val="CommentReference"/>
        </w:rPr>
        <w:annotationRef/>
      </w:r>
      <w:r>
        <w:rPr>
          <w:rStyle w:val="CommentReference"/>
        </w:rPr>
        <w:annotationRef/>
      </w:r>
      <w:r>
        <w:t>This is not what the equation says. This sentence should be removed.</w:t>
      </w:r>
    </w:p>
  </w:comment>
  <w:comment w:id="264" w:author="Charles M. Folden III" w:date="2016-03-18T13:55:00Z" w:initials="CMF">
    <w:p w14:paraId="73ABF6DA" w14:textId="5B3E1EE8" w:rsidR="00D1643D" w:rsidRDefault="00D1643D">
      <w:pPr>
        <w:pStyle w:val="CommentText"/>
      </w:pPr>
      <w:r>
        <w:rPr>
          <w:rStyle w:val="CommentReference"/>
        </w:rPr>
        <w:annotationRef/>
      </w:r>
      <w:r>
        <w:t>Which is it?</w:t>
      </w:r>
    </w:p>
  </w:comment>
  <w:comment w:id="269" w:author="Charles M. Folden III" w:date="2016-03-18T13:59:00Z" w:initials="CMF">
    <w:p w14:paraId="7FFAF7A0" w14:textId="28F83879" w:rsidR="00D1643D" w:rsidRDefault="00D1643D">
      <w:pPr>
        <w:pStyle w:val="CommentText"/>
      </w:pPr>
      <w:r>
        <w:rPr>
          <w:rStyle w:val="CommentReference"/>
        </w:rPr>
        <w:annotationRef/>
      </w:r>
      <w:r>
        <w:rPr>
          <w:rStyle w:val="CommentReference"/>
        </w:rPr>
        <w:annotationRef/>
      </w:r>
      <w:r>
        <w:rPr>
          <w:rStyle w:val="CommentReference"/>
        </w:rPr>
        <w:t>Not specific enough.  Describe exactly which phase is recovered and contacted again.</w:t>
      </w:r>
    </w:p>
  </w:comment>
  <w:comment w:id="278" w:author="Charles M. Folden III" w:date="2016-03-18T14:10:00Z" w:initials="CMF">
    <w:p w14:paraId="2622B31D" w14:textId="157B8421" w:rsidR="00D1643D" w:rsidRDefault="00D1643D">
      <w:pPr>
        <w:pStyle w:val="CommentText"/>
      </w:pPr>
      <w:r>
        <w:rPr>
          <w:rStyle w:val="CommentReference"/>
        </w:rPr>
        <w:annotationRef/>
      </w:r>
      <w:r>
        <w:t xml:space="preserve">Do you mean </w:t>
      </w:r>
      <w:proofErr w:type="spellStart"/>
      <w:r w:rsidRPr="00493F74">
        <w:rPr>
          <w:i/>
        </w:rPr>
        <w:t>DF</w:t>
      </w:r>
      <w:r w:rsidRPr="00493F74">
        <w:rPr>
          <w:i/>
          <w:vertAlign w:val="subscript"/>
        </w:rPr>
        <w:t>overall</w:t>
      </w:r>
      <w:proofErr w:type="spellEnd"/>
      <w:r>
        <w:t xml:space="preserve"> throughout this paragraph?</w:t>
      </w:r>
    </w:p>
  </w:comment>
  <w:comment w:id="270" w:author="Charles M. Folden III" w:date="2016-03-18T14:07:00Z" w:initials="CMF">
    <w:p w14:paraId="6413A5FB" w14:textId="29F88A7B" w:rsidR="00D1643D" w:rsidRDefault="00D1643D">
      <w:pPr>
        <w:pStyle w:val="CommentText"/>
      </w:pPr>
      <w:r>
        <w:rPr>
          <w:rStyle w:val="CommentReference"/>
        </w:rPr>
        <w:annotationRef/>
      </w:r>
      <w:r>
        <w:t>Check this sentence for accuracy.</w:t>
      </w:r>
    </w:p>
  </w:comment>
  <w:comment w:id="300" w:author="Charles M. Folden III" w:date="2016-03-18T14:02:00Z" w:initials="CMF">
    <w:p w14:paraId="763725D5" w14:textId="3772700B" w:rsidR="00D1643D" w:rsidRDefault="00D1643D">
      <w:pPr>
        <w:pStyle w:val="CommentText"/>
      </w:pPr>
      <w:r>
        <w:rPr>
          <w:rStyle w:val="CommentReference"/>
        </w:rPr>
        <w:annotationRef/>
      </w:r>
      <w:r>
        <w:t>There need to be DISTINCT curves for EACH dataset.  Why do the DC = 0.2 curves not have points like the other curves?  Why are those lines dashed when the others are solid?  Captions needs more detail.</w:t>
      </w:r>
    </w:p>
  </w:comment>
  <w:comment w:id="304" w:author="Charles M. Folden III" w:date="2016-03-18T14:20:00Z" w:initials="CMF">
    <w:p w14:paraId="76D9DC29" w14:textId="2565C9D8" w:rsidR="00D1643D" w:rsidRDefault="00D1643D">
      <w:pPr>
        <w:pStyle w:val="CommentText"/>
      </w:pPr>
      <w:r>
        <w:rPr>
          <w:rStyle w:val="CommentReference"/>
        </w:rPr>
        <w:annotationRef/>
      </w:r>
      <w:r>
        <w:t>Find out an add some text on this.</w:t>
      </w:r>
    </w:p>
  </w:comment>
  <w:comment w:id="321" w:author="Charles M. Folden III" w:date="2016-03-18T14:21:00Z" w:initials="CMF">
    <w:p w14:paraId="5ED36D3E" w14:textId="510C207D" w:rsidR="00D1643D" w:rsidRDefault="00D1643D">
      <w:pPr>
        <w:pStyle w:val="CommentText"/>
      </w:pPr>
      <w:r>
        <w:rPr>
          <w:rStyle w:val="CommentReference"/>
        </w:rPr>
        <w:annotationRef/>
      </w:r>
      <w:r>
        <w:rPr>
          <w:rStyle w:val="CommentReference"/>
        </w:rPr>
        <w:annotationRef/>
      </w:r>
      <w:r>
        <w:t>Find out an add some text on this.</w:t>
      </w:r>
    </w:p>
  </w:comment>
  <w:comment w:id="322" w:author="Charles M. Folden III" w:date="2016-03-18T14:21:00Z" w:initials="CMF">
    <w:p w14:paraId="59474941" w14:textId="0A82EBFE" w:rsidR="00D1643D" w:rsidRDefault="00D1643D">
      <w:pPr>
        <w:pStyle w:val="CommentText"/>
      </w:pPr>
      <w:r>
        <w:rPr>
          <w:rStyle w:val="CommentReference"/>
        </w:rPr>
        <w:annotationRef/>
      </w:r>
      <w:r>
        <w:rPr>
          <w:rStyle w:val="CommentReference"/>
        </w:rPr>
        <w:annotationRef/>
      </w:r>
      <w:r>
        <w:t>Find out an add some text on this.</w:t>
      </w:r>
    </w:p>
  </w:comment>
  <w:comment w:id="323" w:author="Charles M. Folden III" w:date="2016-03-18T14:57:00Z" w:initials="CMF">
    <w:p w14:paraId="5FA8DF43" w14:textId="29C373E5" w:rsidR="00D1643D" w:rsidRDefault="00D1643D">
      <w:pPr>
        <w:pStyle w:val="CommentText"/>
      </w:pPr>
      <w:r>
        <w:rPr>
          <w:rStyle w:val="CommentReference"/>
        </w:rPr>
        <w:annotationRef/>
      </w:r>
      <w:r>
        <w:t>Check the accuracy of this paragraph; I had to make numerous changes.</w:t>
      </w:r>
    </w:p>
  </w:comment>
  <w:comment w:id="327" w:author="Charles M. Folden III" w:date="2016-03-18T14:38:00Z" w:initials="CMF">
    <w:p w14:paraId="66756926" w14:textId="5E0AA0EC" w:rsidR="00D1643D" w:rsidRDefault="00D1643D">
      <w:pPr>
        <w:pStyle w:val="CommentText"/>
      </w:pPr>
      <w:r>
        <w:rPr>
          <w:rStyle w:val="CommentReference"/>
        </w:rPr>
        <w:annotationRef/>
      </w:r>
      <w:r>
        <w:t>Get the correct value from Mathew’s paper and provide a reference.</w:t>
      </w:r>
    </w:p>
  </w:comment>
  <w:comment w:id="332" w:author="Charles M. Folden III" w:date="2016-03-18T14:38:00Z" w:initials="CMF">
    <w:p w14:paraId="58CC62BD" w14:textId="40FD9009" w:rsidR="00D1643D" w:rsidRDefault="00D1643D">
      <w:pPr>
        <w:pStyle w:val="CommentText"/>
      </w:pPr>
      <w:r>
        <w:rPr>
          <w:rStyle w:val="CommentReference"/>
        </w:rPr>
        <w:annotationRef/>
      </w:r>
      <w:r>
        <w:t>This seems far too precise.  Where did it come from?  Even so, this sentence may not be necessary.</w:t>
      </w:r>
    </w:p>
  </w:comment>
  <w:comment w:id="369" w:author="Charles M. Folden III" w:date="2016-03-18T14:30:00Z" w:initials="CMF">
    <w:p w14:paraId="73A743AD" w14:textId="20EE92E7" w:rsidR="00D1643D" w:rsidRDefault="00D1643D">
      <w:pPr>
        <w:pStyle w:val="CommentText"/>
      </w:pPr>
      <w:r>
        <w:rPr>
          <w:rStyle w:val="CommentReference"/>
        </w:rPr>
        <w:annotationRef/>
      </w:r>
      <w:r>
        <w:t>I improved the wording here; please check it for accuracy.</w:t>
      </w:r>
    </w:p>
  </w:comment>
  <w:comment w:id="424" w:author="Charles M. Folden III" w:date="2016-03-18T14:33:00Z" w:initials="CMF">
    <w:p w14:paraId="1D19F4C8" w14:textId="5F0EE978" w:rsidR="00D1643D" w:rsidRDefault="00D1643D">
      <w:pPr>
        <w:pStyle w:val="CommentText"/>
      </w:pPr>
      <w:r>
        <w:rPr>
          <w:rStyle w:val="CommentReference"/>
        </w:rPr>
        <w:annotationRef/>
      </w:r>
      <w:r>
        <w:t>Add a reference.</w:t>
      </w:r>
    </w:p>
  </w:comment>
  <w:comment w:id="432" w:author="Charles M. Folden III" w:date="2016-03-18T15:03:00Z" w:initials="CMF">
    <w:p w14:paraId="47FBD105" w14:textId="51EF786F" w:rsidR="00D1643D" w:rsidRDefault="00D1643D">
      <w:pPr>
        <w:pStyle w:val="CommentText"/>
      </w:pPr>
      <w:r>
        <w:rPr>
          <w:rStyle w:val="CommentReference"/>
        </w:rPr>
        <w:annotationRef/>
      </w:r>
      <w:r>
        <w:t>If the numbers are not actually referenced in the main text then they should be eliminated.</w:t>
      </w:r>
    </w:p>
  </w:comment>
  <w:comment w:id="451" w:author="Charles M. Folden III" w:date="2016-03-18T15:11:00Z" w:initials="CMF">
    <w:p w14:paraId="57E69756" w14:textId="77777777" w:rsidR="00D1643D" w:rsidRDefault="00D1643D" w:rsidP="00536221">
      <w:pPr>
        <w:pStyle w:val="CommentText"/>
      </w:pPr>
      <w:r>
        <w:rPr>
          <w:rStyle w:val="CommentReference"/>
        </w:rPr>
        <w:annotationRef/>
      </w:r>
      <w:r>
        <w:t>Which value was used for the data reported below?  Why are you not reporting both?</w:t>
      </w:r>
    </w:p>
  </w:comment>
  <w:comment w:id="456" w:author="Charles M. Folden III" w:date="2016-03-18T15:20:00Z" w:initials="CMF">
    <w:p w14:paraId="328CCAB2" w14:textId="404E7ECE" w:rsidR="00D1643D" w:rsidRDefault="00D1643D">
      <w:pPr>
        <w:pStyle w:val="CommentText"/>
      </w:pPr>
      <w:r>
        <w:rPr>
          <w:rStyle w:val="CommentReference"/>
        </w:rPr>
        <w:annotationRef/>
      </w:r>
      <w:r>
        <w:t>Needs a reference.</w:t>
      </w:r>
    </w:p>
  </w:comment>
  <w:comment w:id="467" w:author="Charles M. Folden III" w:date="2016-03-18T14:34:00Z" w:initials="CMF">
    <w:p w14:paraId="604C9081" w14:textId="5197B45A" w:rsidR="00D1643D" w:rsidRDefault="00D1643D">
      <w:pPr>
        <w:pStyle w:val="CommentText"/>
      </w:pPr>
      <w:r>
        <w:rPr>
          <w:rStyle w:val="CommentReference"/>
        </w:rPr>
        <w:annotationRef/>
      </w:r>
      <w:r>
        <w:t>This never worked and should be removed.</w:t>
      </w:r>
    </w:p>
  </w:comment>
  <w:comment w:id="506" w:author="Charles M. Folden III" w:date="2016-03-18T15:08:00Z" w:initials="CMF">
    <w:p w14:paraId="4938DFE5" w14:textId="7F8A62AC" w:rsidR="00D1643D" w:rsidRDefault="00D1643D">
      <w:pPr>
        <w:pStyle w:val="CommentText"/>
      </w:pPr>
      <w:r>
        <w:rPr>
          <w:rStyle w:val="CommentReference"/>
        </w:rPr>
        <w:annotationRef/>
      </w:r>
      <w:r>
        <w:t>What does this mean?</w:t>
      </w:r>
    </w:p>
  </w:comment>
  <w:comment w:id="505" w:author="Charles M. Folden III" w:date="2016-03-18T15:05:00Z" w:initials="CMF">
    <w:p w14:paraId="60BF12A3" w14:textId="3A2B88B6" w:rsidR="00D1643D" w:rsidRDefault="00D1643D">
      <w:pPr>
        <w:pStyle w:val="CommentText"/>
      </w:pPr>
      <w:r>
        <w:rPr>
          <w:rStyle w:val="CommentReference"/>
        </w:rPr>
        <w:annotationRef/>
      </w:r>
      <w:r>
        <w:rPr>
          <w:rStyle w:val="CommentReference"/>
        </w:rPr>
        <w:t xml:space="preserve">From here to the end of the section </w:t>
      </w:r>
      <w:r>
        <w:t>needs to be revised so that it flows properly from the previous paragraph.  Right now it contains a lot of information that is either repeated or out-of-order.  There are too many changes that need to be made for me to do it accurately myself.</w:t>
      </w:r>
    </w:p>
  </w:comment>
  <w:comment w:id="512" w:author="Charles M. Folden III" w:date="2016-03-18T15:06:00Z" w:initials="CMF">
    <w:p w14:paraId="44E64C03" w14:textId="1CD8EE40" w:rsidR="00D1643D" w:rsidRDefault="00D1643D">
      <w:pPr>
        <w:pStyle w:val="CommentText"/>
      </w:pPr>
      <w:r>
        <w:rPr>
          <w:rStyle w:val="CommentReference"/>
        </w:rPr>
        <w:annotationRef/>
      </w:r>
      <w:r>
        <w:t>I thought that each sample was contacted exactly twice!?  If this is not true, then the text needs to be revised accordingly and Fig. 1 needs to be updated as well.</w:t>
      </w:r>
    </w:p>
  </w:comment>
  <w:comment w:id="515" w:author="Charles M. Folden III" w:date="2016-03-18T15:11:00Z" w:initials="CMF">
    <w:p w14:paraId="6D25AEA9" w14:textId="7CCC49BA" w:rsidR="00D1643D" w:rsidRDefault="00D1643D">
      <w:pPr>
        <w:pStyle w:val="CommentText"/>
      </w:pPr>
      <w:r>
        <w:rPr>
          <w:rStyle w:val="CommentReference"/>
        </w:rPr>
        <w:annotationRef/>
      </w:r>
      <w:r>
        <w:t>Which value was used for the data reported below?  Why are you not reporting both?</w:t>
      </w:r>
    </w:p>
  </w:comment>
  <w:comment w:id="519" w:author="Charles M. Folden III" w:date="2016-03-18T14:33:00Z" w:initials="CMF">
    <w:p w14:paraId="71FCD402" w14:textId="77777777" w:rsidR="00D1643D" w:rsidRDefault="00D1643D" w:rsidP="00CA08EF">
      <w:pPr>
        <w:pStyle w:val="CommentText"/>
      </w:pPr>
      <w:r>
        <w:rPr>
          <w:rStyle w:val="CommentReference"/>
        </w:rPr>
        <w:annotationRef/>
      </w:r>
      <w:r>
        <w:t>Add a reference.</w:t>
      </w:r>
    </w:p>
  </w:comment>
  <w:comment w:id="520" w:author="Charles M. Folden III" w:date="2016-03-18T14:46:00Z" w:initials="CMF">
    <w:p w14:paraId="1E02F40A" w14:textId="04C41156" w:rsidR="00D1643D" w:rsidRDefault="00D1643D">
      <w:pPr>
        <w:pStyle w:val="CommentText"/>
      </w:pPr>
      <w:r>
        <w:rPr>
          <w:rStyle w:val="CommentReference"/>
        </w:rPr>
        <w:annotationRef/>
      </w:r>
      <w:r>
        <w:t>Why do none of the results mentioned in the main text have error bars?  This section would also really benefit from a second table that gives the recoveries of U and Pu for the different experiments.</w:t>
      </w:r>
    </w:p>
  </w:comment>
  <w:comment w:id="522" w:author="Charles M. Folden III" w:date="2016-03-19T15:17:00Z" w:initials="CMF">
    <w:p w14:paraId="71FC8656" w14:textId="4ECBCACA" w:rsidR="00D1643D" w:rsidRDefault="00D1643D">
      <w:pPr>
        <w:pStyle w:val="CommentText"/>
      </w:pPr>
      <w:r>
        <w:rPr>
          <w:rStyle w:val="CommentReference"/>
        </w:rPr>
        <w:annotationRef/>
      </w:r>
      <w:r>
        <w:rPr>
          <w:rStyle w:val="CommentReference"/>
        </w:rPr>
        <w:annotationRef/>
      </w:r>
      <w:r>
        <w:t>This should have been discussed in the “Experimental” section.</w:t>
      </w:r>
    </w:p>
  </w:comment>
  <w:comment w:id="526" w:author="Charles M. Folden III" w:date="2016-03-18T14:47:00Z" w:initials="CMF">
    <w:p w14:paraId="35DF02D5" w14:textId="77777777" w:rsidR="00D1643D" w:rsidRDefault="00D1643D" w:rsidP="00856C6B">
      <w:pPr>
        <w:pStyle w:val="CommentText"/>
      </w:pPr>
      <w:r>
        <w:rPr>
          <w:rStyle w:val="CommentReference"/>
        </w:rPr>
        <w:annotationRef/>
      </w:r>
      <w:r>
        <w:t>What does this mean?</w:t>
      </w:r>
    </w:p>
  </w:comment>
  <w:comment w:id="527" w:author="Charles M. Folden III" w:date="2016-03-18T14:47:00Z" w:initials="CMF">
    <w:p w14:paraId="477C7208" w14:textId="77777777" w:rsidR="00D1643D" w:rsidRDefault="00D1643D" w:rsidP="00856C6B">
      <w:pPr>
        <w:pStyle w:val="CommentText"/>
      </w:pPr>
      <w:r>
        <w:rPr>
          <w:rStyle w:val="CommentReference"/>
        </w:rPr>
        <w:annotationRef/>
      </w:r>
      <w:r>
        <w:t>Don’t use this word.</w:t>
      </w:r>
    </w:p>
  </w:comment>
  <w:comment w:id="530" w:author="Charles M. Folden III" w:date="2016-03-18T15:25:00Z" w:initials="CMF">
    <w:p w14:paraId="56307724" w14:textId="7DCF944A" w:rsidR="00D1643D" w:rsidRDefault="00D1643D">
      <w:pPr>
        <w:pStyle w:val="CommentText"/>
      </w:pPr>
      <w:r>
        <w:rPr>
          <w:rStyle w:val="CommentReference"/>
        </w:rPr>
        <w:annotationRef/>
      </w:r>
      <w:r>
        <w:t>Do you mean “activity ratios”?</w:t>
      </w:r>
    </w:p>
  </w:comment>
  <w:comment w:id="534" w:author="Charles M. Folden III" w:date="2016-03-18T14:40:00Z" w:initials="CMF">
    <w:p w14:paraId="6963D008" w14:textId="7F87EF41" w:rsidR="00D1643D" w:rsidRDefault="00D1643D">
      <w:pPr>
        <w:pStyle w:val="CommentText"/>
      </w:pPr>
      <w:r>
        <w:rPr>
          <w:rStyle w:val="CommentReference"/>
        </w:rPr>
        <w:annotationRef/>
      </w:r>
      <w:r>
        <w:t xml:space="preserve">You didn’t mention anything previously about contacting </w:t>
      </w:r>
      <w:r w:rsidRPr="001D4A2F">
        <w:rPr>
          <w:i/>
        </w:rPr>
        <w:t>four</w:t>
      </w:r>
      <w:r>
        <w:t xml:space="preserve"> times.</w:t>
      </w:r>
    </w:p>
  </w:comment>
  <w:comment w:id="539" w:author="Charles M. Folden III" w:date="2016-03-18T14:36:00Z" w:initials="CMF">
    <w:p w14:paraId="1BE359B7" w14:textId="77777777" w:rsidR="00D1643D" w:rsidRDefault="00D1643D" w:rsidP="002B171B">
      <w:pPr>
        <w:pStyle w:val="CommentText"/>
      </w:pPr>
      <w:r>
        <w:rPr>
          <w:rStyle w:val="CommentReference"/>
        </w:rPr>
        <w:annotationRef/>
      </w:r>
      <w:r>
        <w:t>Why would this be true?</w:t>
      </w:r>
    </w:p>
  </w:comment>
  <w:comment w:id="543" w:author="Charles M. Folden III" w:date="2016-03-18T14:41:00Z" w:initials="CMF">
    <w:p w14:paraId="511FECC9" w14:textId="374163C2" w:rsidR="00D1643D" w:rsidRDefault="00D1643D">
      <w:pPr>
        <w:pStyle w:val="CommentText"/>
      </w:pPr>
      <w:r>
        <w:rPr>
          <w:rStyle w:val="CommentReference"/>
        </w:rPr>
        <w:annotationRef/>
      </w:r>
      <w:r>
        <w:t>This is not the right word.  Do you mean “recovery”?</w:t>
      </w:r>
    </w:p>
  </w:comment>
  <w:comment w:id="552" w:author="Charles M. Folden III" w:date="2016-03-18T14:42:00Z" w:initials="CMF">
    <w:p w14:paraId="2FC4313D" w14:textId="2EB34BAC" w:rsidR="00D1643D" w:rsidRDefault="00D1643D">
      <w:pPr>
        <w:pStyle w:val="CommentText"/>
      </w:pPr>
      <w:r>
        <w:rPr>
          <w:rStyle w:val="CommentReference"/>
        </w:rPr>
        <w:annotationRef/>
      </w:r>
      <w:r>
        <w:t>Why are they lower than expected? You have not provided any discussion of this point.</w:t>
      </w:r>
    </w:p>
  </w:comment>
  <w:comment w:id="555" w:author="Charles M. Folden III" w:date="2016-03-18T14:43:00Z" w:initials="CMF">
    <w:p w14:paraId="3A62F820" w14:textId="1BBDA278" w:rsidR="00D1643D" w:rsidRDefault="00D1643D">
      <w:pPr>
        <w:pStyle w:val="CommentText"/>
      </w:pPr>
      <w:r>
        <w:rPr>
          <w:rStyle w:val="CommentReference"/>
        </w:rPr>
        <w:annotationRef/>
      </w:r>
      <w:r>
        <w:t>Do you mean “recovery”?</w:t>
      </w:r>
    </w:p>
  </w:comment>
  <w:comment w:id="558" w:author="Charles M. Folden III" w:date="2016-03-18T14:44:00Z" w:initials="CMF">
    <w:p w14:paraId="2CD3D495" w14:textId="0B2690E5" w:rsidR="00D1643D" w:rsidRDefault="00D1643D">
      <w:pPr>
        <w:pStyle w:val="CommentText"/>
      </w:pPr>
      <w:r>
        <w:rPr>
          <w:rStyle w:val="CommentReference"/>
        </w:rPr>
        <w:annotationRef/>
      </w:r>
      <w:r>
        <w:t>If this stays in the paper then you will need to define it.</w:t>
      </w:r>
    </w:p>
  </w:comment>
  <w:comment w:id="564" w:author="Charles M. Folden III" w:date="2016-03-18T14:30:00Z" w:initials="CMF">
    <w:p w14:paraId="74B73894" w14:textId="3D4ECEC4" w:rsidR="00D1643D" w:rsidRDefault="00D1643D">
      <w:pPr>
        <w:pStyle w:val="CommentText"/>
      </w:pPr>
      <w:r>
        <w:t xml:space="preserve">This table needs </w:t>
      </w:r>
      <w:r>
        <w:rPr>
          <w:rStyle w:val="CommentReference"/>
        </w:rPr>
        <w:annotationRef/>
      </w:r>
      <w:r>
        <w:t>to be discussed in detail in the main text.  Also, the significant figures on each value and its error are not in agreement.</w:t>
      </w:r>
    </w:p>
  </w:comment>
  <w:comment w:id="571" w:author="Charles M. Folden III" w:date="2016-03-18T14:28:00Z" w:initials="CMF">
    <w:p w14:paraId="4BB037B5" w14:textId="35136716" w:rsidR="00D1643D" w:rsidRDefault="00D1643D">
      <w:pPr>
        <w:pStyle w:val="CommentText"/>
      </w:pPr>
      <w:r>
        <w:rPr>
          <w:rStyle w:val="CommentReference"/>
        </w:rPr>
        <w:annotationRef/>
      </w:r>
      <w:r>
        <w:t>I would recommend listing the isotopes that you used for analyzing each element.</w:t>
      </w:r>
    </w:p>
  </w:comment>
  <w:comment w:id="572" w:author="Charles M. Folden III" w:date="2016-03-18T15:23:00Z" w:initials="CMF">
    <w:p w14:paraId="18A2A511" w14:textId="701E96DB" w:rsidR="00D1643D" w:rsidRDefault="00D1643D">
      <w:pPr>
        <w:pStyle w:val="CommentText"/>
      </w:pPr>
      <w:r>
        <w:rPr>
          <w:rStyle w:val="CommentReference"/>
        </w:rPr>
        <w:annotationRef/>
      </w:r>
      <w:r>
        <w:t>Which HNO</w:t>
      </w:r>
      <w:r w:rsidRPr="001C15E7">
        <w:rPr>
          <w:vertAlign w:val="subscript"/>
        </w:rPr>
        <w:t>3</w:t>
      </w:r>
      <w:r>
        <w:t xml:space="preserve"> concentration?</w:t>
      </w:r>
    </w:p>
  </w:comment>
  <w:comment w:id="573" w:author="Charles M. Folden III" w:date="2016-03-18T14:33:00Z" w:initials="CMF">
    <w:p w14:paraId="749CA67B" w14:textId="1081FDFF" w:rsidR="00D1643D" w:rsidRDefault="00D1643D">
      <w:pPr>
        <w:pStyle w:val="CommentText"/>
      </w:pPr>
      <w:r>
        <w:rPr>
          <w:rStyle w:val="CommentReference"/>
        </w:rPr>
        <w:annotationRef/>
      </w:r>
      <w:r>
        <w:t>Why is this value higher than the one-contact value when the others are lower?</w:t>
      </w:r>
    </w:p>
  </w:comment>
  <w:comment w:id="576" w:author="Charles M. Folden III" w:date="2016-03-18T14:36:00Z" w:initials="CMF">
    <w:p w14:paraId="3CD6DFF1" w14:textId="0AFB6814" w:rsidR="00D1643D" w:rsidRDefault="00D1643D">
      <w:pPr>
        <w:pStyle w:val="CommentText"/>
      </w:pPr>
      <w:r>
        <w:rPr>
          <w:rStyle w:val="CommentReference"/>
        </w:rPr>
        <w:annotationRef/>
      </w:r>
      <w:r>
        <w:t>Why would this be true?</w:t>
      </w:r>
    </w:p>
  </w:comment>
  <w:comment w:id="585" w:author="Charles M. Folden III" w:date="2016-03-18T14:47:00Z" w:initials="CMF">
    <w:p w14:paraId="1F841EA3" w14:textId="268AB99C" w:rsidR="00D1643D" w:rsidRDefault="00D1643D">
      <w:pPr>
        <w:pStyle w:val="CommentText"/>
      </w:pPr>
      <w:r>
        <w:rPr>
          <w:rStyle w:val="CommentReference"/>
        </w:rPr>
        <w:annotationRef/>
      </w:r>
      <w:r>
        <w:t>What does this mean?</w:t>
      </w:r>
    </w:p>
  </w:comment>
  <w:comment w:id="586" w:author="Charles M. Folden III" w:date="2016-03-18T14:47:00Z" w:initials="CMF">
    <w:p w14:paraId="0B74D405" w14:textId="7F3E9918" w:rsidR="00D1643D" w:rsidRDefault="00D1643D">
      <w:pPr>
        <w:pStyle w:val="CommentText"/>
      </w:pPr>
      <w:r>
        <w:rPr>
          <w:rStyle w:val="CommentReference"/>
        </w:rPr>
        <w:annotationRef/>
      </w:r>
      <w:r>
        <w:t>Don’t use this word.</w:t>
      </w:r>
    </w:p>
  </w:comment>
  <w:comment w:id="606" w:author="Charles M. Folden III" w:date="2016-03-19T14:59:00Z" w:initials="CMF">
    <w:p w14:paraId="74F5D836" w14:textId="34623020" w:rsidR="00D1643D" w:rsidRDefault="00D1643D">
      <w:pPr>
        <w:pStyle w:val="CommentText"/>
      </w:pPr>
      <w:r>
        <w:rPr>
          <w:rStyle w:val="CommentReference"/>
        </w:rPr>
        <w:annotationRef/>
      </w:r>
      <w:r>
        <w:t>Needs a reference.</w:t>
      </w:r>
    </w:p>
  </w:comment>
  <w:comment w:id="611" w:author="Charles M. Folden III" w:date="2016-03-19T15:06:00Z" w:initials="CMF">
    <w:p w14:paraId="5C28B301" w14:textId="569D9160" w:rsidR="00D1643D" w:rsidRDefault="00D1643D">
      <w:pPr>
        <w:pStyle w:val="CommentText"/>
      </w:pPr>
      <w:r>
        <w:rPr>
          <w:rStyle w:val="CommentReference"/>
        </w:rPr>
        <w:annotationRef/>
      </w:r>
      <w:r>
        <w:t>This paragraph is too short.  Discuss the other transition metals.</w:t>
      </w:r>
    </w:p>
  </w:comment>
  <w:comment w:id="621" w:author="Charles M. Folden III" w:date="2016-03-19T15:04:00Z" w:initials="CMF">
    <w:p w14:paraId="15F77969" w14:textId="588D6A95" w:rsidR="00D1643D" w:rsidRDefault="00D1643D">
      <w:pPr>
        <w:pStyle w:val="CommentText"/>
      </w:pPr>
      <w:r>
        <w:rPr>
          <w:rStyle w:val="CommentReference"/>
        </w:rPr>
        <w:annotationRef/>
      </w:r>
      <w:r>
        <w:t>The lanthanide contraction might explain the lanthanides, but different orbitals are involved in the bonding of alkali metals.  I would not use the same argument to explain the alkali metals data.</w:t>
      </w:r>
    </w:p>
  </w:comment>
  <w:comment w:id="622" w:author="Charles M. Folden III" w:date="2016-03-19T15:06:00Z" w:initials="CMF">
    <w:p w14:paraId="75DEE8E3" w14:textId="6B16E6EE" w:rsidR="00D1643D" w:rsidRDefault="00D1643D">
      <w:pPr>
        <w:pStyle w:val="CommentText"/>
      </w:pPr>
      <w:r>
        <w:rPr>
          <w:rStyle w:val="CommentReference"/>
        </w:rPr>
        <w:annotationRef/>
      </w:r>
      <w:r>
        <w:t xml:space="preserve">In section 4, you discussed a </w:t>
      </w:r>
      <w:r w:rsidRPr="007D5C8A">
        <w:rPr>
          <w:i/>
        </w:rPr>
        <w:t>four</w:t>
      </w:r>
      <w:r>
        <w:t>-contact process.</w:t>
      </w:r>
    </w:p>
  </w:comment>
  <w:comment w:id="632" w:author="Charles M. Folden III" w:date="2016-03-19T15:09:00Z" w:initials="CMF">
    <w:p w14:paraId="1F27FB34" w14:textId="0F2100AE" w:rsidR="00D1643D" w:rsidRDefault="00D1643D">
      <w:pPr>
        <w:pStyle w:val="CommentText"/>
      </w:pPr>
      <w:r>
        <w:rPr>
          <w:rStyle w:val="CommentReference"/>
        </w:rPr>
        <w:annotationRef/>
      </w:r>
      <w:r>
        <w:t>Error bars?</w:t>
      </w:r>
    </w:p>
  </w:comment>
  <w:comment w:id="635" w:author="Charles M. Folden III" w:date="2016-03-19T15:10:00Z" w:initials="CMF">
    <w:p w14:paraId="7ACBBA1A" w14:textId="7E0BA5D4" w:rsidR="00D1643D" w:rsidRDefault="00D1643D">
      <w:pPr>
        <w:pStyle w:val="CommentText"/>
      </w:pPr>
      <w:r>
        <w:rPr>
          <w:rStyle w:val="CommentReference"/>
        </w:rPr>
        <w:annotationRef/>
      </w:r>
      <w:r>
        <w:t>I do not understand.  If you process was designed to increase plutonium recovery with each step, then why is the recovery decreasing?  Why would iron suddenly result in no recovery in the third step?  What happened in the fourth contact?</w:t>
      </w:r>
    </w:p>
  </w:comment>
  <w:comment w:id="638" w:author="Charles M. Folden III" w:date="2016-03-19T15:15:00Z" w:initials="CMF">
    <w:p w14:paraId="1FE5C1E9" w14:textId="4DD8639F" w:rsidR="00D1643D" w:rsidRDefault="00D1643D">
      <w:pPr>
        <w:pStyle w:val="CommentText"/>
      </w:pPr>
      <w:r>
        <w:rPr>
          <w:rStyle w:val="CommentReference"/>
        </w:rPr>
        <w:annotationRef/>
      </w:r>
      <w:r>
        <w:t>Yes, summarize all of the major results.</w:t>
      </w:r>
    </w:p>
  </w:comment>
  <w:comment w:id="639" w:author="Charles M. Folden III" w:date="2016-03-19T15:15:00Z" w:initials="CMF">
    <w:p w14:paraId="0172AEB8" w14:textId="2D31362A" w:rsidR="00D1643D" w:rsidRDefault="00D1643D">
      <w:pPr>
        <w:pStyle w:val="CommentText"/>
      </w:pPr>
      <w:r>
        <w:rPr>
          <w:rStyle w:val="CommentReference"/>
        </w:rPr>
        <w:annotationRef/>
      </w:r>
      <w:r>
        <w:t>Yes, but do not introduce new information in the conclusion.  This should be discussed in section 4.</w:t>
      </w:r>
    </w:p>
  </w:comment>
  <w:comment w:id="640" w:author="Charles M. Folden III" w:date="2016-03-19T15:16:00Z" w:initials="CMF">
    <w:p w14:paraId="10FF015A" w14:textId="64B1F0E3" w:rsidR="00D1643D" w:rsidRDefault="00D1643D">
      <w:pPr>
        <w:pStyle w:val="CommentText"/>
      </w:pPr>
      <w:r>
        <w:rPr>
          <w:rStyle w:val="CommentReference"/>
        </w:rPr>
        <w:annotationRef/>
      </w:r>
      <w:r>
        <w:t>If it is connected to this work, then yes.  Otherwise, leave it out.</w:t>
      </w:r>
    </w:p>
  </w:comment>
  <w:comment w:id="641" w:author="Charles M. Folden III" w:date="2016-03-13T13:38:00Z" w:initials="CMF">
    <w:p w14:paraId="1CAD494E" w14:textId="112466D0" w:rsidR="00D1643D" w:rsidRDefault="00D1643D">
      <w:pPr>
        <w:pStyle w:val="CommentText"/>
      </w:pPr>
      <w:r>
        <w:rPr>
          <w:rStyle w:val="CommentReference"/>
        </w:rPr>
        <w:annotationRef/>
      </w:r>
      <w:r>
        <w:t>Put some vertical space between the references; they are very difficult to read.  This will be easier once you convert them to numbered references.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59AF01" w15:done="0"/>
  <w15:commentEx w15:paraId="2F6AD1FD" w15:done="0"/>
  <w15:commentEx w15:paraId="51A6EAF9" w15:done="0"/>
  <w15:commentEx w15:paraId="199BB97E" w15:done="0"/>
  <w15:commentEx w15:paraId="7942A311" w15:done="0"/>
  <w15:commentEx w15:paraId="3741C226" w15:done="0"/>
  <w15:commentEx w15:paraId="35148589" w15:done="0"/>
  <w15:commentEx w15:paraId="3CFD6E4C" w15:done="0"/>
  <w15:commentEx w15:paraId="20D95F29" w15:done="0"/>
  <w15:commentEx w15:paraId="5606AB5F" w15:done="0"/>
  <w15:commentEx w15:paraId="68553134" w15:done="0"/>
  <w15:commentEx w15:paraId="4C407511" w15:done="0"/>
  <w15:commentEx w15:paraId="6DE22281" w15:done="0"/>
  <w15:commentEx w15:paraId="73ABF6DA" w15:done="0"/>
  <w15:commentEx w15:paraId="7FFAF7A0" w15:done="0"/>
  <w15:commentEx w15:paraId="2622B31D" w15:done="0"/>
  <w15:commentEx w15:paraId="6413A5FB" w15:done="0"/>
  <w15:commentEx w15:paraId="763725D5" w15:done="0"/>
  <w15:commentEx w15:paraId="76D9DC29" w15:done="0"/>
  <w15:commentEx w15:paraId="5ED36D3E" w15:done="0"/>
  <w15:commentEx w15:paraId="59474941" w15:done="0"/>
  <w15:commentEx w15:paraId="5FA8DF43" w15:done="0"/>
  <w15:commentEx w15:paraId="66756926" w15:done="0"/>
  <w15:commentEx w15:paraId="58CC62BD" w15:done="0"/>
  <w15:commentEx w15:paraId="73A743AD" w15:done="0"/>
  <w15:commentEx w15:paraId="1D19F4C8" w15:done="0"/>
  <w15:commentEx w15:paraId="47FBD105" w15:done="0"/>
  <w15:commentEx w15:paraId="57E69756" w15:done="0"/>
  <w15:commentEx w15:paraId="328CCAB2" w15:done="0"/>
  <w15:commentEx w15:paraId="604C9081" w15:done="0"/>
  <w15:commentEx w15:paraId="4938DFE5" w15:done="0"/>
  <w15:commentEx w15:paraId="60BF12A3" w15:done="0"/>
  <w15:commentEx w15:paraId="44E64C03" w15:done="0"/>
  <w15:commentEx w15:paraId="6D25AEA9" w15:done="0"/>
  <w15:commentEx w15:paraId="71FCD402" w15:done="0"/>
  <w15:commentEx w15:paraId="1E02F40A" w15:done="0"/>
  <w15:commentEx w15:paraId="71FC8656" w15:done="0"/>
  <w15:commentEx w15:paraId="35DF02D5" w15:done="0"/>
  <w15:commentEx w15:paraId="477C7208" w15:done="0"/>
  <w15:commentEx w15:paraId="56307724" w15:done="0"/>
  <w15:commentEx w15:paraId="6963D008" w15:done="0"/>
  <w15:commentEx w15:paraId="1BE359B7" w15:done="0"/>
  <w15:commentEx w15:paraId="511FECC9" w15:done="0"/>
  <w15:commentEx w15:paraId="2FC4313D" w15:done="0"/>
  <w15:commentEx w15:paraId="3A62F820" w15:done="0"/>
  <w15:commentEx w15:paraId="2CD3D495" w15:done="0"/>
  <w15:commentEx w15:paraId="74B73894" w15:done="0"/>
  <w15:commentEx w15:paraId="4BB037B5" w15:done="0"/>
  <w15:commentEx w15:paraId="18A2A511" w15:done="0"/>
  <w15:commentEx w15:paraId="749CA67B" w15:done="0"/>
  <w15:commentEx w15:paraId="3CD6DFF1" w15:done="0"/>
  <w15:commentEx w15:paraId="1F841EA3" w15:done="0"/>
  <w15:commentEx w15:paraId="0B74D405" w15:done="0"/>
  <w15:commentEx w15:paraId="74F5D836" w15:done="0"/>
  <w15:commentEx w15:paraId="5C28B301" w15:done="0"/>
  <w15:commentEx w15:paraId="15F77969" w15:done="0"/>
  <w15:commentEx w15:paraId="75DEE8E3" w15:done="0"/>
  <w15:commentEx w15:paraId="1F27FB34" w15:done="0"/>
  <w15:commentEx w15:paraId="7ACBBA1A" w15:done="0"/>
  <w15:commentEx w15:paraId="1FE5C1E9" w15:done="0"/>
  <w15:commentEx w15:paraId="0172AEB8" w15:done="0"/>
  <w15:commentEx w15:paraId="10FF015A" w15:done="0"/>
  <w15:commentEx w15:paraId="1CAD494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61F223" w14:textId="77777777" w:rsidR="00D1643D" w:rsidRDefault="00D1643D" w:rsidP="00A24836">
      <w:pPr>
        <w:spacing w:line="240" w:lineRule="auto"/>
      </w:pPr>
      <w:r>
        <w:separator/>
      </w:r>
    </w:p>
  </w:endnote>
  <w:endnote w:type="continuationSeparator" w:id="0">
    <w:p w14:paraId="0DC1B42B" w14:textId="77777777" w:rsidR="00D1643D" w:rsidRDefault="00D1643D" w:rsidP="00A248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1622028"/>
      <w:docPartObj>
        <w:docPartGallery w:val="Page Numbers (Bottom of Page)"/>
        <w:docPartUnique/>
      </w:docPartObj>
    </w:sdtPr>
    <w:sdtEndPr>
      <w:rPr>
        <w:noProof/>
      </w:rPr>
    </w:sdtEndPr>
    <w:sdtContent>
      <w:p w14:paraId="761DC6FD" w14:textId="77777777" w:rsidR="00D1643D" w:rsidRDefault="00D1643D">
        <w:pPr>
          <w:pStyle w:val="Footer"/>
          <w:jc w:val="right"/>
        </w:pPr>
        <w:r>
          <w:fldChar w:fldCharType="begin"/>
        </w:r>
        <w:r>
          <w:instrText xml:space="preserve"> PAGE   \* MERGEFORMAT </w:instrText>
        </w:r>
        <w:r>
          <w:fldChar w:fldCharType="separate"/>
        </w:r>
        <w:r w:rsidR="008C4F35">
          <w:rPr>
            <w:noProof/>
          </w:rPr>
          <w:t>13</w:t>
        </w:r>
        <w:r>
          <w:rPr>
            <w:noProof/>
          </w:rPr>
          <w:fldChar w:fldCharType="end"/>
        </w:r>
      </w:p>
    </w:sdtContent>
  </w:sdt>
  <w:p w14:paraId="6F67C6F4" w14:textId="77777777" w:rsidR="00D1643D" w:rsidRDefault="00D164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A8FDCB" w14:textId="77777777" w:rsidR="00D1643D" w:rsidRDefault="00D1643D" w:rsidP="00A24836">
      <w:pPr>
        <w:spacing w:line="240" w:lineRule="auto"/>
      </w:pPr>
      <w:r>
        <w:separator/>
      </w:r>
    </w:p>
  </w:footnote>
  <w:footnote w:type="continuationSeparator" w:id="0">
    <w:p w14:paraId="408A6906" w14:textId="77777777" w:rsidR="00D1643D" w:rsidRDefault="00D1643D" w:rsidP="00A2483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62F6E"/>
    <w:multiLevelType w:val="hybridMultilevel"/>
    <w:tmpl w:val="D8B40D10"/>
    <w:lvl w:ilvl="0" w:tplc="0409000B">
      <w:start w:val="1"/>
      <w:numFmt w:val="bullet"/>
      <w:lvlText w:val=""/>
      <w:lvlJc w:val="left"/>
      <w:pPr>
        <w:ind w:left="1083" w:hanging="360"/>
      </w:pPr>
      <w:rPr>
        <w:rFonts w:ascii="Wingdings" w:hAnsi="Wingdings" w:hint="default"/>
        <w:sz w:val="20"/>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1">
    <w:nsid w:val="1F426B70"/>
    <w:multiLevelType w:val="hybridMultilevel"/>
    <w:tmpl w:val="DE8AF07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BA6C3F"/>
    <w:multiLevelType w:val="multilevel"/>
    <w:tmpl w:val="DE308554"/>
    <w:lvl w:ilvl="0">
      <w:start w:val="1"/>
      <w:numFmt w:val="decimal"/>
      <w:pStyle w:val="Heading1"/>
      <w:lvlText w:val="%1."/>
      <w:lvlJc w:val="left"/>
      <w:pPr>
        <w:ind w:left="3870" w:firstLine="0"/>
      </w:pPr>
      <w:rPr>
        <w:rFonts w:hint="default"/>
      </w:rPr>
    </w:lvl>
    <w:lvl w:ilvl="1">
      <w:start w:val="1"/>
      <w:numFmt w:val="decimal"/>
      <w:pStyle w:val="Heading2"/>
      <w:lvlText w:val="%1.%2"/>
      <w:lvlJc w:val="left"/>
      <w:pPr>
        <w:ind w:left="576" w:hanging="576"/>
      </w:pPr>
      <w:rPr>
        <w:rFonts w:ascii="Times New Roman" w:hAnsi="Times New Roman" w:cs="Times New Roman" w:hint="default"/>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567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35286AFD"/>
    <w:multiLevelType w:val="hybridMultilevel"/>
    <w:tmpl w:val="88CEB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9A62C7"/>
    <w:multiLevelType w:val="hybridMultilevel"/>
    <w:tmpl w:val="6E2E69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C14A92"/>
    <w:multiLevelType w:val="hybridMultilevel"/>
    <w:tmpl w:val="FA74E4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FC7F1C"/>
    <w:multiLevelType w:val="hybridMultilevel"/>
    <w:tmpl w:val="5A48F4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A57E58"/>
    <w:multiLevelType w:val="hybridMultilevel"/>
    <w:tmpl w:val="90E8A9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430A90"/>
    <w:multiLevelType w:val="hybridMultilevel"/>
    <w:tmpl w:val="70946C1C"/>
    <w:lvl w:ilvl="0" w:tplc="7A7C4B56">
      <w:start w:val="1"/>
      <w:numFmt w:val="bullet"/>
      <w:lvlText w:val=""/>
      <w:lvlJc w:val="left"/>
      <w:pPr>
        <w:ind w:left="1447" w:hanging="360"/>
      </w:pPr>
      <w:rPr>
        <w:rFonts w:ascii="Symbol" w:hAnsi="Symbol" w:hint="default"/>
        <w:sz w:val="20"/>
      </w:rPr>
    </w:lvl>
    <w:lvl w:ilvl="1" w:tplc="04090003">
      <w:start w:val="1"/>
      <w:numFmt w:val="bullet"/>
      <w:lvlText w:val="o"/>
      <w:lvlJc w:val="left"/>
      <w:pPr>
        <w:ind w:left="2167" w:hanging="360"/>
      </w:pPr>
      <w:rPr>
        <w:rFonts w:ascii="Courier New" w:hAnsi="Courier New" w:cs="Courier New" w:hint="default"/>
      </w:rPr>
    </w:lvl>
    <w:lvl w:ilvl="2" w:tplc="04090005">
      <w:start w:val="1"/>
      <w:numFmt w:val="bullet"/>
      <w:lvlText w:val=""/>
      <w:lvlJc w:val="left"/>
      <w:pPr>
        <w:ind w:left="2887" w:hanging="360"/>
      </w:pPr>
      <w:rPr>
        <w:rFonts w:ascii="Wingdings" w:hAnsi="Wingdings" w:hint="default"/>
      </w:rPr>
    </w:lvl>
    <w:lvl w:ilvl="3" w:tplc="0409000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5"/>
  </w:num>
  <w:num w:numId="14">
    <w:abstractNumId w:val="6"/>
  </w:num>
  <w:num w:numId="15">
    <w:abstractNumId w:val="1"/>
  </w:num>
  <w:num w:numId="16">
    <w:abstractNumId w:val="7"/>
  </w:num>
  <w:num w:numId="17">
    <w:abstractNumId w:val="3"/>
  </w:num>
  <w:num w:numId="18">
    <w:abstractNumId w:val="4"/>
  </w:num>
  <w:num w:numId="19">
    <w:abstractNumId w:val="8"/>
  </w:num>
  <w:num w:numId="20">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arles M. Folden III">
    <w15:presenceInfo w15:providerId="None" w15:userId="Charles M. Folden II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36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Garamond&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9aesfrsp2ptvlea59iv099m20xv22avsvvv&quot;&gt;My EndNote Library&lt;record-ids&gt;&lt;item&gt;82&lt;/item&gt;&lt;item&gt;83&lt;/item&gt;&lt;item&gt;127&lt;/item&gt;&lt;item&gt;170&lt;/item&gt;&lt;item&gt;171&lt;/item&gt;&lt;item&gt;172&lt;/item&gt;&lt;item&gt;176&lt;/item&gt;&lt;item&gt;177&lt;/item&gt;&lt;item&gt;178&lt;/item&gt;&lt;item&gt;179&lt;/item&gt;&lt;item&gt;180&lt;/item&gt;&lt;item&gt;181&lt;/item&gt;&lt;item&gt;183&lt;/item&gt;&lt;item&gt;185&lt;/item&gt;&lt;item&gt;186&lt;/item&gt;&lt;item&gt;187&lt;/item&gt;&lt;item&gt;190&lt;/item&gt;&lt;item&gt;191&lt;/item&gt;&lt;item&gt;192&lt;/item&gt;&lt;/record-ids&gt;&lt;/item&gt;&lt;/Libraries&gt;"/>
  </w:docVars>
  <w:rsids>
    <w:rsidRoot w:val="00C83BF7"/>
    <w:rsid w:val="0000575E"/>
    <w:rsid w:val="00007E98"/>
    <w:rsid w:val="00014CDB"/>
    <w:rsid w:val="00014F9B"/>
    <w:rsid w:val="00020AAB"/>
    <w:rsid w:val="00021587"/>
    <w:rsid w:val="0002264F"/>
    <w:rsid w:val="00024F2D"/>
    <w:rsid w:val="00032A03"/>
    <w:rsid w:val="00032CD2"/>
    <w:rsid w:val="00040169"/>
    <w:rsid w:val="00042393"/>
    <w:rsid w:val="00042C2A"/>
    <w:rsid w:val="0004449A"/>
    <w:rsid w:val="00050FCB"/>
    <w:rsid w:val="000537EE"/>
    <w:rsid w:val="0006127F"/>
    <w:rsid w:val="00061DBC"/>
    <w:rsid w:val="000628BB"/>
    <w:rsid w:val="000727FC"/>
    <w:rsid w:val="00073AC3"/>
    <w:rsid w:val="00076E22"/>
    <w:rsid w:val="00080A81"/>
    <w:rsid w:val="00083B94"/>
    <w:rsid w:val="000949E2"/>
    <w:rsid w:val="000A14E7"/>
    <w:rsid w:val="000A6490"/>
    <w:rsid w:val="000B241E"/>
    <w:rsid w:val="000C39AA"/>
    <w:rsid w:val="000D0F7B"/>
    <w:rsid w:val="000D2E3F"/>
    <w:rsid w:val="000D3DB4"/>
    <w:rsid w:val="000E081D"/>
    <w:rsid w:val="000E32D5"/>
    <w:rsid w:val="000E4078"/>
    <w:rsid w:val="000F21D6"/>
    <w:rsid w:val="001062EB"/>
    <w:rsid w:val="001101B8"/>
    <w:rsid w:val="0011257D"/>
    <w:rsid w:val="001135DC"/>
    <w:rsid w:val="001160A8"/>
    <w:rsid w:val="00117D32"/>
    <w:rsid w:val="00117FBC"/>
    <w:rsid w:val="00122613"/>
    <w:rsid w:val="001250E2"/>
    <w:rsid w:val="00127B1A"/>
    <w:rsid w:val="001325F3"/>
    <w:rsid w:val="00132B62"/>
    <w:rsid w:val="0013330A"/>
    <w:rsid w:val="0014075D"/>
    <w:rsid w:val="00140E89"/>
    <w:rsid w:val="00141E3C"/>
    <w:rsid w:val="00144A86"/>
    <w:rsid w:val="00150F08"/>
    <w:rsid w:val="001542E9"/>
    <w:rsid w:val="00161EA6"/>
    <w:rsid w:val="0017232F"/>
    <w:rsid w:val="00172D8B"/>
    <w:rsid w:val="001754B7"/>
    <w:rsid w:val="0018236A"/>
    <w:rsid w:val="00183525"/>
    <w:rsid w:val="001851CC"/>
    <w:rsid w:val="001944D9"/>
    <w:rsid w:val="001973F5"/>
    <w:rsid w:val="001A268C"/>
    <w:rsid w:val="001A3C34"/>
    <w:rsid w:val="001A4B5E"/>
    <w:rsid w:val="001B4AD2"/>
    <w:rsid w:val="001B6AD0"/>
    <w:rsid w:val="001C0F25"/>
    <w:rsid w:val="001C15E7"/>
    <w:rsid w:val="001C3439"/>
    <w:rsid w:val="001C49F5"/>
    <w:rsid w:val="001C7F77"/>
    <w:rsid w:val="001D4A2F"/>
    <w:rsid w:val="001D519B"/>
    <w:rsid w:val="001E322D"/>
    <w:rsid w:val="001E4580"/>
    <w:rsid w:val="001F3F6E"/>
    <w:rsid w:val="001F450F"/>
    <w:rsid w:val="001F4E11"/>
    <w:rsid w:val="001F52F6"/>
    <w:rsid w:val="00200507"/>
    <w:rsid w:val="00205930"/>
    <w:rsid w:val="0021068A"/>
    <w:rsid w:val="00212D89"/>
    <w:rsid w:val="00216D66"/>
    <w:rsid w:val="00220533"/>
    <w:rsid w:val="00224E33"/>
    <w:rsid w:val="002273ED"/>
    <w:rsid w:val="00233913"/>
    <w:rsid w:val="00236B84"/>
    <w:rsid w:val="00243D8D"/>
    <w:rsid w:val="00250BB9"/>
    <w:rsid w:val="00252258"/>
    <w:rsid w:val="00263D10"/>
    <w:rsid w:val="00264C1A"/>
    <w:rsid w:val="00267066"/>
    <w:rsid w:val="00270E82"/>
    <w:rsid w:val="00271879"/>
    <w:rsid w:val="00276623"/>
    <w:rsid w:val="00280CBC"/>
    <w:rsid w:val="00283CFA"/>
    <w:rsid w:val="0028541D"/>
    <w:rsid w:val="002861BF"/>
    <w:rsid w:val="00286C2F"/>
    <w:rsid w:val="0028761B"/>
    <w:rsid w:val="00287650"/>
    <w:rsid w:val="00292DF4"/>
    <w:rsid w:val="00297EFF"/>
    <w:rsid w:val="002A2587"/>
    <w:rsid w:val="002A2DDA"/>
    <w:rsid w:val="002A5EF8"/>
    <w:rsid w:val="002B091F"/>
    <w:rsid w:val="002B171B"/>
    <w:rsid w:val="002B1AC0"/>
    <w:rsid w:val="002B2D16"/>
    <w:rsid w:val="002B5651"/>
    <w:rsid w:val="002B5CB0"/>
    <w:rsid w:val="002C0AC4"/>
    <w:rsid w:val="002C641B"/>
    <w:rsid w:val="002D1172"/>
    <w:rsid w:val="002D308A"/>
    <w:rsid w:val="002D410E"/>
    <w:rsid w:val="002D458D"/>
    <w:rsid w:val="002D58F9"/>
    <w:rsid w:val="002E74C4"/>
    <w:rsid w:val="002E755C"/>
    <w:rsid w:val="002F071B"/>
    <w:rsid w:val="002F634F"/>
    <w:rsid w:val="002F6AD2"/>
    <w:rsid w:val="00302490"/>
    <w:rsid w:val="0030543D"/>
    <w:rsid w:val="00310257"/>
    <w:rsid w:val="0031117F"/>
    <w:rsid w:val="003112E2"/>
    <w:rsid w:val="00322A6F"/>
    <w:rsid w:val="00327116"/>
    <w:rsid w:val="0032758E"/>
    <w:rsid w:val="00330F39"/>
    <w:rsid w:val="00331C1D"/>
    <w:rsid w:val="003378C4"/>
    <w:rsid w:val="00340802"/>
    <w:rsid w:val="00344869"/>
    <w:rsid w:val="00344F57"/>
    <w:rsid w:val="00347416"/>
    <w:rsid w:val="00347EE4"/>
    <w:rsid w:val="00350920"/>
    <w:rsid w:val="0035190C"/>
    <w:rsid w:val="00351CCA"/>
    <w:rsid w:val="0036361E"/>
    <w:rsid w:val="00366451"/>
    <w:rsid w:val="003735EA"/>
    <w:rsid w:val="003806BC"/>
    <w:rsid w:val="003861C6"/>
    <w:rsid w:val="00391D7A"/>
    <w:rsid w:val="003927ED"/>
    <w:rsid w:val="00397529"/>
    <w:rsid w:val="003A0334"/>
    <w:rsid w:val="003A57B4"/>
    <w:rsid w:val="003A78FD"/>
    <w:rsid w:val="003B4AEE"/>
    <w:rsid w:val="003C45CA"/>
    <w:rsid w:val="003C4A02"/>
    <w:rsid w:val="003D003D"/>
    <w:rsid w:val="003D2224"/>
    <w:rsid w:val="003D5297"/>
    <w:rsid w:val="003D605B"/>
    <w:rsid w:val="003E1EF8"/>
    <w:rsid w:val="003F683C"/>
    <w:rsid w:val="00404621"/>
    <w:rsid w:val="0040691F"/>
    <w:rsid w:val="00410BCD"/>
    <w:rsid w:val="00413692"/>
    <w:rsid w:val="0041370E"/>
    <w:rsid w:val="00423B73"/>
    <w:rsid w:val="00440B8B"/>
    <w:rsid w:val="004414EC"/>
    <w:rsid w:val="00441809"/>
    <w:rsid w:val="00450600"/>
    <w:rsid w:val="00457F22"/>
    <w:rsid w:val="0047280F"/>
    <w:rsid w:val="00474338"/>
    <w:rsid w:val="00483FE4"/>
    <w:rsid w:val="004862C5"/>
    <w:rsid w:val="00492239"/>
    <w:rsid w:val="00493F74"/>
    <w:rsid w:val="00495B01"/>
    <w:rsid w:val="0049735A"/>
    <w:rsid w:val="004A0E97"/>
    <w:rsid w:val="004A530D"/>
    <w:rsid w:val="004A7D4C"/>
    <w:rsid w:val="004C0F29"/>
    <w:rsid w:val="004D1F9A"/>
    <w:rsid w:val="004D25FE"/>
    <w:rsid w:val="004D3373"/>
    <w:rsid w:val="004D5129"/>
    <w:rsid w:val="004D6B7D"/>
    <w:rsid w:val="004E1CB5"/>
    <w:rsid w:val="004E58FC"/>
    <w:rsid w:val="004F0EFE"/>
    <w:rsid w:val="004F2600"/>
    <w:rsid w:val="004F38D3"/>
    <w:rsid w:val="004F3DE9"/>
    <w:rsid w:val="004F4FD0"/>
    <w:rsid w:val="004F5723"/>
    <w:rsid w:val="00501667"/>
    <w:rsid w:val="00502166"/>
    <w:rsid w:val="00502200"/>
    <w:rsid w:val="00511CF2"/>
    <w:rsid w:val="00517DB7"/>
    <w:rsid w:val="00517FE5"/>
    <w:rsid w:val="00522AFE"/>
    <w:rsid w:val="00523A9C"/>
    <w:rsid w:val="00525F21"/>
    <w:rsid w:val="00530B0D"/>
    <w:rsid w:val="00531D48"/>
    <w:rsid w:val="00536221"/>
    <w:rsid w:val="00540DCF"/>
    <w:rsid w:val="00542776"/>
    <w:rsid w:val="00555919"/>
    <w:rsid w:val="005559B4"/>
    <w:rsid w:val="005565A5"/>
    <w:rsid w:val="00556D0E"/>
    <w:rsid w:val="005648BA"/>
    <w:rsid w:val="00566C45"/>
    <w:rsid w:val="005712D4"/>
    <w:rsid w:val="005735E9"/>
    <w:rsid w:val="00585CD5"/>
    <w:rsid w:val="00585F8F"/>
    <w:rsid w:val="00592D6E"/>
    <w:rsid w:val="005A3289"/>
    <w:rsid w:val="005A5B62"/>
    <w:rsid w:val="005A777F"/>
    <w:rsid w:val="005B09C0"/>
    <w:rsid w:val="005B2E16"/>
    <w:rsid w:val="005C0F58"/>
    <w:rsid w:val="005C206F"/>
    <w:rsid w:val="005C2DBB"/>
    <w:rsid w:val="005C3D88"/>
    <w:rsid w:val="005C45C3"/>
    <w:rsid w:val="005D04F7"/>
    <w:rsid w:val="005D0679"/>
    <w:rsid w:val="005D77BB"/>
    <w:rsid w:val="005D7FB4"/>
    <w:rsid w:val="005E0890"/>
    <w:rsid w:val="005E165E"/>
    <w:rsid w:val="005E257C"/>
    <w:rsid w:val="005E554F"/>
    <w:rsid w:val="005E6863"/>
    <w:rsid w:val="005F0696"/>
    <w:rsid w:val="005F0AE7"/>
    <w:rsid w:val="005F2B14"/>
    <w:rsid w:val="005F32E9"/>
    <w:rsid w:val="00602EC9"/>
    <w:rsid w:val="006042F3"/>
    <w:rsid w:val="006067D8"/>
    <w:rsid w:val="006124A3"/>
    <w:rsid w:val="00617051"/>
    <w:rsid w:val="00623103"/>
    <w:rsid w:val="00623B48"/>
    <w:rsid w:val="00623C4C"/>
    <w:rsid w:val="00632EAD"/>
    <w:rsid w:val="00635A6A"/>
    <w:rsid w:val="00636410"/>
    <w:rsid w:val="00640CFA"/>
    <w:rsid w:val="00645F60"/>
    <w:rsid w:val="006471D6"/>
    <w:rsid w:val="00654ACF"/>
    <w:rsid w:val="00655692"/>
    <w:rsid w:val="00661A39"/>
    <w:rsid w:val="006639ED"/>
    <w:rsid w:val="0066654A"/>
    <w:rsid w:val="00666794"/>
    <w:rsid w:val="00670703"/>
    <w:rsid w:val="00683F54"/>
    <w:rsid w:val="006926C3"/>
    <w:rsid w:val="006947FF"/>
    <w:rsid w:val="006A491D"/>
    <w:rsid w:val="006B1970"/>
    <w:rsid w:val="006C0BFC"/>
    <w:rsid w:val="006C2003"/>
    <w:rsid w:val="006C28B5"/>
    <w:rsid w:val="006C3623"/>
    <w:rsid w:val="006C4985"/>
    <w:rsid w:val="006D0D00"/>
    <w:rsid w:val="006D5EAF"/>
    <w:rsid w:val="006D7F98"/>
    <w:rsid w:val="006E31CB"/>
    <w:rsid w:val="006E7792"/>
    <w:rsid w:val="006E7DF3"/>
    <w:rsid w:val="006F5721"/>
    <w:rsid w:val="007051C2"/>
    <w:rsid w:val="00711276"/>
    <w:rsid w:val="00711EC1"/>
    <w:rsid w:val="007204FF"/>
    <w:rsid w:val="00731251"/>
    <w:rsid w:val="007325E0"/>
    <w:rsid w:val="00744435"/>
    <w:rsid w:val="00751549"/>
    <w:rsid w:val="00751994"/>
    <w:rsid w:val="00752C10"/>
    <w:rsid w:val="007543F3"/>
    <w:rsid w:val="00761F03"/>
    <w:rsid w:val="00762885"/>
    <w:rsid w:val="007679C7"/>
    <w:rsid w:val="00770113"/>
    <w:rsid w:val="007746C9"/>
    <w:rsid w:val="007750C0"/>
    <w:rsid w:val="0078188E"/>
    <w:rsid w:val="007914E6"/>
    <w:rsid w:val="00794C57"/>
    <w:rsid w:val="007A6BE1"/>
    <w:rsid w:val="007B2905"/>
    <w:rsid w:val="007B6F03"/>
    <w:rsid w:val="007C62F8"/>
    <w:rsid w:val="007D162F"/>
    <w:rsid w:val="007D3B2D"/>
    <w:rsid w:val="007D5C8A"/>
    <w:rsid w:val="007D5E76"/>
    <w:rsid w:val="007E089C"/>
    <w:rsid w:val="007F0A0B"/>
    <w:rsid w:val="00800014"/>
    <w:rsid w:val="00803286"/>
    <w:rsid w:val="00804AD2"/>
    <w:rsid w:val="0080615C"/>
    <w:rsid w:val="008149C4"/>
    <w:rsid w:val="00824BA3"/>
    <w:rsid w:val="00825821"/>
    <w:rsid w:val="00836FF9"/>
    <w:rsid w:val="00842062"/>
    <w:rsid w:val="008422B5"/>
    <w:rsid w:val="00843C4F"/>
    <w:rsid w:val="00844A34"/>
    <w:rsid w:val="00844C2E"/>
    <w:rsid w:val="00847738"/>
    <w:rsid w:val="00850154"/>
    <w:rsid w:val="00850E91"/>
    <w:rsid w:val="00851B98"/>
    <w:rsid w:val="00853230"/>
    <w:rsid w:val="00856C6B"/>
    <w:rsid w:val="00862EB6"/>
    <w:rsid w:val="0086584B"/>
    <w:rsid w:val="00865B57"/>
    <w:rsid w:val="00872DFA"/>
    <w:rsid w:val="00873EDA"/>
    <w:rsid w:val="008755D9"/>
    <w:rsid w:val="008756CD"/>
    <w:rsid w:val="008812BD"/>
    <w:rsid w:val="00882AB7"/>
    <w:rsid w:val="008934AF"/>
    <w:rsid w:val="0089538F"/>
    <w:rsid w:val="00896471"/>
    <w:rsid w:val="008A744B"/>
    <w:rsid w:val="008B0444"/>
    <w:rsid w:val="008B5D4E"/>
    <w:rsid w:val="008C4F35"/>
    <w:rsid w:val="008C6180"/>
    <w:rsid w:val="008D1BDE"/>
    <w:rsid w:val="008D464D"/>
    <w:rsid w:val="008D4B2F"/>
    <w:rsid w:val="008D6F3C"/>
    <w:rsid w:val="008E3CE6"/>
    <w:rsid w:val="0090160D"/>
    <w:rsid w:val="00902988"/>
    <w:rsid w:val="00902A52"/>
    <w:rsid w:val="0090395F"/>
    <w:rsid w:val="00906FB6"/>
    <w:rsid w:val="00910DC2"/>
    <w:rsid w:val="00925893"/>
    <w:rsid w:val="00932193"/>
    <w:rsid w:val="009353C0"/>
    <w:rsid w:val="00935F67"/>
    <w:rsid w:val="0094321D"/>
    <w:rsid w:val="009471A1"/>
    <w:rsid w:val="00952C54"/>
    <w:rsid w:val="0095605F"/>
    <w:rsid w:val="009561CA"/>
    <w:rsid w:val="009561D5"/>
    <w:rsid w:val="00961119"/>
    <w:rsid w:val="009665B2"/>
    <w:rsid w:val="00974BF1"/>
    <w:rsid w:val="00986D65"/>
    <w:rsid w:val="00986E78"/>
    <w:rsid w:val="00990802"/>
    <w:rsid w:val="00990C14"/>
    <w:rsid w:val="009947D9"/>
    <w:rsid w:val="00995D10"/>
    <w:rsid w:val="009A138F"/>
    <w:rsid w:val="009A3733"/>
    <w:rsid w:val="009A6124"/>
    <w:rsid w:val="009B123E"/>
    <w:rsid w:val="009C388C"/>
    <w:rsid w:val="009D0814"/>
    <w:rsid w:val="009D095D"/>
    <w:rsid w:val="009D2B9B"/>
    <w:rsid w:val="009E0979"/>
    <w:rsid w:val="009E2C54"/>
    <w:rsid w:val="009E5C07"/>
    <w:rsid w:val="009E6AA0"/>
    <w:rsid w:val="009F12DB"/>
    <w:rsid w:val="009F5C70"/>
    <w:rsid w:val="00A039BD"/>
    <w:rsid w:val="00A05F6F"/>
    <w:rsid w:val="00A1289E"/>
    <w:rsid w:val="00A13BE6"/>
    <w:rsid w:val="00A21B36"/>
    <w:rsid w:val="00A24836"/>
    <w:rsid w:val="00A25ACE"/>
    <w:rsid w:val="00A26568"/>
    <w:rsid w:val="00A2737D"/>
    <w:rsid w:val="00A27784"/>
    <w:rsid w:val="00A30081"/>
    <w:rsid w:val="00A32ACD"/>
    <w:rsid w:val="00A33E87"/>
    <w:rsid w:val="00A436D5"/>
    <w:rsid w:val="00A4497C"/>
    <w:rsid w:val="00A4674B"/>
    <w:rsid w:val="00A46B57"/>
    <w:rsid w:val="00A542A3"/>
    <w:rsid w:val="00A54C54"/>
    <w:rsid w:val="00A61605"/>
    <w:rsid w:val="00A645F3"/>
    <w:rsid w:val="00A70EEF"/>
    <w:rsid w:val="00A73190"/>
    <w:rsid w:val="00A772A4"/>
    <w:rsid w:val="00A8005E"/>
    <w:rsid w:val="00A80FF2"/>
    <w:rsid w:val="00A828CB"/>
    <w:rsid w:val="00A85018"/>
    <w:rsid w:val="00A86B20"/>
    <w:rsid w:val="00A87C29"/>
    <w:rsid w:val="00A9773A"/>
    <w:rsid w:val="00AA03EC"/>
    <w:rsid w:val="00AA1FF4"/>
    <w:rsid w:val="00AA5001"/>
    <w:rsid w:val="00AA64DE"/>
    <w:rsid w:val="00AA6F13"/>
    <w:rsid w:val="00AB07AD"/>
    <w:rsid w:val="00AB5C65"/>
    <w:rsid w:val="00AC34AA"/>
    <w:rsid w:val="00AC7FAF"/>
    <w:rsid w:val="00AD3EF3"/>
    <w:rsid w:val="00AD64F6"/>
    <w:rsid w:val="00AE62E7"/>
    <w:rsid w:val="00AE7542"/>
    <w:rsid w:val="00AF03AF"/>
    <w:rsid w:val="00AF06AF"/>
    <w:rsid w:val="00AF0E3F"/>
    <w:rsid w:val="00B00BC5"/>
    <w:rsid w:val="00B17248"/>
    <w:rsid w:val="00B17927"/>
    <w:rsid w:val="00B21241"/>
    <w:rsid w:val="00B226F0"/>
    <w:rsid w:val="00B233D8"/>
    <w:rsid w:val="00B23FB6"/>
    <w:rsid w:val="00B2417B"/>
    <w:rsid w:val="00B254A2"/>
    <w:rsid w:val="00B25F30"/>
    <w:rsid w:val="00B31C4D"/>
    <w:rsid w:val="00B34A6E"/>
    <w:rsid w:val="00B36304"/>
    <w:rsid w:val="00B42908"/>
    <w:rsid w:val="00B46582"/>
    <w:rsid w:val="00B57DA5"/>
    <w:rsid w:val="00B6140A"/>
    <w:rsid w:val="00B623B3"/>
    <w:rsid w:val="00B653F5"/>
    <w:rsid w:val="00B67429"/>
    <w:rsid w:val="00B71B68"/>
    <w:rsid w:val="00B73333"/>
    <w:rsid w:val="00B7770A"/>
    <w:rsid w:val="00B777F3"/>
    <w:rsid w:val="00B8307D"/>
    <w:rsid w:val="00B96873"/>
    <w:rsid w:val="00BA4F7B"/>
    <w:rsid w:val="00BA6238"/>
    <w:rsid w:val="00BA7B6B"/>
    <w:rsid w:val="00BB6086"/>
    <w:rsid w:val="00BB61DD"/>
    <w:rsid w:val="00BC47FD"/>
    <w:rsid w:val="00BC6C51"/>
    <w:rsid w:val="00BD1282"/>
    <w:rsid w:val="00BD2A73"/>
    <w:rsid w:val="00BD3987"/>
    <w:rsid w:val="00BD3B9B"/>
    <w:rsid w:val="00BD70A3"/>
    <w:rsid w:val="00BE0BF8"/>
    <w:rsid w:val="00BF116B"/>
    <w:rsid w:val="00BF314F"/>
    <w:rsid w:val="00BF5AE3"/>
    <w:rsid w:val="00BF6FE8"/>
    <w:rsid w:val="00C04E78"/>
    <w:rsid w:val="00C10F41"/>
    <w:rsid w:val="00C1205B"/>
    <w:rsid w:val="00C12223"/>
    <w:rsid w:val="00C1306A"/>
    <w:rsid w:val="00C16FC0"/>
    <w:rsid w:val="00C21F4A"/>
    <w:rsid w:val="00C23F07"/>
    <w:rsid w:val="00C25BFE"/>
    <w:rsid w:val="00C37230"/>
    <w:rsid w:val="00C41EEB"/>
    <w:rsid w:val="00C461CC"/>
    <w:rsid w:val="00C479F0"/>
    <w:rsid w:val="00C52EE0"/>
    <w:rsid w:val="00C602DD"/>
    <w:rsid w:val="00C62585"/>
    <w:rsid w:val="00C635A8"/>
    <w:rsid w:val="00C63945"/>
    <w:rsid w:val="00C64C46"/>
    <w:rsid w:val="00C722DB"/>
    <w:rsid w:val="00C74918"/>
    <w:rsid w:val="00C74DCA"/>
    <w:rsid w:val="00C822DC"/>
    <w:rsid w:val="00C83BE4"/>
    <w:rsid w:val="00C83BF7"/>
    <w:rsid w:val="00C92585"/>
    <w:rsid w:val="00C957B8"/>
    <w:rsid w:val="00C96E81"/>
    <w:rsid w:val="00CA08EF"/>
    <w:rsid w:val="00CA1F9E"/>
    <w:rsid w:val="00CA5A5E"/>
    <w:rsid w:val="00CA634F"/>
    <w:rsid w:val="00CB182B"/>
    <w:rsid w:val="00CB55AD"/>
    <w:rsid w:val="00CB6269"/>
    <w:rsid w:val="00CB6DD6"/>
    <w:rsid w:val="00CC0563"/>
    <w:rsid w:val="00CC3381"/>
    <w:rsid w:val="00CC37CA"/>
    <w:rsid w:val="00CD1905"/>
    <w:rsid w:val="00CD318B"/>
    <w:rsid w:val="00CD5930"/>
    <w:rsid w:val="00CD6084"/>
    <w:rsid w:val="00CE1536"/>
    <w:rsid w:val="00CF1771"/>
    <w:rsid w:val="00CF2DC3"/>
    <w:rsid w:val="00CF4A72"/>
    <w:rsid w:val="00CF599B"/>
    <w:rsid w:val="00CF760E"/>
    <w:rsid w:val="00CF7F2F"/>
    <w:rsid w:val="00D02E2D"/>
    <w:rsid w:val="00D05740"/>
    <w:rsid w:val="00D07A91"/>
    <w:rsid w:val="00D1050C"/>
    <w:rsid w:val="00D1271F"/>
    <w:rsid w:val="00D1643D"/>
    <w:rsid w:val="00D16B0A"/>
    <w:rsid w:val="00D17EEA"/>
    <w:rsid w:val="00D233A9"/>
    <w:rsid w:val="00D27C65"/>
    <w:rsid w:val="00D31559"/>
    <w:rsid w:val="00D35D97"/>
    <w:rsid w:val="00D528AD"/>
    <w:rsid w:val="00D55C2D"/>
    <w:rsid w:val="00D56960"/>
    <w:rsid w:val="00D62291"/>
    <w:rsid w:val="00D71F6F"/>
    <w:rsid w:val="00D71FE7"/>
    <w:rsid w:val="00D73499"/>
    <w:rsid w:val="00D7496B"/>
    <w:rsid w:val="00D76A17"/>
    <w:rsid w:val="00D81FAF"/>
    <w:rsid w:val="00D83B6E"/>
    <w:rsid w:val="00D85EDC"/>
    <w:rsid w:val="00D864CD"/>
    <w:rsid w:val="00D96183"/>
    <w:rsid w:val="00DA015D"/>
    <w:rsid w:val="00DA1FE3"/>
    <w:rsid w:val="00DA70F7"/>
    <w:rsid w:val="00DB5D21"/>
    <w:rsid w:val="00DB70D9"/>
    <w:rsid w:val="00DC0D2A"/>
    <w:rsid w:val="00DC1801"/>
    <w:rsid w:val="00DC59A8"/>
    <w:rsid w:val="00DD30E8"/>
    <w:rsid w:val="00DE0729"/>
    <w:rsid w:val="00DF440C"/>
    <w:rsid w:val="00DF4FEF"/>
    <w:rsid w:val="00E059F0"/>
    <w:rsid w:val="00E05CDB"/>
    <w:rsid w:val="00E100D2"/>
    <w:rsid w:val="00E114F6"/>
    <w:rsid w:val="00E128DA"/>
    <w:rsid w:val="00E223D8"/>
    <w:rsid w:val="00E32658"/>
    <w:rsid w:val="00E3268D"/>
    <w:rsid w:val="00E32F87"/>
    <w:rsid w:val="00E36073"/>
    <w:rsid w:val="00E414A5"/>
    <w:rsid w:val="00E4292F"/>
    <w:rsid w:val="00E6339B"/>
    <w:rsid w:val="00E63F5A"/>
    <w:rsid w:val="00E67E11"/>
    <w:rsid w:val="00E7052C"/>
    <w:rsid w:val="00E817E5"/>
    <w:rsid w:val="00E94235"/>
    <w:rsid w:val="00EA0339"/>
    <w:rsid w:val="00EA0450"/>
    <w:rsid w:val="00EA199D"/>
    <w:rsid w:val="00EA7DCB"/>
    <w:rsid w:val="00EB65F7"/>
    <w:rsid w:val="00EC6513"/>
    <w:rsid w:val="00EC6DB9"/>
    <w:rsid w:val="00ED0D91"/>
    <w:rsid w:val="00ED212A"/>
    <w:rsid w:val="00ED2298"/>
    <w:rsid w:val="00ED59F6"/>
    <w:rsid w:val="00ED5CB5"/>
    <w:rsid w:val="00ED61FB"/>
    <w:rsid w:val="00ED6619"/>
    <w:rsid w:val="00ED6F77"/>
    <w:rsid w:val="00EE19FB"/>
    <w:rsid w:val="00EE419F"/>
    <w:rsid w:val="00EF381C"/>
    <w:rsid w:val="00EF3DCD"/>
    <w:rsid w:val="00EF76A1"/>
    <w:rsid w:val="00F00263"/>
    <w:rsid w:val="00F132B7"/>
    <w:rsid w:val="00F154EF"/>
    <w:rsid w:val="00F204EC"/>
    <w:rsid w:val="00F315EC"/>
    <w:rsid w:val="00F35A3F"/>
    <w:rsid w:val="00F37080"/>
    <w:rsid w:val="00F37370"/>
    <w:rsid w:val="00F408F6"/>
    <w:rsid w:val="00F40A99"/>
    <w:rsid w:val="00F43B94"/>
    <w:rsid w:val="00F51F34"/>
    <w:rsid w:val="00F5409D"/>
    <w:rsid w:val="00F55D66"/>
    <w:rsid w:val="00F56D83"/>
    <w:rsid w:val="00F64F2F"/>
    <w:rsid w:val="00F650AF"/>
    <w:rsid w:val="00F65919"/>
    <w:rsid w:val="00F676EE"/>
    <w:rsid w:val="00F67A05"/>
    <w:rsid w:val="00F72D88"/>
    <w:rsid w:val="00F81838"/>
    <w:rsid w:val="00F867A2"/>
    <w:rsid w:val="00F91917"/>
    <w:rsid w:val="00F943F4"/>
    <w:rsid w:val="00F95F19"/>
    <w:rsid w:val="00F97E62"/>
    <w:rsid w:val="00FA1244"/>
    <w:rsid w:val="00FA143D"/>
    <w:rsid w:val="00FA162E"/>
    <w:rsid w:val="00FA333B"/>
    <w:rsid w:val="00FA4300"/>
    <w:rsid w:val="00FA7716"/>
    <w:rsid w:val="00FA7886"/>
    <w:rsid w:val="00FB2D76"/>
    <w:rsid w:val="00FB4198"/>
    <w:rsid w:val="00FB4623"/>
    <w:rsid w:val="00FB4BC2"/>
    <w:rsid w:val="00FC1671"/>
    <w:rsid w:val="00FC3383"/>
    <w:rsid w:val="00FC649B"/>
    <w:rsid w:val="00FD0160"/>
    <w:rsid w:val="00FD2A82"/>
    <w:rsid w:val="00FE16E5"/>
    <w:rsid w:val="00FE42D1"/>
    <w:rsid w:val="00FF5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D30AC0B"/>
  <w15:chartTrackingRefBased/>
  <w15:docId w15:val="{2C959A1D-F9E8-490B-A6E2-5B8749086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ramond" w:eastAsiaTheme="minorHAnsi" w:hAnsi="Garamond"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1172"/>
    <w:pPr>
      <w:spacing w:after="0" w:line="480" w:lineRule="auto"/>
    </w:pPr>
  </w:style>
  <w:style w:type="paragraph" w:styleId="Heading1">
    <w:name w:val="heading 1"/>
    <w:basedOn w:val="Normal"/>
    <w:next w:val="Normal"/>
    <w:link w:val="Heading1Char"/>
    <w:qFormat/>
    <w:rsid w:val="003927ED"/>
    <w:pPr>
      <w:keepNext/>
      <w:keepLines/>
      <w:pageBreakBefore/>
      <w:numPr>
        <w:numId w:val="12"/>
      </w:numPr>
      <w:jc w:val="center"/>
      <w:outlineLvl w:val="0"/>
    </w:pPr>
    <w:rPr>
      <w:rFonts w:eastAsiaTheme="majorEastAsia" w:cstheme="majorBidi"/>
      <w:bCs/>
      <w:caps/>
      <w:szCs w:val="28"/>
    </w:rPr>
  </w:style>
  <w:style w:type="paragraph" w:styleId="Heading2">
    <w:name w:val="heading 2"/>
    <w:basedOn w:val="Normal"/>
    <w:next w:val="Normal"/>
    <w:link w:val="Heading2Char"/>
    <w:unhideWhenUsed/>
    <w:qFormat/>
    <w:rsid w:val="003927ED"/>
    <w:pPr>
      <w:keepNext/>
      <w:keepLines/>
      <w:numPr>
        <w:ilvl w:val="1"/>
        <w:numId w:val="9"/>
      </w:numPr>
      <w:jc w:val="center"/>
      <w:outlineLvl w:val="1"/>
    </w:pPr>
    <w:rPr>
      <w:rFonts w:eastAsiaTheme="majorEastAsia" w:cstheme="majorBidi"/>
      <w:bCs/>
      <w:szCs w:val="26"/>
    </w:rPr>
  </w:style>
  <w:style w:type="paragraph" w:styleId="Heading3">
    <w:name w:val="heading 3"/>
    <w:basedOn w:val="Normal"/>
    <w:next w:val="Normal"/>
    <w:link w:val="Heading3Char"/>
    <w:unhideWhenUsed/>
    <w:qFormat/>
    <w:rsid w:val="00C83BF7"/>
    <w:pPr>
      <w:keepNext/>
      <w:keepLines/>
      <w:numPr>
        <w:ilvl w:val="2"/>
        <w:numId w:val="12"/>
      </w:numPr>
      <w:spacing w:before="200"/>
      <w:outlineLvl w:val="2"/>
    </w:pPr>
    <w:rPr>
      <w:rFonts w:eastAsiaTheme="majorEastAsia" w:cstheme="majorBidi"/>
      <w:bCs/>
    </w:rPr>
  </w:style>
  <w:style w:type="paragraph" w:styleId="Heading4">
    <w:name w:val="heading 4"/>
    <w:basedOn w:val="Normal"/>
    <w:next w:val="Normal"/>
    <w:link w:val="Heading4Char"/>
    <w:semiHidden/>
    <w:unhideWhenUsed/>
    <w:qFormat/>
    <w:rsid w:val="003927ED"/>
    <w:pPr>
      <w:keepNext/>
      <w:keepLines/>
      <w:numPr>
        <w:ilvl w:val="3"/>
        <w:numId w:val="1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3927ED"/>
    <w:pPr>
      <w:keepNext/>
      <w:keepLines/>
      <w:numPr>
        <w:ilvl w:val="4"/>
        <w:numId w:val="1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3927ED"/>
    <w:pPr>
      <w:keepNext/>
      <w:keepLines/>
      <w:numPr>
        <w:ilvl w:val="5"/>
        <w:numId w:val="1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3927ED"/>
    <w:pPr>
      <w:keepNext/>
      <w:keepLines/>
      <w:numPr>
        <w:ilvl w:val="6"/>
        <w:numId w:val="1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3927ED"/>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927ED"/>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aliases w:val="Figure Caption"/>
    <w:basedOn w:val="Normal"/>
    <w:next w:val="Normal"/>
    <w:link w:val="CaptionChar"/>
    <w:unhideWhenUsed/>
    <w:qFormat/>
    <w:rsid w:val="003927ED"/>
    <w:pPr>
      <w:spacing w:after="200" w:line="240" w:lineRule="auto"/>
      <w:jc w:val="center"/>
    </w:pPr>
    <w:rPr>
      <w:rFonts w:eastAsia="Times New Roman" w:cs="Times New Roman"/>
      <w:iCs/>
      <w:szCs w:val="18"/>
    </w:rPr>
  </w:style>
  <w:style w:type="character" w:customStyle="1" w:styleId="Heading1Char">
    <w:name w:val="Heading 1 Char"/>
    <w:basedOn w:val="DefaultParagraphFont"/>
    <w:link w:val="Heading1"/>
    <w:rsid w:val="003112E2"/>
    <w:rPr>
      <w:rFonts w:ascii="Garamond" w:eastAsiaTheme="majorEastAsia" w:hAnsi="Garamond" w:cstheme="majorBidi"/>
      <w:bCs/>
      <w:caps/>
      <w:sz w:val="24"/>
      <w:szCs w:val="28"/>
    </w:rPr>
  </w:style>
  <w:style w:type="paragraph" w:styleId="TOCHeading">
    <w:name w:val="TOC Heading"/>
    <w:basedOn w:val="Heading1"/>
    <w:next w:val="Normal"/>
    <w:uiPriority w:val="39"/>
    <w:semiHidden/>
    <w:unhideWhenUsed/>
    <w:qFormat/>
    <w:rsid w:val="003112E2"/>
    <w:pPr>
      <w:pageBreakBefore w:val="0"/>
      <w:numPr>
        <w:numId w:val="0"/>
      </w:numPr>
      <w:spacing w:before="240"/>
      <w:jc w:val="left"/>
      <w:outlineLvl w:val="9"/>
    </w:pPr>
    <w:rPr>
      <w:bCs w:val="0"/>
      <w:caps w:val="0"/>
      <w:color w:val="2E74B5" w:themeColor="accent1" w:themeShade="BF"/>
      <w:sz w:val="32"/>
      <w:szCs w:val="32"/>
    </w:rPr>
  </w:style>
  <w:style w:type="table" w:styleId="PlainTable2">
    <w:name w:val="Plain Table 2"/>
    <w:basedOn w:val="TableNormal"/>
    <w:uiPriority w:val="42"/>
    <w:rsid w:val="003112E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EndNoteBibliographyTitle">
    <w:name w:val="EndNote Bibliography Title"/>
    <w:basedOn w:val="Normal"/>
    <w:link w:val="EndNoteBibliographyTitleChar"/>
    <w:qFormat/>
    <w:rsid w:val="003112E2"/>
    <w:pPr>
      <w:jc w:val="center"/>
    </w:pPr>
    <w:rPr>
      <w:rFonts w:eastAsia="Times New Roman" w:cs="Times New Roman"/>
      <w:noProof/>
    </w:rPr>
  </w:style>
  <w:style w:type="character" w:customStyle="1" w:styleId="EndNoteBibliographyTitleChar">
    <w:name w:val="EndNote Bibliography Title Char"/>
    <w:basedOn w:val="DefaultParagraphFont"/>
    <w:link w:val="EndNoteBibliographyTitle"/>
    <w:rsid w:val="003112E2"/>
    <w:rPr>
      <w:rFonts w:eastAsia="Times New Roman" w:cs="Times New Roman"/>
      <w:noProof/>
    </w:rPr>
  </w:style>
  <w:style w:type="paragraph" w:customStyle="1" w:styleId="EndNoteBibliography">
    <w:name w:val="EndNote Bibliography"/>
    <w:basedOn w:val="Normal"/>
    <w:link w:val="EndNoteBibliographyChar"/>
    <w:qFormat/>
    <w:rsid w:val="00C10F41"/>
    <w:pPr>
      <w:spacing w:line="240" w:lineRule="auto"/>
    </w:pPr>
    <w:rPr>
      <w:rFonts w:eastAsia="Times New Roman" w:cs="Times New Roman"/>
      <w:noProof/>
    </w:rPr>
  </w:style>
  <w:style w:type="character" w:customStyle="1" w:styleId="EndNoteBibliographyChar">
    <w:name w:val="EndNote Bibliography Char"/>
    <w:basedOn w:val="DefaultParagraphFont"/>
    <w:link w:val="EndNoteBibliography"/>
    <w:rsid w:val="00C10F41"/>
    <w:rPr>
      <w:rFonts w:eastAsia="Times New Roman" w:cs="Times New Roman"/>
      <w:noProof/>
    </w:rPr>
  </w:style>
  <w:style w:type="character" w:customStyle="1" w:styleId="Heading2Char">
    <w:name w:val="Heading 2 Char"/>
    <w:basedOn w:val="DefaultParagraphFont"/>
    <w:link w:val="Heading2"/>
    <w:rsid w:val="003927ED"/>
    <w:rPr>
      <w:rFonts w:eastAsiaTheme="majorEastAsia" w:cstheme="majorBidi"/>
      <w:bCs/>
      <w:szCs w:val="26"/>
    </w:rPr>
  </w:style>
  <w:style w:type="character" w:customStyle="1" w:styleId="Heading3Char">
    <w:name w:val="Heading 3 Char"/>
    <w:basedOn w:val="DefaultParagraphFont"/>
    <w:link w:val="Heading3"/>
    <w:rsid w:val="00C83BF7"/>
    <w:rPr>
      <w:rFonts w:eastAsiaTheme="majorEastAsia" w:cstheme="majorBidi"/>
      <w:bCs/>
    </w:rPr>
  </w:style>
  <w:style w:type="character" w:customStyle="1" w:styleId="Heading4Char">
    <w:name w:val="Heading 4 Char"/>
    <w:basedOn w:val="DefaultParagraphFont"/>
    <w:link w:val="Heading4"/>
    <w:semiHidden/>
    <w:rsid w:val="003112E2"/>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semiHidden/>
    <w:rsid w:val="003112E2"/>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semiHidden/>
    <w:rsid w:val="003112E2"/>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semiHidden/>
    <w:rsid w:val="003112E2"/>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semiHidden/>
    <w:rsid w:val="003112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112E2"/>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3112E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112E2"/>
    <w:rPr>
      <w:rFonts w:ascii="Garamond" w:eastAsiaTheme="minorEastAsia" w:hAnsi="Garamond"/>
      <w:color w:val="5A5A5A" w:themeColor="text1" w:themeTint="A5"/>
      <w:spacing w:val="15"/>
    </w:rPr>
  </w:style>
  <w:style w:type="table" w:styleId="TableGrid">
    <w:name w:val="Table Grid"/>
    <w:aliases w:val="Equations Table"/>
    <w:basedOn w:val="TableNormal"/>
    <w:uiPriority w:val="39"/>
    <w:rsid w:val="00C822DC"/>
    <w:pPr>
      <w:spacing w:after="0" w:line="240" w:lineRule="auto"/>
      <w:contextualSpacing/>
      <w:jc w:val="center"/>
    </w:p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vAlign w:val="center"/>
    </w:tcPr>
  </w:style>
  <w:style w:type="character" w:styleId="PlaceholderText">
    <w:name w:val="Placeholder Text"/>
    <w:basedOn w:val="DefaultParagraphFont"/>
    <w:uiPriority w:val="99"/>
    <w:semiHidden/>
    <w:rsid w:val="003112E2"/>
    <w:rPr>
      <w:color w:val="808080"/>
    </w:rPr>
  </w:style>
  <w:style w:type="paragraph" w:styleId="ListParagraph">
    <w:name w:val="List Paragraph"/>
    <w:basedOn w:val="Normal"/>
    <w:uiPriority w:val="34"/>
    <w:qFormat/>
    <w:rsid w:val="003112E2"/>
    <w:pPr>
      <w:ind w:left="720"/>
      <w:contextualSpacing/>
    </w:pPr>
    <w:rPr>
      <w:rFonts w:eastAsia="Times New Roman" w:cs="Times New Roman"/>
    </w:rPr>
  </w:style>
  <w:style w:type="character" w:styleId="BookTitle">
    <w:name w:val="Book Title"/>
    <w:basedOn w:val="DefaultParagraphFont"/>
    <w:uiPriority w:val="33"/>
    <w:qFormat/>
    <w:rsid w:val="003112E2"/>
    <w:rPr>
      <w:rFonts w:ascii="Garamond" w:hAnsi="Garamond"/>
      <w:b/>
      <w:bCs/>
      <w:i/>
      <w:iCs/>
      <w:spacing w:val="5"/>
    </w:rPr>
  </w:style>
  <w:style w:type="table" w:styleId="PlainTable1">
    <w:name w:val="Plain Table 1"/>
    <w:basedOn w:val="TableNormal"/>
    <w:uiPriority w:val="41"/>
    <w:rsid w:val="003112E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aliases w:val="Normal Table"/>
    <w:basedOn w:val="PlainTable1"/>
    <w:uiPriority w:val="40"/>
    <w:rsid w:val="00AD3EF3"/>
    <w:pPr>
      <w:contextualSpacing/>
      <w:jc w:val="center"/>
    </w:pPr>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shd w:val="clear" w:color="auto" w:fill="FFFFFF" w:themeFill="background1"/>
      <w:noWrap/>
      <w:vAlign w:val="center"/>
    </w:tcPr>
    <w:tblStylePr w:type="firstRow">
      <w:rPr>
        <w:rFonts w:ascii="Garamond" w:hAnsi="Garamond"/>
        <w:b/>
        <w:bCs/>
        <w:sz w:val="24"/>
      </w:rPr>
    </w:tblStylePr>
    <w:tblStylePr w:type="lastRow">
      <w:rPr>
        <w:b/>
        <w:bCs/>
      </w:rPr>
      <w:tblPr/>
      <w:tcPr>
        <w:tcBorders>
          <w:top w:val="double" w:sz="4" w:space="0" w:color="BFBFBF" w:themeColor="background1" w:themeShade="BF"/>
        </w:tcBorders>
      </w:tcPr>
    </w:tblStylePr>
    <w:tblStylePr w:type="firstCol">
      <w:rPr>
        <w:rFonts w:ascii="Garamond" w:hAnsi="Garamond"/>
        <w:b/>
        <w:bCs/>
        <w:sz w:val="24"/>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3112E2"/>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112E2"/>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112E2"/>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112E2"/>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112E2"/>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112E2"/>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3112E2"/>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ListTable1Light">
    <w:name w:val="List Table 1 Light"/>
    <w:basedOn w:val="TableNormal"/>
    <w:uiPriority w:val="46"/>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CaptionChar">
    <w:name w:val="Caption Char"/>
    <w:aliases w:val="Figure Caption Char"/>
    <w:basedOn w:val="DefaultParagraphFont"/>
    <w:link w:val="Caption"/>
    <w:rsid w:val="003927ED"/>
    <w:rPr>
      <w:rFonts w:eastAsia="Times New Roman" w:cs="Times New Roman"/>
      <w:iCs/>
      <w:szCs w:val="18"/>
    </w:rPr>
  </w:style>
  <w:style w:type="paragraph" w:customStyle="1" w:styleId="Equations">
    <w:name w:val="Equations"/>
    <w:basedOn w:val="Caption"/>
    <w:link w:val="EquationsChar"/>
    <w:qFormat/>
    <w:rsid w:val="003927ED"/>
    <w:pPr>
      <w:keepNext/>
      <w:spacing w:after="0"/>
    </w:pPr>
    <w:rPr>
      <w:color w:val="FFFFFF" w:themeColor="background1"/>
    </w:rPr>
  </w:style>
  <w:style w:type="character" w:customStyle="1" w:styleId="EquationsChar">
    <w:name w:val="Equations Char"/>
    <w:basedOn w:val="CaptionChar"/>
    <w:link w:val="Equations"/>
    <w:rsid w:val="003927ED"/>
    <w:rPr>
      <w:rFonts w:eastAsia="Times New Roman" w:cs="Times New Roman"/>
      <w:iCs/>
      <w:color w:val="FFFFFF" w:themeColor="background1"/>
      <w:szCs w:val="18"/>
    </w:rPr>
  </w:style>
  <w:style w:type="paragraph" w:customStyle="1" w:styleId="JRNCBody">
    <w:name w:val="JRNC_Body"/>
    <w:basedOn w:val="Normal"/>
    <w:link w:val="JRNCBodyChar"/>
    <w:rsid w:val="00032A03"/>
    <w:pPr>
      <w:spacing w:before="240" w:after="240" w:line="360" w:lineRule="auto"/>
      <w:jc w:val="both"/>
    </w:pPr>
    <w:rPr>
      <w:rFonts w:eastAsia="Times New Roman" w:cs="Times New Roman"/>
      <w:szCs w:val="20"/>
      <w:lang w:val="hu-HU" w:eastAsia="hu-HU"/>
    </w:rPr>
  </w:style>
  <w:style w:type="character" w:customStyle="1" w:styleId="JRNCBodyChar">
    <w:name w:val="JRNC_Body Char"/>
    <w:link w:val="JRNCBody"/>
    <w:rsid w:val="00032A03"/>
    <w:rPr>
      <w:rFonts w:eastAsia="Times New Roman" w:cs="Times New Roman"/>
      <w:szCs w:val="20"/>
      <w:lang w:val="hu-HU" w:eastAsia="hu-HU"/>
    </w:rPr>
  </w:style>
  <w:style w:type="paragraph" w:styleId="BalloonText">
    <w:name w:val="Balloon Text"/>
    <w:basedOn w:val="Normal"/>
    <w:link w:val="BalloonTextChar"/>
    <w:uiPriority w:val="99"/>
    <w:semiHidden/>
    <w:unhideWhenUsed/>
    <w:rsid w:val="00264C1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4C1A"/>
    <w:rPr>
      <w:rFonts w:ascii="Segoe UI" w:hAnsi="Segoe UI" w:cs="Segoe UI"/>
      <w:sz w:val="18"/>
      <w:szCs w:val="18"/>
    </w:rPr>
  </w:style>
  <w:style w:type="paragraph" w:styleId="Header">
    <w:name w:val="header"/>
    <w:basedOn w:val="Normal"/>
    <w:link w:val="HeaderChar"/>
    <w:uiPriority w:val="99"/>
    <w:unhideWhenUsed/>
    <w:rsid w:val="00A24836"/>
    <w:pPr>
      <w:tabs>
        <w:tab w:val="center" w:pos="4680"/>
        <w:tab w:val="right" w:pos="9360"/>
      </w:tabs>
      <w:spacing w:line="240" w:lineRule="auto"/>
    </w:pPr>
  </w:style>
  <w:style w:type="character" w:customStyle="1" w:styleId="HeaderChar">
    <w:name w:val="Header Char"/>
    <w:basedOn w:val="DefaultParagraphFont"/>
    <w:link w:val="Header"/>
    <w:uiPriority w:val="99"/>
    <w:rsid w:val="00A24836"/>
  </w:style>
  <w:style w:type="paragraph" w:styleId="Footer">
    <w:name w:val="footer"/>
    <w:basedOn w:val="Normal"/>
    <w:link w:val="FooterChar"/>
    <w:uiPriority w:val="99"/>
    <w:unhideWhenUsed/>
    <w:rsid w:val="00A24836"/>
    <w:pPr>
      <w:tabs>
        <w:tab w:val="center" w:pos="4680"/>
        <w:tab w:val="right" w:pos="9360"/>
      </w:tabs>
      <w:spacing w:line="240" w:lineRule="auto"/>
    </w:pPr>
  </w:style>
  <w:style w:type="character" w:customStyle="1" w:styleId="FooterChar">
    <w:name w:val="Footer Char"/>
    <w:basedOn w:val="DefaultParagraphFont"/>
    <w:link w:val="Footer"/>
    <w:uiPriority w:val="99"/>
    <w:rsid w:val="00A24836"/>
  </w:style>
  <w:style w:type="table" w:customStyle="1" w:styleId="EquationsTable1">
    <w:name w:val="Equations Table1"/>
    <w:basedOn w:val="TableNormal"/>
    <w:next w:val="TableGrid"/>
    <w:uiPriority w:val="39"/>
    <w:rsid w:val="006A491D"/>
    <w:pPr>
      <w:spacing w:after="0" w:line="240" w:lineRule="auto"/>
      <w:contextualSpacing/>
      <w:jc w:val="center"/>
    </w:pPr>
    <w:tblPr>
      <w:jc w:val="center"/>
      <w:tblInd w:w="0" w:type="dxa"/>
      <w:tblCellMar>
        <w:top w:w="0" w:type="dxa"/>
        <w:left w:w="108" w:type="dxa"/>
        <w:bottom w:w="0" w:type="dxa"/>
        <w:right w:w="108" w:type="dxa"/>
      </w:tblCellMar>
    </w:tblPr>
    <w:trPr>
      <w:jc w:val="center"/>
    </w:trPr>
    <w:tcPr>
      <w:vAlign w:val="center"/>
    </w:tcPr>
  </w:style>
  <w:style w:type="character" w:styleId="CommentReference">
    <w:name w:val="annotation reference"/>
    <w:basedOn w:val="DefaultParagraphFont"/>
    <w:uiPriority w:val="99"/>
    <w:semiHidden/>
    <w:unhideWhenUsed/>
    <w:rsid w:val="00A25ACE"/>
    <w:rPr>
      <w:sz w:val="16"/>
      <w:szCs w:val="16"/>
    </w:rPr>
  </w:style>
  <w:style w:type="paragraph" w:styleId="CommentText">
    <w:name w:val="annotation text"/>
    <w:basedOn w:val="Normal"/>
    <w:link w:val="CommentTextChar"/>
    <w:uiPriority w:val="99"/>
    <w:semiHidden/>
    <w:unhideWhenUsed/>
    <w:rsid w:val="00A25ACE"/>
    <w:pPr>
      <w:spacing w:line="240" w:lineRule="auto"/>
    </w:pPr>
    <w:rPr>
      <w:sz w:val="20"/>
      <w:szCs w:val="20"/>
    </w:rPr>
  </w:style>
  <w:style w:type="character" w:customStyle="1" w:styleId="CommentTextChar">
    <w:name w:val="Comment Text Char"/>
    <w:basedOn w:val="DefaultParagraphFont"/>
    <w:link w:val="CommentText"/>
    <w:uiPriority w:val="99"/>
    <w:semiHidden/>
    <w:rsid w:val="00A25ACE"/>
    <w:rPr>
      <w:sz w:val="20"/>
      <w:szCs w:val="20"/>
    </w:rPr>
  </w:style>
  <w:style w:type="paragraph" w:styleId="CommentSubject">
    <w:name w:val="annotation subject"/>
    <w:basedOn w:val="CommentText"/>
    <w:next w:val="CommentText"/>
    <w:link w:val="CommentSubjectChar"/>
    <w:uiPriority w:val="99"/>
    <w:semiHidden/>
    <w:unhideWhenUsed/>
    <w:rsid w:val="00A25ACE"/>
    <w:rPr>
      <w:b/>
      <w:bCs/>
    </w:rPr>
  </w:style>
  <w:style w:type="character" w:customStyle="1" w:styleId="CommentSubjectChar">
    <w:name w:val="Comment Subject Char"/>
    <w:basedOn w:val="CommentTextChar"/>
    <w:link w:val="CommentSubject"/>
    <w:uiPriority w:val="99"/>
    <w:semiHidden/>
    <w:rsid w:val="00A25AC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E42373B-AFC6-467F-BD47-6C52E339D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13</Pages>
  <Words>6483</Words>
  <Characters>36955</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 Mendoza</dc:creator>
  <cp:keywords/>
  <dc:description/>
  <cp:lastModifiedBy>Paul M. Mendoza</cp:lastModifiedBy>
  <cp:revision>107</cp:revision>
  <cp:lastPrinted>2016-03-02T18:48:00Z</cp:lastPrinted>
  <dcterms:created xsi:type="dcterms:W3CDTF">2016-03-13T17:37:00Z</dcterms:created>
  <dcterms:modified xsi:type="dcterms:W3CDTF">2016-03-25T21:59:00Z</dcterms:modified>
</cp:coreProperties>
</file>