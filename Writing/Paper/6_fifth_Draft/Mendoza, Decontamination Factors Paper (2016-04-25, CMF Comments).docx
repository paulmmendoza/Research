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37E4F" w14:textId="77777777" w:rsidR="00DB5D21" w:rsidRPr="00A23156" w:rsidRDefault="00882D8C" w:rsidP="0075328B">
      <w:pPr>
        <w:suppressLineNumbers/>
        <w:spacing w:line="276" w:lineRule="auto"/>
        <w:jc w:val="center"/>
        <w:rPr>
          <w:sz w:val="26"/>
          <w:szCs w:val="26"/>
        </w:rPr>
      </w:pPr>
      <w:bookmarkStart w:id="0" w:name="_GoBack"/>
      <w:bookmarkEnd w:id="0"/>
      <w:r w:rsidRPr="00A23156">
        <w:rPr>
          <w:sz w:val="26"/>
          <w:szCs w:val="26"/>
        </w:rPr>
        <w:t>Fission Product Decontamination F</w:t>
      </w:r>
      <w:r w:rsidR="00B2417B" w:rsidRPr="00A23156">
        <w:rPr>
          <w:sz w:val="26"/>
          <w:szCs w:val="26"/>
        </w:rPr>
        <w:t xml:space="preserve">actors for </w:t>
      </w:r>
      <w:r w:rsidRPr="00A23156">
        <w:rPr>
          <w:sz w:val="26"/>
          <w:szCs w:val="26"/>
        </w:rPr>
        <w:t>Plutonium S</w:t>
      </w:r>
      <w:r w:rsidR="00B2417B" w:rsidRPr="00A23156">
        <w:rPr>
          <w:sz w:val="26"/>
          <w:szCs w:val="26"/>
        </w:rPr>
        <w:t>eparated</w:t>
      </w:r>
      <w:r w:rsidR="00E100D2" w:rsidRPr="00A23156">
        <w:rPr>
          <w:sz w:val="26"/>
          <w:szCs w:val="26"/>
        </w:rPr>
        <w:t xml:space="preserve"> by </w:t>
      </w:r>
      <w:r w:rsidR="00B2417B" w:rsidRPr="00A23156">
        <w:rPr>
          <w:sz w:val="26"/>
          <w:szCs w:val="26"/>
        </w:rPr>
        <w:t>PUREX</w:t>
      </w:r>
      <w:r w:rsidR="00E100D2" w:rsidRPr="00A23156">
        <w:rPr>
          <w:sz w:val="26"/>
          <w:szCs w:val="26"/>
        </w:rPr>
        <w:t xml:space="preserve"> </w:t>
      </w:r>
      <w:r w:rsidR="00B2417B" w:rsidRPr="00A23156">
        <w:rPr>
          <w:sz w:val="26"/>
          <w:szCs w:val="26"/>
        </w:rPr>
        <w:t>from</w:t>
      </w:r>
      <w:r w:rsidRPr="00A23156">
        <w:rPr>
          <w:sz w:val="26"/>
          <w:szCs w:val="26"/>
        </w:rPr>
        <w:t xml:space="preserve"> a L</w:t>
      </w:r>
      <w:r w:rsidR="00E100D2" w:rsidRPr="00A23156">
        <w:rPr>
          <w:sz w:val="26"/>
          <w:szCs w:val="26"/>
        </w:rPr>
        <w:t>ow-</w:t>
      </w:r>
      <w:proofErr w:type="spellStart"/>
      <w:r w:rsidRPr="00A23156">
        <w:rPr>
          <w:sz w:val="26"/>
          <w:szCs w:val="26"/>
        </w:rPr>
        <w:t>B</w:t>
      </w:r>
      <w:r w:rsidR="00E100D2" w:rsidRPr="00A23156">
        <w:rPr>
          <w:sz w:val="26"/>
          <w:szCs w:val="26"/>
        </w:rPr>
        <w:t>urnup</w:t>
      </w:r>
      <w:proofErr w:type="spellEnd"/>
      <w:r w:rsidR="00E100D2" w:rsidRPr="00A23156">
        <w:rPr>
          <w:sz w:val="26"/>
          <w:szCs w:val="26"/>
        </w:rPr>
        <w:t xml:space="preserve">, </w:t>
      </w:r>
      <w:r w:rsidRPr="00A23156">
        <w:rPr>
          <w:sz w:val="26"/>
          <w:szCs w:val="26"/>
        </w:rPr>
        <w:t>Fast-N</w:t>
      </w:r>
      <w:r w:rsidR="00DF440C" w:rsidRPr="00A23156">
        <w:rPr>
          <w:sz w:val="26"/>
          <w:szCs w:val="26"/>
        </w:rPr>
        <w:t xml:space="preserve">eutron </w:t>
      </w:r>
      <w:r w:rsidRPr="00A23156">
        <w:rPr>
          <w:sz w:val="26"/>
          <w:szCs w:val="26"/>
        </w:rPr>
        <w:t xml:space="preserve">Irradiated Depleted </w:t>
      </w:r>
      <w:r w:rsidR="00DF440C" w:rsidRPr="00A23156">
        <w:rPr>
          <w:sz w:val="26"/>
          <w:szCs w:val="26"/>
        </w:rPr>
        <w:t>UO</w:t>
      </w:r>
      <w:r w:rsidR="00DF440C" w:rsidRPr="00A23156">
        <w:rPr>
          <w:sz w:val="26"/>
          <w:szCs w:val="26"/>
          <w:vertAlign w:val="subscript"/>
        </w:rPr>
        <w:t>2</w:t>
      </w:r>
    </w:p>
    <w:p w14:paraId="70116275" w14:textId="77777777" w:rsidR="00220030" w:rsidRPr="00220030" w:rsidRDefault="00882D8C" w:rsidP="00220030">
      <w:pPr>
        <w:suppressLineNumbers/>
        <w:spacing w:before="240" w:after="240" w:line="240" w:lineRule="auto"/>
        <w:jc w:val="center"/>
        <w:rPr>
          <w:sz w:val="20"/>
          <w:szCs w:val="20"/>
        </w:rPr>
      </w:pPr>
      <w:r w:rsidRPr="00A23156">
        <w:rPr>
          <w:sz w:val="20"/>
          <w:szCs w:val="20"/>
        </w:rPr>
        <w:t xml:space="preserve">Paul M. </w:t>
      </w:r>
      <w:proofErr w:type="spellStart"/>
      <w:r w:rsidRPr="00A23156">
        <w:rPr>
          <w:sz w:val="20"/>
          <w:szCs w:val="20"/>
        </w:rPr>
        <w:t>Mendoza</w:t>
      </w:r>
      <w:r w:rsidRPr="00A23156">
        <w:rPr>
          <w:sz w:val="20"/>
          <w:szCs w:val="20"/>
          <w:vertAlign w:val="superscript"/>
        </w:rPr>
        <w:t>a</w:t>
      </w:r>
      <w:proofErr w:type="gramStart"/>
      <w:r w:rsidRPr="00A23156">
        <w:rPr>
          <w:sz w:val="20"/>
          <w:szCs w:val="20"/>
          <w:vertAlign w:val="superscript"/>
        </w:rPr>
        <w:t>,b</w:t>
      </w:r>
      <w:proofErr w:type="spellEnd"/>
      <w:proofErr w:type="gramEnd"/>
      <w:r w:rsidRPr="00A23156">
        <w:rPr>
          <w:sz w:val="20"/>
          <w:szCs w:val="20"/>
        </w:rPr>
        <w:t xml:space="preserve">, </w:t>
      </w:r>
      <w:r w:rsidR="00E059F0" w:rsidRPr="00A23156">
        <w:rPr>
          <w:sz w:val="20"/>
          <w:szCs w:val="20"/>
        </w:rPr>
        <w:t xml:space="preserve">Sunil S. </w:t>
      </w:r>
      <w:proofErr w:type="spellStart"/>
      <w:r w:rsidR="00E059F0" w:rsidRPr="00A23156">
        <w:rPr>
          <w:sz w:val="20"/>
          <w:szCs w:val="20"/>
        </w:rPr>
        <w:t>Chirayath</w:t>
      </w:r>
      <w:r w:rsidRPr="00A23156">
        <w:rPr>
          <w:sz w:val="20"/>
          <w:szCs w:val="20"/>
          <w:vertAlign w:val="superscript"/>
        </w:rPr>
        <w:t>a,b</w:t>
      </w:r>
      <w:proofErr w:type="spellEnd"/>
      <w:r w:rsidRPr="00A23156">
        <w:rPr>
          <w:sz w:val="20"/>
          <w:szCs w:val="20"/>
          <w:vertAlign w:val="superscript"/>
        </w:rPr>
        <w:t>,*</w:t>
      </w:r>
      <w:r w:rsidR="00E059F0" w:rsidRPr="00A23156">
        <w:rPr>
          <w:sz w:val="20"/>
          <w:szCs w:val="20"/>
        </w:rPr>
        <w:t xml:space="preserve">, Charles M. </w:t>
      </w:r>
      <w:proofErr w:type="spellStart"/>
      <w:r w:rsidR="00E059F0" w:rsidRPr="00A23156">
        <w:rPr>
          <w:sz w:val="20"/>
          <w:szCs w:val="20"/>
        </w:rPr>
        <w:t>Folden</w:t>
      </w:r>
      <w:proofErr w:type="spellEnd"/>
      <w:r w:rsidR="00E059F0" w:rsidRPr="00A23156">
        <w:rPr>
          <w:sz w:val="20"/>
          <w:szCs w:val="20"/>
        </w:rPr>
        <w:t xml:space="preserve"> </w:t>
      </w:r>
      <w:proofErr w:type="spellStart"/>
      <w:r w:rsidR="00E059F0" w:rsidRPr="00A23156">
        <w:rPr>
          <w:sz w:val="20"/>
          <w:szCs w:val="20"/>
        </w:rPr>
        <w:t>III</w:t>
      </w:r>
      <w:r w:rsidRPr="00A23156">
        <w:rPr>
          <w:sz w:val="20"/>
          <w:szCs w:val="20"/>
          <w:vertAlign w:val="superscript"/>
        </w:rPr>
        <w:t>c</w:t>
      </w:r>
      <w:proofErr w:type="spellEnd"/>
    </w:p>
    <w:p w14:paraId="65FB0BF7" w14:textId="77777777" w:rsidR="00E059F0"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a</w:t>
      </w:r>
      <w:r w:rsidRPr="00C82CE3">
        <w:rPr>
          <w:sz w:val="18"/>
          <w:szCs w:val="18"/>
        </w:rPr>
        <w:t>Nuclear</w:t>
      </w:r>
      <w:proofErr w:type="spellEnd"/>
      <w:proofErr w:type="gramEnd"/>
      <w:r w:rsidRPr="00C82CE3">
        <w:rPr>
          <w:sz w:val="18"/>
          <w:szCs w:val="18"/>
        </w:rPr>
        <w:t xml:space="preserve"> Security Science &amp;</w:t>
      </w:r>
      <w:r w:rsidR="00E059F0" w:rsidRPr="00C82CE3">
        <w:rPr>
          <w:sz w:val="18"/>
          <w:szCs w:val="18"/>
        </w:rPr>
        <w:t xml:space="preserve"> Policy Institute (NSSPI)</w:t>
      </w:r>
      <w:ins w:id="1" w:author="Charles M. Folden III" w:date="2016-04-25T13:05:00Z">
        <w:r w:rsidR="00B0738D">
          <w:rPr>
            <w:sz w:val="18"/>
            <w:szCs w:val="18"/>
          </w:rPr>
          <w:t xml:space="preserve">, </w:t>
        </w:r>
      </w:ins>
      <w:moveToRangeStart w:id="2" w:author="Charles M. Folden III" w:date="2016-04-25T13:05:00Z" w:name="move449352845"/>
      <w:moveTo w:id="3" w:author="Charles M. Folden III" w:date="2016-04-25T13:05:00Z">
        <w:r w:rsidR="00B0738D" w:rsidRPr="00C82CE3">
          <w:rPr>
            <w:sz w:val="18"/>
            <w:szCs w:val="18"/>
          </w:rPr>
          <w:t>Texas A&amp;M University, College Station, Texas 77840</w:t>
        </w:r>
      </w:moveTo>
      <w:moveToRangeEnd w:id="2"/>
    </w:p>
    <w:p w14:paraId="6B06E2B6" w14:textId="77777777" w:rsidR="00882D8C"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b</w:t>
      </w:r>
      <w:r w:rsidRPr="00C82CE3">
        <w:rPr>
          <w:sz w:val="18"/>
          <w:szCs w:val="18"/>
        </w:rPr>
        <w:t>TAMU</w:t>
      </w:r>
      <w:proofErr w:type="spellEnd"/>
      <w:proofErr w:type="gramEnd"/>
      <w:r w:rsidRPr="00C82CE3">
        <w:rPr>
          <w:sz w:val="18"/>
          <w:szCs w:val="18"/>
        </w:rPr>
        <w:t xml:space="preserve"> Department of Nuclear Engineering</w:t>
      </w:r>
      <w:ins w:id="4" w:author="Charles M. Folden III" w:date="2016-04-25T13:05:00Z">
        <w:r w:rsidR="00B0738D">
          <w:rPr>
            <w:sz w:val="18"/>
            <w:szCs w:val="18"/>
          </w:rPr>
          <w:t xml:space="preserve">, </w:t>
        </w:r>
        <w:r w:rsidR="00B0738D" w:rsidRPr="00C82CE3">
          <w:rPr>
            <w:sz w:val="18"/>
            <w:szCs w:val="18"/>
          </w:rPr>
          <w:t>Texas A&amp;M University, College Station, Texas 77840</w:t>
        </w:r>
      </w:ins>
    </w:p>
    <w:p w14:paraId="0234541C" w14:textId="77777777" w:rsidR="00E059F0" w:rsidDel="00B0738D" w:rsidRDefault="00882D8C" w:rsidP="0075328B">
      <w:pPr>
        <w:suppressLineNumbers/>
        <w:spacing w:line="240" w:lineRule="auto"/>
        <w:jc w:val="center"/>
        <w:rPr>
          <w:del w:id="5" w:author="Charles M. Folden III" w:date="2016-04-25T13:05:00Z"/>
          <w:sz w:val="18"/>
          <w:szCs w:val="18"/>
        </w:rPr>
      </w:pPr>
      <w:proofErr w:type="spellStart"/>
      <w:proofErr w:type="gramStart"/>
      <w:r w:rsidRPr="00C82CE3">
        <w:rPr>
          <w:sz w:val="18"/>
          <w:szCs w:val="18"/>
          <w:vertAlign w:val="superscript"/>
        </w:rPr>
        <w:t>c</w:t>
      </w:r>
      <w:r w:rsidRPr="00C82CE3">
        <w:rPr>
          <w:sz w:val="18"/>
          <w:szCs w:val="18"/>
        </w:rPr>
        <w:t>Cyclotron</w:t>
      </w:r>
      <w:proofErr w:type="spellEnd"/>
      <w:proofErr w:type="gramEnd"/>
      <w:r w:rsidRPr="00C82CE3">
        <w:rPr>
          <w:sz w:val="18"/>
          <w:szCs w:val="18"/>
        </w:rPr>
        <w:t xml:space="preserve"> Institute</w:t>
      </w:r>
      <w:ins w:id="6" w:author="Charles M. Folden III" w:date="2016-04-25T13:05:00Z">
        <w:r w:rsidR="00B0738D">
          <w:rPr>
            <w:sz w:val="18"/>
            <w:szCs w:val="18"/>
          </w:rPr>
          <w:t xml:space="preserve">, </w:t>
        </w:r>
        <w:r w:rsidR="00B0738D" w:rsidRPr="00C82CE3">
          <w:rPr>
            <w:sz w:val="18"/>
            <w:szCs w:val="18"/>
          </w:rPr>
          <w:t>Texas A&amp;M University, College Station, Texas 7784</w:t>
        </w:r>
        <w:r w:rsidR="00B0738D">
          <w:rPr>
            <w:sz w:val="18"/>
            <w:szCs w:val="18"/>
          </w:rPr>
          <w:t>3</w:t>
        </w:r>
      </w:ins>
    </w:p>
    <w:p w14:paraId="2C8B708B" w14:textId="77777777" w:rsidR="00220030" w:rsidDel="00B0738D" w:rsidRDefault="00220030" w:rsidP="0075328B">
      <w:pPr>
        <w:suppressLineNumbers/>
        <w:spacing w:line="240" w:lineRule="auto"/>
        <w:jc w:val="center"/>
        <w:rPr>
          <w:del w:id="7" w:author="Charles M. Folden III" w:date="2016-04-25T13:05:00Z"/>
          <w:sz w:val="18"/>
          <w:szCs w:val="18"/>
        </w:rPr>
      </w:pPr>
    </w:p>
    <w:p w14:paraId="7C694B14" w14:textId="77777777" w:rsidR="00220030" w:rsidRPr="00C82CE3" w:rsidRDefault="00220030" w:rsidP="0075328B">
      <w:pPr>
        <w:suppressLineNumbers/>
        <w:spacing w:line="240" w:lineRule="auto"/>
        <w:jc w:val="center"/>
        <w:rPr>
          <w:sz w:val="18"/>
          <w:szCs w:val="18"/>
        </w:rPr>
      </w:pPr>
      <w:moveFromRangeStart w:id="8" w:author="Charles M. Folden III" w:date="2016-04-25T13:05:00Z" w:name="move449352845"/>
      <w:moveFrom w:id="9" w:author="Charles M. Folden III" w:date="2016-04-25T13:05:00Z">
        <w:r w:rsidRPr="00C82CE3" w:rsidDel="00B0738D">
          <w:rPr>
            <w:sz w:val="18"/>
            <w:szCs w:val="18"/>
          </w:rPr>
          <w:t>Texas A&amp;M University, College Station, Texas 77840</w:t>
        </w:r>
      </w:moveFrom>
      <w:moveFromRangeEnd w:id="8"/>
    </w:p>
    <w:p w14:paraId="6E723327" w14:textId="77777777" w:rsidR="007051C2" w:rsidRDefault="007051C2" w:rsidP="0075328B">
      <w:pPr>
        <w:suppressLineNumbers/>
        <w:pBdr>
          <w:bottom w:val="single" w:sz="4" w:space="1" w:color="auto"/>
        </w:pBdr>
      </w:pPr>
    </w:p>
    <w:p w14:paraId="2E2146CC" w14:textId="77777777" w:rsidR="00E100D2" w:rsidRPr="00A23156" w:rsidRDefault="00E100D2" w:rsidP="0075328B">
      <w:pPr>
        <w:suppressLineNumbers/>
        <w:spacing w:before="240"/>
        <w:rPr>
          <w:b/>
          <w:sz w:val="21"/>
          <w:szCs w:val="21"/>
        </w:rPr>
      </w:pPr>
      <w:r w:rsidRPr="00A23156">
        <w:rPr>
          <w:b/>
          <w:sz w:val="21"/>
          <w:szCs w:val="21"/>
        </w:rPr>
        <w:t>Abstract</w:t>
      </w:r>
    </w:p>
    <w:p w14:paraId="4DA5BBAD" w14:textId="77777777" w:rsidR="00CD1CF4" w:rsidRPr="00A23156" w:rsidRDefault="00175A47" w:rsidP="0075328B">
      <w:pPr>
        <w:suppressLineNumbers/>
        <w:spacing w:after="240" w:line="276" w:lineRule="auto"/>
        <w:rPr>
          <w:sz w:val="21"/>
          <w:szCs w:val="21"/>
        </w:rPr>
      </w:pPr>
      <w:r w:rsidRPr="00A23156">
        <w:rPr>
          <w:sz w:val="21"/>
          <w:szCs w:val="21"/>
        </w:rPr>
        <w:tab/>
        <w:t>Experimental investigations to determine fission product separation from actinides (U and Pu) while employing the Plutonium Uranium Recovery by Extraction (PUREX) process to purify plutonium produced in a fast neutron irradiated depleted uranium dioxide (DUO</w:t>
      </w:r>
      <w:r w:rsidRPr="00A23156">
        <w:rPr>
          <w:sz w:val="21"/>
          <w:szCs w:val="21"/>
          <w:vertAlign w:val="subscript"/>
        </w:rPr>
        <w:t>2</w:t>
      </w:r>
      <w:r w:rsidRPr="00A23156">
        <w:rPr>
          <w:sz w:val="21"/>
          <w:szCs w:val="21"/>
        </w:rPr>
        <w:t>) target were conducted. The sample was a DUO</w:t>
      </w:r>
      <w:r w:rsidRPr="00A23156">
        <w:rPr>
          <w:sz w:val="21"/>
          <w:szCs w:val="21"/>
          <w:vertAlign w:val="subscript"/>
        </w:rPr>
        <w:t>2</w:t>
      </w:r>
      <w:r w:rsidRPr="00A23156">
        <w:rPr>
          <w:sz w:val="21"/>
          <w:szCs w:val="21"/>
        </w:rPr>
        <w:t xml:space="preserve"> surrogate pellet (0.2</w:t>
      </w:r>
      <w:r w:rsidR="00D459C8">
        <w:rPr>
          <w:sz w:val="21"/>
          <w:szCs w:val="21"/>
        </w:rPr>
        <w:t>5</w:t>
      </w:r>
      <w:r w:rsidR="003B1EA3" w:rsidRPr="00A23156">
        <w:rPr>
          <w:sz w:val="21"/>
          <w:szCs w:val="21"/>
        </w:rPr>
        <w:t>6</w:t>
      </w:r>
      <w:r w:rsidR="009358AA" w:rsidRPr="00A23156">
        <w:rPr>
          <w:sz w:val="21"/>
          <w:szCs w:val="21"/>
        </w:rPr>
        <w:t xml:space="preserve"> </w:t>
      </w:r>
      <w:proofErr w:type="spellStart"/>
      <w:r w:rsidR="00EB2416" w:rsidRPr="00A23156">
        <w:rPr>
          <w:sz w:val="21"/>
          <w:szCs w:val="21"/>
        </w:rPr>
        <w:t>wt</w:t>
      </w:r>
      <w:proofErr w:type="spellEnd"/>
      <w:r w:rsidR="00EB2416" w:rsidRPr="00A23156">
        <w:rPr>
          <w:sz w:val="21"/>
          <w:szCs w:val="21"/>
        </w:rPr>
        <w:t xml:space="preserve">% </w:t>
      </w:r>
      <w:r w:rsidR="00EB2416" w:rsidRPr="00A23156">
        <w:rPr>
          <w:sz w:val="21"/>
          <w:szCs w:val="21"/>
          <w:vertAlign w:val="superscript"/>
        </w:rPr>
        <w:t>235</w:t>
      </w:r>
      <w:r w:rsidR="00EB2416" w:rsidRPr="00A23156">
        <w:rPr>
          <w:sz w:val="21"/>
          <w:szCs w:val="21"/>
        </w:rPr>
        <w:t xml:space="preserve">U) </w:t>
      </w:r>
      <w:r w:rsidR="003B1EA3" w:rsidRPr="00A23156">
        <w:rPr>
          <w:sz w:val="21"/>
          <w:szCs w:val="21"/>
        </w:rPr>
        <w:t xml:space="preserve">irradiated to a low-burnup (4.43 ± 0.31 </w:t>
      </w:r>
      <w:proofErr w:type="spellStart"/>
      <w:r w:rsidR="003B1EA3" w:rsidRPr="00A23156">
        <w:rPr>
          <w:sz w:val="21"/>
          <w:szCs w:val="21"/>
        </w:rPr>
        <w:t>GWd</w:t>
      </w:r>
      <w:proofErr w:type="spellEnd"/>
      <w:r w:rsidR="003B1EA3" w:rsidRPr="00A23156">
        <w:rPr>
          <w:sz w:val="21"/>
          <w:szCs w:val="21"/>
        </w:rPr>
        <w:t>/</w:t>
      </w:r>
      <w:proofErr w:type="spellStart"/>
      <w:r w:rsidR="003B1EA3" w:rsidRPr="00A23156">
        <w:rPr>
          <w:sz w:val="21"/>
          <w:szCs w:val="21"/>
        </w:rPr>
        <w:t>tHM</w:t>
      </w:r>
      <w:proofErr w:type="spellEnd"/>
      <w:r w:rsidR="003B1EA3" w:rsidRPr="00A23156">
        <w:rPr>
          <w:sz w:val="21"/>
          <w:szCs w:val="21"/>
        </w:rPr>
        <w:t xml:space="preserve">) that was PUREX processed 538 days after neutron irradiation. Decontamination factors (DF) for the elements U, Mo, Ru, Ce, Sm, </w:t>
      </w:r>
      <w:proofErr w:type="spellStart"/>
      <w:r w:rsidR="003B1EA3" w:rsidRPr="00A23156">
        <w:rPr>
          <w:sz w:val="21"/>
          <w:szCs w:val="21"/>
        </w:rPr>
        <w:t>Sr</w:t>
      </w:r>
      <w:proofErr w:type="spellEnd"/>
      <w:r w:rsidR="003B1EA3" w:rsidRPr="00A23156">
        <w:rPr>
          <w:sz w:val="21"/>
          <w:szCs w:val="21"/>
        </w:rPr>
        <w:t xml:space="preserve">, Pm, </w:t>
      </w:r>
      <w:proofErr w:type="spellStart"/>
      <w:r w:rsidR="003B1EA3" w:rsidRPr="00A23156">
        <w:rPr>
          <w:sz w:val="21"/>
          <w:szCs w:val="21"/>
        </w:rPr>
        <w:t>Eu</w:t>
      </w:r>
      <w:proofErr w:type="spellEnd"/>
      <w:r w:rsidR="003B1EA3" w:rsidRPr="00A23156">
        <w:rPr>
          <w:sz w:val="21"/>
          <w:szCs w:val="21"/>
        </w:rPr>
        <w:t xml:space="preserve">, </w:t>
      </w:r>
      <w:proofErr w:type="spellStart"/>
      <w:r w:rsidR="003B1EA3" w:rsidRPr="00A23156">
        <w:rPr>
          <w:sz w:val="21"/>
          <w:szCs w:val="21"/>
        </w:rPr>
        <w:t>Nd</w:t>
      </w:r>
      <w:proofErr w:type="spellEnd"/>
      <w:r w:rsidR="003B1EA3" w:rsidRPr="00A23156">
        <w:rPr>
          <w:sz w:val="21"/>
          <w:szCs w:val="21"/>
        </w:rPr>
        <w:t xml:space="preserve">, </w:t>
      </w:r>
      <w:proofErr w:type="spellStart"/>
      <w:r w:rsidR="003B1EA3" w:rsidRPr="00A23156">
        <w:rPr>
          <w:sz w:val="21"/>
          <w:szCs w:val="21"/>
        </w:rPr>
        <w:t>Pd</w:t>
      </w:r>
      <w:proofErr w:type="spellEnd"/>
      <w:r w:rsidR="003B1EA3" w:rsidRPr="00A23156">
        <w:rPr>
          <w:sz w:val="21"/>
          <w:szCs w:val="21"/>
        </w:rPr>
        <w:t xml:space="preserve">, </w:t>
      </w:r>
      <w:r w:rsidR="008F04D8">
        <w:rPr>
          <w:sz w:val="21"/>
          <w:szCs w:val="21"/>
        </w:rPr>
        <w:t xml:space="preserve">and </w:t>
      </w:r>
      <w:r w:rsidR="003B1EA3" w:rsidRPr="00A23156">
        <w:rPr>
          <w:sz w:val="21"/>
          <w:szCs w:val="21"/>
        </w:rPr>
        <w:t>Cd were measured in two experiments using 30 vol</w:t>
      </w:r>
      <w:proofErr w:type="gramStart"/>
      <w:r w:rsidR="003B1EA3" w:rsidRPr="00A23156">
        <w:rPr>
          <w:sz w:val="21"/>
          <w:szCs w:val="21"/>
        </w:rPr>
        <w:t>.%</w:t>
      </w:r>
      <w:proofErr w:type="gramEnd"/>
      <w:r w:rsidR="003B1EA3" w:rsidRPr="00A23156">
        <w:rPr>
          <w:sz w:val="21"/>
          <w:szCs w:val="21"/>
        </w:rPr>
        <w:t xml:space="preserve"> tri-n-butyl phosphate in a kerosene diluent. The first experiment characterized Pu DFs for a single contact extraction and back-extraction, while the second experiment had multiple contacts with the goal of achieving greater Pu recovery. The </w:t>
      </w:r>
      <w:proofErr w:type="spellStart"/>
      <w:r w:rsidR="003B1EA3" w:rsidRPr="00A23156">
        <w:rPr>
          <w:sz w:val="21"/>
          <w:szCs w:val="21"/>
        </w:rPr>
        <w:t>benchtop</w:t>
      </w:r>
      <w:proofErr w:type="spellEnd"/>
      <w:r w:rsidR="003B1EA3" w:rsidRPr="00A23156">
        <w:rPr>
          <w:sz w:val="21"/>
          <w:szCs w:val="21"/>
        </w:rPr>
        <w:t xml:space="preserve"> scale PUREX process had overa</w:t>
      </w:r>
      <w:r w:rsidR="00096118">
        <w:rPr>
          <w:sz w:val="21"/>
          <w:szCs w:val="21"/>
        </w:rPr>
        <w:t>ll Pu recoveries of (83 ± 9</w:t>
      </w:r>
      <w:proofErr w:type="gramStart"/>
      <w:r w:rsidR="00096118">
        <w:rPr>
          <w:sz w:val="21"/>
          <w:szCs w:val="21"/>
        </w:rPr>
        <w:t>)%</w:t>
      </w:r>
      <w:proofErr w:type="gramEnd"/>
      <w:r w:rsidR="00096118">
        <w:rPr>
          <w:sz w:val="21"/>
          <w:szCs w:val="21"/>
        </w:rPr>
        <w:t xml:space="preserve"> and (99.7 </w:t>
      </w:r>
      <w:r w:rsidR="00096118" w:rsidRPr="00096118">
        <w:rPr>
          <w:sz w:val="21"/>
          <w:szCs w:val="21"/>
        </w:rPr>
        <w:t>±</w:t>
      </w:r>
      <w:r w:rsidR="00096118">
        <w:rPr>
          <w:sz w:val="21"/>
          <w:szCs w:val="21"/>
        </w:rPr>
        <w:t xml:space="preserve"> 4.2)</w:t>
      </w:r>
      <w:r w:rsidR="000C5E4E">
        <w:rPr>
          <w:sz w:val="21"/>
          <w:szCs w:val="21"/>
        </w:rPr>
        <w:t>% for the first and second experiments,</w:t>
      </w:r>
      <w:r w:rsidR="003B1EA3" w:rsidRPr="00A23156">
        <w:rPr>
          <w:sz w:val="21"/>
          <w:szCs w:val="21"/>
        </w:rPr>
        <w:t xml:space="preserve"> respectively. </w:t>
      </w:r>
    </w:p>
    <w:p w14:paraId="6A1DC532" w14:textId="77777777" w:rsidR="00FB4BC2" w:rsidRPr="00A23156" w:rsidRDefault="00CD1CF4" w:rsidP="0075328B">
      <w:pPr>
        <w:suppressLineNumbers/>
        <w:spacing w:after="240" w:line="240" w:lineRule="auto"/>
        <w:rPr>
          <w:sz w:val="21"/>
          <w:szCs w:val="21"/>
        </w:rPr>
      </w:pPr>
      <w:r w:rsidRPr="00A23156">
        <w:rPr>
          <w:i/>
          <w:sz w:val="21"/>
          <w:szCs w:val="21"/>
        </w:rPr>
        <w:t xml:space="preserve">Keywords: </w:t>
      </w:r>
      <w:r w:rsidRPr="00A23156">
        <w:rPr>
          <w:rFonts w:ascii="Courier New" w:hAnsi="Courier New" w:cs="Courier New"/>
          <w:sz w:val="21"/>
          <w:szCs w:val="21"/>
        </w:rPr>
        <w:t>PUREX, Decontamination Factor, Depleted Uranium</w:t>
      </w:r>
    </w:p>
    <w:p w14:paraId="1322F7D8" w14:textId="77777777" w:rsidR="000F21D6" w:rsidRDefault="000F21D6" w:rsidP="0075328B">
      <w:pPr>
        <w:suppressLineNumbers/>
        <w:pBdr>
          <w:top w:val="single" w:sz="4" w:space="1" w:color="auto"/>
        </w:pBdr>
        <w:spacing w:line="240" w:lineRule="auto"/>
      </w:pPr>
    </w:p>
    <w:p w14:paraId="3F8AC36E" w14:textId="77777777" w:rsidR="000F21D6" w:rsidRPr="00490EEB" w:rsidRDefault="00490EEB" w:rsidP="006E15DB">
      <w:pPr>
        <w:pStyle w:val="ListParagraph"/>
        <w:numPr>
          <w:ilvl w:val="0"/>
          <w:numId w:val="13"/>
        </w:numPr>
        <w:rPr>
          <w:b/>
          <w:sz w:val="21"/>
          <w:szCs w:val="21"/>
        </w:rPr>
      </w:pPr>
      <w:r w:rsidRPr="00490EEB">
        <w:rPr>
          <w:b/>
          <w:sz w:val="21"/>
          <w:szCs w:val="21"/>
        </w:rPr>
        <w:t>Introdu</w:t>
      </w:r>
      <w:r w:rsidR="00743FD0" w:rsidRPr="00490EEB">
        <w:rPr>
          <w:b/>
          <w:sz w:val="21"/>
          <w:szCs w:val="21"/>
        </w:rPr>
        <w:t>cti</w:t>
      </w:r>
      <w:r w:rsidR="0080615C" w:rsidRPr="00490EEB">
        <w:rPr>
          <w:b/>
          <w:sz w:val="21"/>
          <w:szCs w:val="21"/>
        </w:rPr>
        <w:t>on</w:t>
      </w:r>
    </w:p>
    <w:p w14:paraId="49782203" w14:textId="77D771EE" w:rsidR="007E6C49" w:rsidRDefault="0060023B" w:rsidP="00743FD0">
      <w:pPr>
        <w:rPr>
          <w:sz w:val="21"/>
          <w:szCs w:val="21"/>
        </w:rPr>
      </w:pPr>
      <w:r w:rsidRPr="00A23156">
        <w:rPr>
          <w:i/>
          <w:sz w:val="21"/>
          <w:szCs w:val="21"/>
        </w:rPr>
        <w:lastRenderedPageBreak/>
        <w:t xml:space="preserve">Background. </w:t>
      </w:r>
      <w:r w:rsidR="00C82CE3" w:rsidRPr="00A23156">
        <w:rPr>
          <w:sz w:val="21"/>
          <w:szCs w:val="21"/>
        </w:rPr>
        <w:t xml:space="preserve">In a recent publication, our group suggested </w:t>
      </w:r>
      <w:r w:rsidR="003669E1">
        <w:rPr>
          <w:sz w:val="21"/>
          <w:szCs w:val="21"/>
        </w:rPr>
        <w:t xml:space="preserve">that investigation of trace contaminants in plutonium recovered using the Plutonium Uranium Recovery by Extraction (PUREX) </w:t>
      </w:r>
      <w:ins w:id="10" w:author="Charles M. Folden III" w:date="2016-04-25T13:05:00Z">
        <w:r w:rsidR="00326490">
          <w:rPr>
            <w:sz w:val="21"/>
            <w:szCs w:val="21"/>
          </w:rPr>
          <w:t xml:space="preserve">process </w:t>
        </w:r>
      </w:ins>
      <w:r w:rsidR="003669E1">
        <w:rPr>
          <w:sz w:val="21"/>
          <w:szCs w:val="21"/>
        </w:rPr>
        <w:t>could give indications of material origins, but that a broad study of many elements would be necessary</w:t>
      </w:r>
      <w:r w:rsidR="0046557E">
        <w:rPr>
          <w:sz w:val="21"/>
          <w:szCs w:val="21"/>
        </w:rPr>
        <w:t xml:space="preserve"> </w:t>
      </w:r>
      <w:r w:rsidR="0046557E">
        <w:rPr>
          <w:sz w:val="21"/>
          <w:szCs w:val="21"/>
        </w:rPr>
        <w:fldChar w:fldCharType="begin"/>
      </w:r>
      <w:r w:rsidR="00950490">
        <w:rPr>
          <w:sz w:val="21"/>
          <w:szCs w:val="21"/>
        </w:rPr>
        <w:instrText xml:space="preserve"> ADDIN EN.CITE &lt;EndNote&gt;&lt;Cite&gt;&lt;Author&gt;Chirayath&lt;/Author&gt;&lt;Year&gt;2015&lt;/Year&gt;&lt;RecNum&gt;176&lt;/RecNum&gt;&lt;DisplayText&gt;(Chirayath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46557E">
        <w:rPr>
          <w:sz w:val="21"/>
          <w:szCs w:val="21"/>
        </w:rPr>
        <w:fldChar w:fldCharType="separate"/>
      </w:r>
      <w:r w:rsidR="00950490">
        <w:rPr>
          <w:noProof/>
          <w:sz w:val="21"/>
          <w:szCs w:val="21"/>
        </w:rPr>
        <w:t>(Chirayath 2015)</w:t>
      </w:r>
      <w:r w:rsidR="0046557E">
        <w:rPr>
          <w:sz w:val="21"/>
          <w:szCs w:val="21"/>
        </w:rPr>
        <w:fldChar w:fldCharType="end"/>
      </w:r>
      <w:r w:rsidR="003669E1">
        <w:rPr>
          <w:sz w:val="21"/>
          <w:szCs w:val="21"/>
        </w:rPr>
        <w:t xml:space="preserve">. </w:t>
      </w:r>
      <w:r w:rsidR="003B1898">
        <w:rPr>
          <w:sz w:val="21"/>
          <w:szCs w:val="21"/>
        </w:rPr>
        <w:t xml:space="preserve">Descriptions of various PUREX processes are provided in many sources with explanations of chemistry including flow sheets and decontamination factors (DFs) </w:t>
      </w:r>
      <w:r w:rsidR="003B1898">
        <w:rPr>
          <w:sz w:val="21"/>
          <w:szCs w:val="21"/>
        </w:rPr>
        <w:fldChar w:fldCharType="begin">
          <w:fldData xml:space="preserve">PEVuZE5vdGU+PENpdGU+PEF1dGhvcj5SZWFzPC9BdXRob3I+PFllYXI+MTk1NzwvWWVhcj48UmVj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</w:fldData>
        </w:fldChar>
      </w:r>
      <w:r w:rsidR="00C256E1">
        <w:rPr>
          <w:sz w:val="21"/>
          <w:szCs w:val="21"/>
        </w:rPr>
        <w:instrText xml:space="preserve"> ADDIN EN.CITE </w:instrText>
      </w:r>
      <w:r w:rsidR="00C256E1">
        <w:rPr>
          <w:sz w:val="21"/>
          <w:szCs w:val="21"/>
        </w:rPr>
        <w:fldChar w:fldCharType="begin">
          <w:fldData xml:space="preserve">PEVuZE5vdGU+PENpdGU+PEF1dGhvcj5SZWFzPC9BdXRob3I+PFllYXI+MTk1NzwvWWVhcj48UmVj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</w:fldData>
        </w:fldChar>
      </w:r>
      <w:r w:rsidR="00C256E1">
        <w:rPr>
          <w:sz w:val="21"/>
          <w:szCs w:val="21"/>
        </w:rPr>
        <w:instrText xml:space="preserve"> ADDIN EN.CITE.DATA </w:instrText>
      </w:r>
      <w:r w:rsidR="00C256E1">
        <w:rPr>
          <w:sz w:val="21"/>
          <w:szCs w:val="21"/>
        </w:rPr>
      </w:r>
      <w:r w:rsidR="00C256E1">
        <w:rPr>
          <w:sz w:val="21"/>
          <w:szCs w:val="21"/>
        </w:rPr>
        <w:fldChar w:fldCharType="end"/>
      </w:r>
      <w:r w:rsidR="003B1898">
        <w:rPr>
          <w:sz w:val="21"/>
          <w:szCs w:val="21"/>
        </w:rPr>
      </w:r>
      <w:r w:rsidR="003B1898">
        <w:rPr>
          <w:sz w:val="21"/>
          <w:szCs w:val="21"/>
        </w:rPr>
        <w:fldChar w:fldCharType="separate"/>
      </w:r>
      <w:r w:rsidR="00C256E1">
        <w:rPr>
          <w:noProof/>
          <w:sz w:val="21"/>
          <w:szCs w:val="21"/>
        </w:rPr>
        <w:t>(Lanham 1950, Arker 1954, Darby 1954, Reas 1957, Stoller 1961, Benedict 1982)</w:t>
      </w:r>
      <w:r w:rsidR="003B1898">
        <w:rPr>
          <w:sz w:val="21"/>
          <w:szCs w:val="21"/>
        </w:rPr>
        <w:fldChar w:fldCharType="end"/>
      </w:r>
      <w:r w:rsidR="003B1898">
        <w:rPr>
          <w:sz w:val="21"/>
          <w:szCs w:val="21"/>
        </w:rPr>
        <w:t xml:space="preserve">. </w:t>
      </w:r>
      <w:r w:rsidR="00FE5630">
        <w:rPr>
          <w:sz w:val="21"/>
          <w:szCs w:val="21"/>
        </w:rPr>
        <w:t>These sources generally report overall beta or gamma DFs of up to 10</w:t>
      </w:r>
      <w:r w:rsidR="00FE5630">
        <w:rPr>
          <w:sz w:val="21"/>
          <w:szCs w:val="21"/>
          <w:vertAlign w:val="superscript"/>
        </w:rPr>
        <w:t>8</w:t>
      </w:r>
      <w:r w:rsidR="007E6C49">
        <w:rPr>
          <w:sz w:val="21"/>
          <w:szCs w:val="21"/>
        </w:rPr>
        <w:t xml:space="preserve"> with Pu rec</w:t>
      </w:r>
      <w:r w:rsidR="00642804">
        <w:rPr>
          <w:sz w:val="21"/>
          <w:szCs w:val="21"/>
        </w:rPr>
        <w:t xml:space="preserve">overies of 99.7% for industrial </w:t>
      </w:r>
      <w:r w:rsidR="007E6C49">
        <w:rPr>
          <w:sz w:val="21"/>
          <w:szCs w:val="21"/>
        </w:rPr>
        <w:t xml:space="preserve">scale reprocessing facilities. </w:t>
      </w:r>
      <w:r w:rsidR="00570851">
        <w:rPr>
          <w:sz w:val="21"/>
          <w:szCs w:val="21"/>
        </w:rPr>
        <w:t xml:space="preserve">While distribution coefficients (DC) for the various process steps of PUREX have been previously reported, details about elemental DFs for PUREX cycles have been largely limited to the major activity contributors, such as </w:t>
      </w:r>
      <w:r w:rsidR="00570851">
        <w:rPr>
          <w:sz w:val="21"/>
          <w:szCs w:val="21"/>
          <w:vertAlign w:val="superscript"/>
        </w:rPr>
        <w:t>106</w:t>
      </w:r>
      <w:r w:rsidR="00570851">
        <w:rPr>
          <w:sz w:val="21"/>
          <w:szCs w:val="21"/>
        </w:rPr>
        <w:t xml:space="preserve">Ru and </w:t>
      </w:r>
      <w:r w:rsidR="00570851">
        <w:rPr>
          <w:sz w:val="21"/>
          <w:szCs w:val="21"/>
          <w:vertAlign w:val="superscript"/>
        </w:rPr>
        <w:t>95</w:t>
      </w:r>
      <w:r w:rsidR="00570851">
        <w:rPr>
          <w:sz w:val="21"/>
          <w:szCs w:val="21"/>
        </w:rPr>
        <w:t xml:space="preserve">Zr </w:t>
      </w:r>
      <w:r w:rsidR="00570851">
        <w:rPr>
          <w:sz w:val="21"/>
          <w:szCs w:val="21"/>
        </w:rPr>
        <w:fldChar w:fldCharType="begin"/>
      </w:r>
      <w:r w:rsidR="00C256E1">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570851">
        <w:rPr>
          <w:sz w:val="21"/>
          <w:szCs w:val="21"/>
        </w:rPr>
        <w:fldChar w:fldCharType="separate"/>
      </w:r>
      <w:r w:rsidR="000A098C">
        <w:rPr>
          <w:noProof/>
          <w:sz w:val="21"/>
          <w:szCs w:val="21"/>
        </w:rPr>
        <w:t>(Stoller 1961)</w:t>
      </w:r>
      <w:r w:rsidR="00570851">
        <w:rPr>
          <w:sz w:val="21"/>
          <w:szCs w:val="21"/>
        </w:rPr>
        <w:fldChar w:fldCharType="end"/>
      </w:r>
      <w:r w:rsidR="00570851">
        <w:rPr>
          <w:sz w:val="21"/>
          <w:szCs w:val="21"/>
        </w:rPr>
        <w:t xml:space="preserve">. </w:t>
      </w:r>
      <w:r w:rsidR="00564208">
        <w:rPr>
          <w:sz w:val="21"/>
          <w:szCs w:val="21"/>
        </w:rPr>
        <w:t xml:space="preserve">A compilation of distribution data for PUREX extraction processes provide data for U, </w:t>
      </w:r>
      <w:proofErr w:type="spellStart"/>
      <w:r w:rsidR="00564208">
        <w:rPr>
          <w:sz w:val="21"/>
          <w:szCs w:val="21"/>
        </w:rPr>
        <w:t>Th</w:t>
      </w:r>
      <w:proofErr w:type="spellEnd"/>
      <w:r w:rsidR="00564208">
        <w:rPr>
          <w:sz w:val="21"/>
          <w:szCs w:val="21"/>
        </w:rPr>
        <w:t xml:space="preserve">, and Pu in a variety of concentrations </w:t>
      </w:r>
      <w:r w:rsidR="00564208">
        <w:rPr>
          <w:sz w:val="21"/>
          <w:szCs w:val="21"/>
        </w:rPr>
        <w:fldChar w:fldCharType="begin"/>
      </w:r>
      <w:r w:rsidR="00C256E1">
        <w:rPr>
          <w:sz w:val="21"/>
          <w:szCs w:val="21"/>
        </w:rPr>
        <w:instrText xml:space="preserve"> ADDIN EN.CITE &lt;EndNote&gt;&lt;Cite&gt;&lt;Author&gt;Prout&lt;/Author&gt;&lt;Year&gt;1957&lt;/Year&gt;&lt;RecNum&gt;178&lt;/RecNum&gt;&lt;DisplayText&gt;(Prout 1957)&lt;/DisplayText&gt;&lt;record&gt;&lt;rec-number&gt;178&lt;/rec-number&gt;&lt;foreign-keys&gt;&lt;key app="EN" db-id="r9aesfrsp2ptvlea59iv099m20xv22avsvvv" timestamp="1455683901"&gt;178&lt;/key&gt;&lt;/foreign-keys&gt;&lt;ref-type name="Generic"&gt;13&lt;/ref-type&gt;&lt;contributors&gt;&lt;authors&gt;&lt;author&gt;Prout, W.&lt;/author&gt;&lt;/authors&gt;&lt;/contributors&gt;&lt;titles&gt;&lt;title&gt;Equilibrium distribution data for PUREX and similar extraction processes&lt;/title&gt;&lt;/titles&gt;&lt;keywords&gt;&lt;keyword&gt;CHEMISTRY FUELS&lt;/keyword&gt;&lt;keyword&gt;HYDROCARBONS&lt;/keyword&gt;&lt;keyword&gt;KEROSENE&lt;/keyword&gt;&lt;keyword&gt;NITRIC ACID&lt;/keyword&gt;&lt;keyword&gt;PETROLEUM&lt;/keyword&gt;&lt;keyword&gt;PLUTONIUM&lt;/keyword&gt;&lt;keyword&gt;PUREX PROCESS&lt;/keyword&gt;&lt;keyword&gt;QUANTITY RATIO&lt;/keyword&gt;&lt;keyword&gt;RECOVERY&lt;/keyword&gt;&lt;keyword&gt;SEPARATION PROCESSES&lt;/keyword&gt;&lt;keyword&gt;SOLUTIONS&lt;/keyword&gt;&lt;keyword&gt;SOLVENT EXTRACTION&lt;/keyword&gt;&lt;keyword&gt;THORIUM&lt;/keyword&gt;&lt;keyword&gt;URANIUM&lt;/keyword&gt;&lt;keyword&gt;URANIUM 235&lt;/keyword&gt;&lt;keyword&gt;WATER&lt;/keyword&gt;&lt;/keywords&gt;&lt;dates&gt;&lt;year&gt;1957&lt;/year&gt;&lt;/dates&gt;&lt;work-type&gt;Technical Report&lt;/work-type&gt;&lt;urls&gt;&lt;related-urls&gt;&lt;url&gt;http://lib-ezproxy.tamu.edu:2048/login?url=http://search.ebscohost.com/login.aspx?direct=true&amp;amp;db=edsstc&amp;amp;AN=4317763&amp;amp;site=eds-live&lt;/url&gt;&lt;/related-urls&gt;&lt;/urls&gt;&lt;electronic-resource-num&gt;10.2172/4317763&lt;/electronic-resource-num&gt;&lt;remote-database-name&gt;edsstc&lt;/remote-database-name&gt;&lt;remote-database-provider&gt;EBSCOhost&lt;/remote-database-provider&gt;&lt;/record&gt;&lt;/Cite&gt;&lt;/EndNote&gt;</w:instrText>
      </w:r>
      <w:r w:rsidR="00564208">
        <w:rPr>
          <w:sz w:val="21"/>
          <w:szCs w:val="21"/>
        </w:rPr>
        <w:fldChar w:fldCharType="separate"/>
      </w:r>
      <w:r w:rsidR="00564208">
        <w:rPr>
          <w:noProof/>
          <w:sz w:val="21"/>
          <w:szCs w:val="21"/>
        </w:rPr>
        <w:t>(Prout 1957)</w:t>
      </w:r>
      <w:r w:rsidR="00564208">
        <w:rPr>
          <w:sz w:val="21"/>
          <w:szCs w:val="21"/>
        </w:rPr>
        <w:fldChar w:fldCharType="end"/>
      </w:r>
      <w:r w:rsidR="00564208">
        <w:rPr>
          <w:sz w:val="21"/>
          <w:szCs w:val="21"/>
        </w:rPr>
        <w:t xml:space="preserve">. </w:t>
      </w:r>
      <w:r w:rsidR="000D5818">
        <w:rPr>
          <w:sz w:val="21"/>
          <w:szCs w:val="21"/>
        </w:rPr>
        <w:t xml:space="preserve">DCs for </w:t>
      </w:r>
      <w:proofErr w:type="spellStart"/>
      <w:r w:rsidR="000D5818">
        <w:rPr>
          <w:sz w:val="21"/>
          <w:szCs w:val="21"/>
        </w:rPr>
        <w:t>Zr</w:t>
      </w:r>
      <w:proofErr w:type="spellEnd"/>
      <w:r w:rsidR="000D5818">
        <w:rPr>
          <w:sz w:val="21"/>
          <w:szCs w:val="21"/>
        </w:rPr>
        <w:t xml:space="preserve">, rare earth metals, Pu, and </w:t>
      </w:r>
      <w:proofErr w:type="spellStart"/>
      <w:r w:rsidR="000D5818">
        <w:rPr>
          <w:sz w:val="21"/>
          <w:szCs w:val="21"/>
        </w:rPr>
        <w:t>Th</w:t>
      </w:r>
      <w:proofErr w:type="spellEnd"/>
      <w:r w:rsidR="000D5818">
        <w:rPr>
          <w:sz w:val="21"/>
          <w:szCs w:val="21"/>
        </w:rPr>
        <w:t xml:space="preserve"> are also available </w:t>
      </w:r>
      <w:r w:rsidR="00D21443">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YyBuaXRyYXRlc+KAlEk6IFppcmNvbml1bSBuaXRyYXRlPC90aXRsZT48c2Vjb25kYXJ5LXRpdGxl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</w:fldData>
        </w:fldChar>
      </w:r>
      <w:r w:rsidR="00950490">
        <w:rPr>
          <w:sz w:val="21"/>
          <w:szCs w:val="21"/>
        </w:rPr>
        <w:instrText xml:space="preserve"> ADDIN EN.CITE </w:instrText>
      </w:r>
      <w:r w:rsidR="00950490">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YyBuaXRyYXRlc+KAlEk6IFppcmNvbml1bSBuaXRyYXRlPC90aXRsZT48c2Vjb25kYXJ5LXRpdGxl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</w:fldData>
        </w:fldChar>
      </w:r>
      <w:r w:rsidR="00950490">
        <w:rPr>
          <w:sz w:val="21"/>
          <w:szCs w:val="21"/>
        </w:rPr>
        <w:instrText xml:space="preserve"> ADDIN EN.CITE.DATA </w:instrText>
      </w:r>
      <w:r w:rsidR="00950490">
        <w:rPr>
          <w:sz w:val="21"/>
          <w:szCs w:val="21"/>
        </w:rPr>
      </w:r>
      <w:r w:rsidR="00950490">
        <w:rPr>
          <w:sz w:val="21"/>
          <w:szCs w:val="21"/>
        </w:rPr>
        <w:fldChar w:fldCharType="end"/>
      </w:r>
      <w:r w:rsidR="00D21443">
        <w:rPr>
          <w:sz w:val="21"/>
          <w:szCs w:val="21"/>
        </w:rPr>
      </w:r>
      <w:r w:rsidR="00D21443">
        <w:rPr>
          <w:sz w:val="21"/>
          <w:szCs w:val="21"/>
        </w:rPr>
        <w:fldChar w:fldCharType="separate"/>
      </w:r>
      <w:r w:rsidR="00950490">
        <w:rPr>
          <w:noProof/>
          <w:sz w:val="21"/>
          <w:szCs w:val="21"/>
        </w:rPr>
        <w:t>(Alcock 1957, Best 1957, Hesford 1957, Scargill 1957, Alcock 1958, Best 1959, Hesford 1959)</w:t>
      </w:r>
      <w:r w:rsidR="00D21443">
        <w:rPr>
          <w:sz w:val="21"/>
          <w:szCs w:val="21"/>
        </w:rPr>
        <w:fldChar w:fldCharType="end"/>
      </w:r>
      <w:r w:rsidR="00D21443">
        <w:rPr>
          <w:sz w:val="21"/>
          <w:szCs w:val="21"/>
        </w:rPr>
        <w:t>.</w:t>
      </w:r>
      <w:r w:rsidR="003F1A03">
        <w:rPr>
          <w:sz w:val="21"/>
          <w:szCs w:val="21"/>
        </w:rPr>
        <w:t xml:space="preserve"> </w:t>
      </w:r>
      <w:r w:rsidR="003F1A03" w:rsidRPr="003F1A03">
        <w:rPr>
          <w:sz w:val="21"/>
          <w:szCs w:val="21"/>
        </w:rPr>
        <w:t>Additionally, Ga has been studied for separation (Collins 2000) because it is a common contaminant in weapons-grade Pu.</w:t>
      </w:r>
    </w:p>
    <w:p w14:paraId="20BD98C5" w14:textId="2A9F8207" w:rsidR="00D21443" w:rsidRDefault="00D21443" w:rsidP="00743FD0">
      <w:pPr>
        <w:rPr>
          <w:sz w:val="21"/>
          <w:szCs w:val="21"/>
        </w:rPr>
      </w:pPr>
      <w:r>
        <w:rPr>
          <w:sz w:val="21"/>
          <w:szCs w:val="21"/>
        </w:rPr>
        <w:tab/>
        <w:t xml:space="preserve">Although a DC, coupled with process information, can be used to calculate a reasonable estimate of DF </w:t>
      </w:r>
      <w:r>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aXRsZT48L3RpdGxlcz48a2V5d29yZHM+PGtleXdvcmQ+TnVjbGVhciBmdWVsczwva2V5d29yZD48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</w:fldData>
        </w:fldChar>
      </w:r>
      <w:r w:rsidR="00522C8C">
        <w:rPr>
          <w:sz w:val="21"/>
          <w:szCs w:val="21"/>
        </w:rPr>
        <w:instrText xml:space="preserve"> ADDIN EN.CITE </w:instrText>
      </w:r>
      <w:r w:rsidR="00522C8C">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aXRsZT48L3RpdGxlcz48a2V5d29yZHM+PGtleXdvcmQ+TnVjbGVhciBmdWVsczwva2V5d29yZD48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</w:fldData>
        </w:fldChar>
      </w:r>
      <w:r w:rsidR="00522C8C">
        <w:rPr>
          <w:sz w:val="21"/>
          <w:szCs w:val="21"/>
        </w:rPr>
        <w:instrText xml:space="preserve"> ADDIN EN.CITE.DATA </w:instrText>
      </w:r>
      <w:r w:rsidR="00522C8C">
        <w:rPr>
          <w:sz w:val="21"/>
          <w:szCs w:val="21"/>
        </w:rPr>
      </w:r>
      <w:r w:rsidR="00522C8C">
        <w:rPr>
          <w:sz w:val="21"/>
          <w:szCs w:val="21"/>
        </w:rPr>
        <w:fldChar w:fldCharType="end"/>
      </w:r>
      <w:r>
        <w:rPr>
          <w:sz w:val="21"/>
          <w:szCs w:val="21"/>
        </w:rPr>
      </w:r>
      <w:r>
        <w:rPr>
          <w:sz w:val="21"/>
          <w:szCs w:val="21"/>
        </w:rPr>
        <w:fldChar w:fldCharType="separate"/>
      </w:r>
      <w:r w:rsidR="000A098C">
        <w:rPr>
          <w:noProof/>
          <w:sz w:val="21"/>
          <w:szCs w:val="21"/>
        </w:rPr>
        <w:t>(Colburn 1939, Sherwood 1952, Long 1967, Perry 2008)</w:t>
      </w:r>
      <w:r>
        <w:rPr>
          <w:sz w:val="21"/>
          <w:szCs w:val="21"/>
        </w:rPr>
        <w:fldChar w:fldCharType="end"/>
      </w:r>
      <w:r>
        <w:rPr>
          <w:sz w:val="21"/>
          <w:szCs w:val="21"/>
        </w:rPr>
        <w:t>, variability of DCs under different system conditions give rise to uncertainty in calculated results. For example, DCs between tri-n-butyl phosphate (TBP) and nitric acid (HNO</w:t>
      </w:r>
      <w:r>
        <w:rPr>
          <w:sz w:val="21"/>
          <w:szCs w:val="21"/>
          <w:vertAlign w:val="subscript"/>
        </w:rPr>
        <w:t>3</w:t>
      </w:r>
      <w:r>
        <w:rPr>
          <w:sz w:val="21"/>
          <w:szCs w:val="21"/>
        </w:rPr>
        <w:t xml:space="preserve">) have been reported for U, Pu, </w:t>
      </w:r>
      <w:proofErr w:type="spellStart"/>
      <w:r>
        <w:rPr>
          <w:sz w:val="21"/>
          <w:szCs w:val="21"/>
        </w:rPr>
        <w:t>Zr</w:t>
      </w:r>
      <w:proofErr w:type="spellEnd"/>
      <w:r>
        <w:rPr>
          <w:sz w:val="21"/>
          <w:szCs w:val="21"/>
        </w:rPr>
        <w:t xml:space="preserve">, </w:t>
      </w:r>
      <w:proofErr w:type="spellStart"/>
      <w:r>
        <w:rPr>
          <w:sz w:val="21"/>
          <w:szCs w:val="21"/>
        </w:rPr>
        <w:t>Nb</w:t>
      </w:r>
      <w:proofErr w:type="spellEnd"/>
      <w:r>
        <w:rPr>
          <w:sz w:val="21"/>
          <w:szCs w:val="21"/>
        </w:rPr>
        <w:t>, Ru, and the rare earth elements, but vary with HNO</w:t>
      </w:r>
      <w:r>
        <w:rPr>
          <w:sz w:val="21"/>
          <w:szCs w:val="21"/>
          <w:vertAlign w:val="subscript"/>
        </w:rPr>
        <w:t>3</w:t>
      </w:r>
      <w:r>
        <w:rPr>
          <w:sz w:val="21"/>
          <w:szCs w:val="21"/>
        </w:rPr>
        <w:t xml:space="preserve"> concentration and U saturation in TBP </w:t>
      </w:r>
      <w:r w:rsidR="007E415D">
        <w:rPr>
          <w:sz w:val="21"/>
          <w:szCs w:val="21"/>
        </w:rPr>
        <w:fldChar w:fldCharType="begin"/>
      </w:r>
      <w:r w:rsidR="00C256E1">
        <w:rPr>
          <w:sz w:val="21"/>
          <w:szCs w:val="21"/>
        </w:rPr>
        <w:instrText xml:space="preserve"> ADDIN EN.CITE &lt;EndNote&gt;&lt;Cite&gt;&lt;Author&gt;Sherwood&lt;/Author&gt;&lt;Year&gt;1952&lt;/Year&gt;&lt;RecNum&gt;172&lt;/RecNum&gt;&lt;DisplayText&gt;(Sherwood 1952, Stoller 1961)&lt;/DisplayText&gt;&lt;record&gt;&lt;rec-number&gt;172&lt;/rec-number&gt;&lt;foreign-keys&gt;&lt;key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 1952.&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7E415D">
        <w:rPr>
          <w:sz w:val="21"/>
          <w:szCs w:val="21"/>
        </w:rPr>
        <w:fldChar w:fldCharType="separate"/>
      </w:r>
      <w:r w:rsidR="000A098C">
        <w:rPr>
          <w:noProof/>
          <w:sz w:val="21"/>
          <w:szCs w:val="21"/>
        </w:rPr>
        <w:t xml:space="preserve">(Sherwood </w:t>
      </w:r>
      <w:r w:rsidR="000A098C">
        <w:rPr>
          <w:noProof/>
          <w:sz w:val="21"/>
          <w:szCs w:val="21"/>
        </w:rPr>
        <w:lastRenderedPageBreak/>
        <w:t>1952, Stoller 1961)</w:t>
      </w:r>
      <w:r w:rsidR="007E415D">
        <w:rPr>
          <w:sz w:val="21"/>
          <w:szCs w:val="21"/>
        </w:rPr>
        <w:fldChar w:fldCharType="end"/>
      </w:r>
      <w:r w:rsidR="00E6393D">
        <w:rPr>
          <w:sz w:val="21"/>
          <w:szCs w:val="21"/>
        </w:rPr>
        <w:t xml:space="preserve">. These sources also derive mathematical correlations between DC and DF, but experimental PUREX DFs for a large number of individual elements were not provided. </w:t>
      </w:r>
    </w:p>
    <w:p w14:paraId="249A8294" w14:textId="77777777" w:rsidR="00566E8A" w:rsidRDefault="00566E8A" w:rsidP="00743FD0">
      <w:pPr>
        <w:rPr>
          <w:sz w:val="21"/>
          <w:szCs w:val="21"/>
        </w:rPr>
      </w:pPr>
      <w:r>
        <w:rPr>
          <w:sz w:val="21"/>
          <w:szCs w:val="21"/>
        </w:rPr>
        <w:tab/>
        <w:t xml:space="preserve">In the current work, 12.9 mg of depleted </w:t>
      </w:r>
      <w:r w:rsidR="00EE6D61">
        <w:rPr>
          <w:sz w:val="21"/>
          <w:szCs w:val="21"/>
        </w:rPr>
        <w:t>uranium dioxide (DUO</w:t>
      </w:r>
      <w:r w:rsidR="00EE6D61">
        <w:rPr>
          <w:sz w:val="21"/>
          <w:szCs w:val="21"/>
          <w:vertAlign w:val="subscript"/>
        </w:rPr>
        <w:t>2</w:t>
      </w:r>
      <w:r w:rsidR="00EE6D61">
        <w:rPr>
          <w:sz w:val="21"/>
          <w:szCs w:val="21"/>
        </w:rPr>
        <w:t>) was irradiated in a pseudo-fast neutron spectrum at the High Flux Isotope Reactor (HFIR) at Oak Ridge National Laboratory. The DUO</w:t>
      </w:r>
      <w:r w:rsidR="00EE6D61">
        <w:rPr>
          <w:sz w:val="21"/>
          <w:szCs w:val="21"/>
          <w:vertAlign w:val="subscript"/>
        </w:rPr>
        <w:t>2</w:t>
      </w:r>
      <w:r w:rsidR="00EE6D61">
        <w:rPr>
          <w:sz w:val="21"/>
          <w:szCs w:val="21"/>
        </w:rPr>
        <w:t xml:space="preserve"> pellet, co</w:t>
      </w:r>
      <w:r w:rsidR="0039270C">
        <w:rPr>
          <w:sz w:val="21"/>
          <w:szCs w:val="21"/>
        </w:rPr>
        <w:t xml:space="preserve">ntaining </w:t>
      </w:r>
      <w:ins w:id="11" w:author="Charles M. Folden III" w:date="2016-04-25T13:06:00Z">
        <w:r w:rsidR="00326490">
          <w:rPr>
            <w:sz w:val="21"/>
            <w:szCs w:val="21"/>
          </w:rPr>
          <w:t>fission products (</w:t>
        </w:r>
      </w:ins>
      <w:r w:rsidR="0039270C">
        <w:rPr>
          <w:sz w:val="21"/>
          <w:szCs w:val="21"/>
        </w:rPr>
        <w:t>FP</w:t>
      </w:r>
      <w:ins w:id="12" w:author="Charles M. Folden III" w:date="2016-04-25T13:06:00Z">
        <w:r w:rsidR="00326490">
          <w:rPr>
            <w:sz w:val="21"/>
            <w:szCs w:val="21"/>
          </w:rPr>
          <w:t>s)</w:t>
        </w:r>
      </w:ins>
      <w:r w:rsidR="0039270C">
        <w:rPr>
          <w:sz w:val="21"/>
          <w:szCs w:val="21"/>
        </w:rPr>
        <w:t xml:space="preserve"> and Pu</w:t>
      </w:r>
      <w:r w:rsidR="00EE6D61">
        <w:rPr>
          <w:sz w:val="21"/>
          <w:szCs w:val="21"/>
        </w:rPr>
        <w:t>, was dissolved in HNO</w:t>
      </w:r>
      <w:r w:rsidR="00EE6D61">
        <w:rPr>
          <w:sz w:val="21"/>
          <w:szCs w:val="21"/>
          <w:vertAlign w:val="subscript"/>
        </w:rPr>
        <w:t>3</w:t>
      </w:r>
      <w:r w:rsidR="00EE6D61">
        <w:rPr>
          <w:sz w:val="21"/>
          <w:szCs w:val="21"/>
        </w:rPr>
        <w:t xml:space="preserve"> and subjected to two different PUREX experiments for DF characterization and Pu product recovery. Aqueous solutions were analyzed at each step with Inductively Coupled Plasma-Mass Spectrometry (ICP-MS). The experimental work used benchtop</w:t>
      </w:r>
      <w:r w:rsidR="00271588">
        <w:rPr>
          <w:sz w:val="21"/>
          <w:szCs w:val="21"/>
        </w:rPr>
        <w:t xml:space="preserve"> </w:t>
      </w:r>
      <w:r w:rsidR="00EE6D61">
        <w:rPr>
          <w:sz w:val="21"/>
          <w:szCs w:val="21"/>
        </w:rPr>
        <w:t>scale methods to isolate a large fraction of Pu, measure DFs for FP</w:t>
      </w:r>
      <w:r w:rsidR="00552EAA">
        <w:rPr>
          <w:sz w:val="21"/>
          <w:szCs w:val="21"/>
        </w:rPr>
        <w:t>s</w:t>
      </w:r>
      <w:r w:rsidR="00BB6FA9">
        <w:rPr>
          <w:sz w:val="21"/>
          <w:szCs w:val="21"/>
        </w:rPr>
        <w:t>, and measure overall gamma</w:t>
      </w:r>
      <w:r w:rsidR="00EE6D61">
        <w:rPr>
          <w:sz w:val="21"/>
          <w:szCs w:val="21"/>
        </w:rPr>
        <w:t xml:space="preserve"> DFs as part of a larger project to deve</w:t>
      </w:r>
      <w:r w:rsidR="009453E3">
        <w:rPr>
          <w:sz w:val="21"/>
          <w:szCs w:val="21"/>
        </w:rPr>
        <w:t>lop forensic radio</w:t>
      </w:r>
      <w:r w:rsidR="00225096">
        <w:rPr>
          <w:sz w:val="21"/>
          <w:szCs w:val="21"/>
        </w:rPr>
        <w:t>analytical capabilities at Texas A&amp;M University.</w:t>
      </w:r>
    </w:p>
    <w:p w14:paraId="56902668" w14:textId="1CF1665A" w:rsidR="0058237B" w:rsidRDefault="00225096" w:rsidP="00743FD0">
      <w:pPr>
        <w:rPr>
          <w:sz w:val="21"/>
          <w:szCs w:val="21"/>
        </w:rPr>
      </w:pPr>
      <w:r>
        <w:rPr>
          <w:i/>
          <w:sz w:val="21"/>
          <w:szCs w:val="21"/>
        </w:rPr>
        <w:t xml:space="preserve">Terminology. </w:t>
      </w:r>
      <w:r w:rsidR="00D77F4C">
        <w:rPr>
          <w:sz w:val="21"/>
          <w:szCs w:val="21"/>
        </w:rPr>
        <w:t>A DC is defined as the concentration ratio between the organic (org) and aqueous (</w:t>
      </w:r>
      <w:proofErr w:type="spellStart"/>
      <w:r w:rsidR="00D77F4C">
        <w:rPr>
          <w:sz w:val="21"/>
          <w:szCs w:val="21"/>
        </w:rPr>
        <w:t>aq</w:t>
      </w:r>
      <w:proofErr w:type="spellEnd"/>
      <w:r w:rsidR="00D77F4C">
        <w:rPr>
          <w:sz w:val="21"/>
          <w:szCs w:val="21"/>
        </w:rPr>
        <w:t xml:space="preserve">) phases as shown in </w:t>
      </w:r>
      <w:r w:rsidR="002E3437">
        <w:rPr>
          <w:sz w:val="21"/>
          <w:szCs w:val="21"/>
        </w:rPr>
        <w:fldChar w:fldCharType="begin"/>
      </w:r>
      <w:r w:rsidR="002E3437">
        <w:rPr>
          <w:sz w:val="21"/>
          <w:szCs w:val="21"/>
        </w:rPr>
        <w:instrText xml:space="preserve"> REF _Ref447543495 \h </w:instrText>
      </w:r>
      <w:r w:rsidR="002E3437">
        <w:rPr>
          <w:sz w:val="21"/>
          <w:szCs w:val="21"/>
        </w:rPr>
      </w:r>
      <w:r w:rsidR="002E3437">
        <w:rPr>
          <w:sz w:val="21"/>
          <w:szCs w:val="21"/>
        </w:rPr>
        <w:fldChar w:fldCharType="separate"/>
      </w:r>
      <w:r w:rsidR="009A1680">
        <w:t xml:space="preserve">Equation </w:t>
      </w:r>
      <w:r w:rsidR="009A1680">
        <w:rPr>
          <w:noProof/>
        </w:rPr>
        <w:t>1</w:t>
      </w:r>
      <w:r w:rsidR="002E3437">
        <w:rPr>
          <w:sz w:val="21"/>
          <w:szCs w:val="21"/>
        </w:rPr>
        <w:fldChar w:fldCharType="end"/>
      </w:r>
      <w:r w:rsidR="002E3437">
        <w:rPr>
          <w:sz w:val="21"/>
          <w:szCs w:val="21"/>
        </w:rPr>
        <w:t>, and describes the</w:t>
      </w:r>
      <w:r w:rsidR="001B7675">
        <w:rPr>
          <w:sz w:val="21"/>
          <w:szCs w:val="21"/>
        </w:rPr>
        <w:t xml:space="preserve"> equilibrium distribution of a</w:t>
      </w:r>
      <w:r w:rsidR="002E3437">
        <w:rPr>
          <w:sz w:val="21"/>
          <w:szCs w:val="21"/>
        </w:rPr>
        <w:t xml:space="preserve"> species in the system during PUREX separation processes </w:t>
      </w:r>
      <w:r w:rsidR="00A368BC">
        <w:rPr>
          <w:sz w:val="21"/>
          <w:szCs w:val="21"/>
        </w:rPr>
        <w:fldChar w:fldCharType="begin"/>
      </w:r>
      <w:r w:rsidR="00C256E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A368BC">
        <w:rPr>
          <w:sz w:val="21"/>
          <w:szCs w:val="21"/>
        </w:rPr>
        <w:fldChar w:fldCharType="separate"/>
      </w:r>
      <w:r w:rsidR="00950490">
        <w:rPr>
          <w:noProof/>
          <w:sz w:val="21"/>
          <w:szCs w:val="21"/>
        </w:rPr>
        <w:t>(Benedict 1982)</w:t>
      </w:r>
      <w:r w:rsidR="00A368BC">
        <w:rPr>
          <w:sz w:val="21"/>
          <w:szCs w:val="21"/>
        </w:rPr>
        <w:fldChar w:fldCharType="end"/>
      </w:r>
      <w:r w:rsidR="00A368BC">
        <w:rPr>
          <w:sz w:val="21"/>
          <w:szCs w:val="21"/>
        </w:rPr>
        <w:t>:</w:t>
      </w:r>
    </w:p>
    <w:p w14:paraId="731E37EC" w14:textId="77777777" w:rsidR="0038037A" w:rsidRDefault="0038037A" w:rsidP="006C0AF0">
      <w:pPr>
        <w:pStyle w:val="Equations"/>
      </w:pPr>
      <w:bookmarkStart w:id="13" w:name="_Ref447543495"/>
      <w:r>
        <w:t xml:space="preserve">Equation </w:t>
      </w:r>
      <w:fldSimple w:instr=" SEQ Equation \* ARABIC ">
        <w:r w:rsidR="009A1680">
          <w:rPr>
            <w:noProof/>
          </w:rPr>
          <w:t>1</w:t>
        </w:r>
      </w:fldSimple>
      <w:bookmarkEnd w:id="13"/>
    </w:p>
    <w:tbl>
      <w:tblPr>
        <w:tblStyle w:val="EquationsTable1"/>
        <w:tblW w:w="0" w:type="auto"/>
        <w:tblLook w:val="04A0" w:firstRow="1" w:lastRow="0" w:firstColumn="1" w:lastColumn="0" w:noHBand="0" w:noVBand="1"/>
      </w:tblPr>
      <w:tblGrid>
        <w:gridCol w:w="881"/>
        <w:gridCol w:w="5001"/>
        <w:gridCol w:w="886"/>
      </w:tblGrid>
      <w:tr w:rsidR="00BC33EB" w14:paraId="16FC7A3F" w14:textId="77777777" w:rsidTr="0038037A">
        <w:trPr>
          <w:trHeight w:val="1520"/>
        </w:trPr>
        <w:tc>
          <w:tcPr>
            <w:tcW w:w="881" w:type="dxa"/>
            <w:noWrap/>
          </w:tcPr>
          <w:p w14:paraId="69545843" w14:textId="77777777" w:rsidR="00BC33EB" w:rsidRDefault="00BC33EB" w:rsidP="006E15DB">
            <w:pPr>
              <w:spacing w:line="240" w:lineRule="auto"/>
            </w:pPr>
          </w:p>
        </w:tc>
        <w:tc>
          <w:tcPr>
            <w:tcW w:w="5001" w:type="dxa"/>
            <w:noWrap/>
          </w:tcPr>
          <w:p w14:paraId="63CAE22C" w14:textId="77777777" w:rsidR="00BC33EB" w:rsidRDefault="00BC33EB" w:rsidP="00BC33E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886" w:type="dxa"/>
            <w:noWrap/>
          </w:tcPr>
          <w:p w14:paraId="79539809" w14:textId="77777777" w:rsidR="00BC33EB" w:rsidRDefault="00EF2462" w:rsidP="006E15DB">
            <w:r>
              <w:t>(1)</w:t>
            </w:r>
          </w:p>
        </w:tc>
      </w:tr>
    </w:tbl>
    <w:p w14:paraId="6EEA88CB" w14:textId="04292048" w:rsidR="003C1935" w:rsidRDefault="00A368BC" w:rsidP="00743FD0">
      <w:pPr>
        <w:rPr>
          <w:rFonts w:eastAsiaTheme="minorEastAsia"/>
          <w:sz w:val="21"/>
          <w:szCs w:val="21"/>
        </w:rPr>
      </w:pPr>
      <w:proofErr w:type="gramStart"/>
      <w:r>
        <w:rPr>
          <w:sz w:val="21"/>
          <w:szCs w:val="21"/>
        </w:rPr>
        <w:t>where</w:t>
      </w:r>
      <w:proofErr w:type="gramEnd"/>
      <w:r>
        <w:rPr>
          <w:sz w:val="21"/>
          <w:szCs w:val="21"/>
        </w:rPr>
        <w:t xml:space="preserve"> </w:t>
      </w:r>
      <w:r w:rsidRPr="003270A6">
        <w:rPr>
          <w:i/>
          <w:sz w:val="21"/>
          <w:szCs w:val="21"/>
          <w:rPrChange w:id="14" w:author="Charles M. Folden III" w:date="2016-04-25T13:06:00Z">
            <w:rPr>
              <w:sz w:val="21"/>
              <w:szCs w:val="21"/>
            </w:rPr>
          </w:rPrChange>
        </w:rPr>
        <w:t>c</w:t>
      </w:r>
      <w:r>
        <w:rPr>
          <w:sz w:val="21"/>
          <w:szCs w:val="21"/>
        </w:rPr>
        <w:t xml:space="preserve"> is the concentration of the specific species in the indicated phase. DCs are specific to an element and vary widely with the concentration and temperature of the solvents. They are also affected by saturation of U and Pu in the system and</w:t>
      </w:r>
      <w:r w:rsidR="001B7675">
        <w:rPr>
          <w:sz w:val="21"/>
          <w:szCs w:val="21"/>
        </w:rPr>
        <w:t xml:space="preserve">, in </w:t>
      </w:r>
      <w:r w:rsidR="001B7675">
        <w:rPr>
          <w:sz w:val="21"/>
          <w:szCs w:val="21"/>
        </w:rPr>
        <w:lastRenderedPageBreak/>
        <w:t>some cases,</w:t>
      </w:r>
      <w:r>
        <w:rPr>
          <w:sz w:val="21"/>
          <w:szCs w:val="21"/>
        </w:rPr>
        <w:t xml:space="preserve"> time since</w:t>
      </w:r>
      <w:r w:rsidR="001B7675">
        <w:rPr>
          <w:sz w:val="21"/>
          <w:szCs w:val="21"/>
        </w:rPr>
        <w:t xml:space="preserve"> solution</w:t>
      </w:r>
      <w:r>
        <w:rPr>
          <w:sz w:val="21"/>
          <w:szCs w:val="21"/>
        </w:rPr>
        <w:t xml:space="preserve"> preparation </w:t>
      </w:r>
      <w:r w:rsidR="00A90E16">
        <w:rPr>
          <w:sz w:val="21"/>
          <w:szCs w:val="21"/>
        </w:rPr>
        <w:fldChar w:fldCharType="begin"/>
      </w:r>
      <w:r w:rsidR="00522C8C">
        <w:rPr>
          <w:sz w:val="21"/>
          <w:szCs w:val="21"/>
        </w:rPr>
        <w:instrText xml:space="preserve"> ADDIN EN.CITE &lt;EndNote&gt;&lt;Cite&gt;&lt;Author&gt;Stoller&lt;/Author&gt;&lt;Year&gt;1961&lt;/Year&gt;&lt;RecNum&gt;127&lt;/RecNum&gt;&lt;DisplayText&gt;(Stoller 1961, Simpson 2010)&lt;/DisplayText&gt;&lt;record&gt;&lt;rec-number&gt;127&lt;/rec-number&gt;&lt;foreign-keys&gt;&lt;key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Cite&gt;&lt;Author&gt;Simpson&lt;/Author&gt;&lt;Year&gt;2010&lt;/Year&gt;&lt;RecNum&gt;111&lt;/RecNum&gt;&lt;record&gt;&lt;rec-number&gt;111&lt;/rec-number&gt;&lt;foreign-keys&gt;&lt;key app="EN" db-id="r9aesfrsp2ptvlea59iv099m20xv22avsvvv" timestamp="1424121881"&gt;111&lt;/key&gt;&lt;/foreign-keys&gt;&lt;ref-type name="Generic"&gt;13&lt;/ref-type&gt;&lt;contributors&gt;&lt;authors&gt;&lt;author&gt;Simpson, F. Michael&lt;/author&gt;&lt;author&gt;Law, D. Jack&lt;/author&gt;&lt;/authors&gt;&lt;/contributors&gt;&lt;titles&gt;&lt;title&gt;Nuclear fuel reprocessing - INL/EXT-10-17753&lt;/title&gt;&lt;/titles&gt;&lt;keywords&gt;&lt;keyword&gt;Nuclear Fuel Cycle And Fuel Materialsactinides&lt;/keyword&gt;&lt;keyword&gt;Breeder Reactors&lt;/keyword&gt;&lt;keyword&gt;Fission Products&lt;/keyword&gt;&lt;keyword&gt;Fuel Cycle&lt;/keyword&gt;&lt;keyword&gt;Manhattan Project&lt;/keyword&gt;&lt;keyword&gt;Natural Uranium&lt;/keyword&gt;&lt;keyword&gt;Nuclear Fuels&lt;/keyword&gt;&lt;keyword&gt;Nuclear Weapons&lt;/keyword&gt;&lt;keyword&gt;Radioactive Wastes&lt;/keyword&gt;&lt;keyword&gt;Reprocessing&lt;/keyword&gt;&lt;keyword&gt;Spent Fuels&lt;/keyword&gt;&lt;keyword&gt;Transmutation&lt;/keyword&gt;&lt;keyword&gt;Waste Forms&lt;/keyword&gt;&lt;keyword&gt;Wastes&lt;/keyword&gt;&lt;keyword&gt;Aqueous Processing&lt;/keyword&gt;&lt;keyword&gt;Purex&lt;/keyword&gt;&lt;keyword&gt;Pyroprocessing&lt;/keyword&gt;&lt;keyword&gt;Spent Nuclear Fuel&lt;/keyword&gt;&lt;/keywords&gt;&lt;dates&gt;&lt;year&gt;2010&lt;/year&gt;&lt;/dates&gt;&lt;publisher&gt;Idaho National Laboratory (INL)&lt;/publisher&gt;&lt;urls&gt;&lt;/urls&gt;&lt;electronic-resource-num&gt;10.2172/974763&lt;/electronic-resource-num&gt;&lt;/record&gt;&lt;/Cite&gt;&lt;/EndNote&gt;</w:instrText>
      </w:r>
      <w:r w:rsidR="00A90E16">
        <w:rPr>
          <w:sz w:val="21"/>
          <w:szCs w:val="21"/>
        </w:rPr>
        <w:fldChar w:fldCharType="separate"/>
      </w:r>
      <w:r w:rsidR="000A098C">
        <w:rPr>
          <w:noProof/>
          <w:sz w:val="21"/>
          <w:szCs w:val="21"/>
        </w:rPr>
        <w:t>(Stoller 1961, Simpson 2010)</w:t>
      </w:r>
      <w:r w:rsidR="00A90E16">
        <w:rPr>
          <w:sz w:val="21"/>
          <w:szCs w:val="21"/>
        </w:rPr>
        <w:fldChar w:fldCharType="end"/>
      </w:r>
      <w:r w:rsidR="003C1935">
        <w:rPr>
          <w:sz w:val="21"/>
          <w:szCs w:val="21"/>
        </w:rPr>
        <w:t>. For PUREX, the fraction of mass</w:t>
      </w:r>
      <w:proofErr w:type="gramStart"/>
      <w:r w:rsidR="003C1935">
        <w:rPr>
          <w:sz w:val="21"/>
          <w:szCs w:val="21"/>
        </w:rPr>
        <w:t xml:space="preserve">, </w:t>
      </w:r>
      <w:proofErr w:type="gramEnd"/>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org</m:t>
            </m:r>
          </m:sub>
        </m:sSub>
      </m:oMath>
      <w:r w:rsidR="003C1935">
        <w:rPr>
          <w:rFonts w:eastAsiaTheme="minorEastAsia"/>
          <w:sz w:val="21"/>
          <w:szCs w:val="21"/>
        </w:rPr>
        <w:t>, deposited in the organic (TBP) phase for a single element, assuming</w:t>
      </w:r>
      <w:r w:rsidR="003B6DF9">
        <w:rPr>
          <w:rFonts w:eastAsiaTheme="minorEastAsia"/>
          <w:sz w:val="21"/>
          <w:szCs w:val="21"/>
        </w:rPr>
        <w:t xml:space="preserve"> a volume ratio between the aqueous and organic phases,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3B6DF9">
        <w:rPr>
          <w:rFonts w:eastAsiaTheme="minorEastAsia"/>
        </w:rPr>
        <w:t>,</w:t>
      </w:r>
      <w:r w:rsidR="003C1935">
        <w:rPr>
          <w:rFonts w:eastAsiaTheme="minorEastAsia"/>
          <w:sz w:val="21"/>
          <w:szCs w:val="21"/>
        </w:rPr>
        <w:t xml:space="preserve"> is given by</w:t>
      </w:r>
      <w:r w:rsidR="00396C21">
        <w:rPr>
          <w:rFonts w:eastAsiaTheme="minorEastAsia"/>
          <w:sz w:val="21"/>
          <w:szCs w:val="21"/>
        </w:rPr>
        <w:t xml:space="preserve"> </w:t>
      </w:r>
      <w:r w:rsidR="002D4AB9">
        <w:rPr>
          <w:rFonts w:eastAsiaTheme="minorEastAsia"/>
          <w:sz w:val="21"/>
          <w:szCs w:val="21"/>
        </w:rPr>
        <w:fldChar w:fldCharType="begin"/>
      </w:r>
      <w:r w:rsidR="002D4AB9">
        <w:rPr>
          <w:rFonts w:eastAsiaTheme="minorEastAsia"/>
          <w:sz w:val="21"/>
          <w:szCs w:val="21"/>
        </w:rPr>
        <w:instrText xml:space="preserve"> REF _Ref447544184 \h </w:instrText>
      </w:r>
      <w:r w:rsidR="002D4AB9">
        <w:rPr>
          <w:rFonts w:eastAsiaTheme="minorEastAsia"/>
          <w:sz w:val="21"/>
          <w:szCs w:val="21"/>
        </w:rPr>
      </w:r>
      <w:r w:rsidR="002D4AB9">
        <w:rPr>
          <w:rFonts w:eastAsiaTheme="minorEastAsia"/>
          <w:sz w:val="21"/>
          <w:szCs w:val="21"/>
        </w:rPr>
        <w:fldChar w:fldCharType="separate"/>
      </w:r>
      <w:r w:rsidR="009A1680">
        <w:t xml:space="preserve">Equation </w:t>
      </w:r>
      <w:r w:rsidR="009A1680">
        <w:rPr>
          <w:noProof/>
        </w:rPr>
        <w:t>2</w:t>
      </w:r>
      <w:r w:rsidR="002D4AB9">
        <w:rPr>
          <w:rFonts w:eastAsiaTheme="minorEastAsia"/>
          <w:sz w:val="21"/>
          <w:szCs w:val="21"/>
        </w:rPr>
        <w:fldChar w:fldCharType="end"/>
      </w:r>
      <w:r w:rsidR="002D4AB9">
        <w:rPr>
          <w:rFonts w:eastAsiaTheme="minorEastAsia"/>
          <w:sz w:val="21"/>
          <w:szCs w:val="21"/>
        </w:rPr>
        <w:t xml:space="preserve">. </w:t>
      </w:r>
    </w:p>
    <w:p w14:paraId="368EBFA5" w14:textId="77777777" w:rsidR="00396C21" w:rsidRDefault="00396C21" w:rsidP="00396C21">
      <w:pPr>
        <w:pStyle w:val="Equations"/>
      </w:pPr>
      <w:bookmarkStart w:id="15" w:name="_Ref447544184"/>
      <w:r>
        <w:t xml:space="preserve">Equation </w:t>
      </w:r>
      <w:fldSimple w:instr=" SEQ Equation \* ARABIC ">
        <w:r w:rsidR="009A1680">
          <w:rPr>
            <w:noProof/>
          </w:rPr>
          <w:t>2</w:t>
        </w:r>
      </w:fldSimple>
      <w:bookmarkEnd w:id="15"/>
    </w:p>
    <w:tbl>
      <w:tblPr>
        <w:tblStyle w:val="EquationsTable1"/>
        <w:tblW w:w="0" w:type="auto"/>
        <w:tblLook w:val="04A0" w:firstRow="1" w:lastRow="0" w:firstColumn="1" w:lastColumn="0" w:noHBand="0" w:noVBand="1"/>
      </w:tblPr>
      <w:tblGrid>
        <w:gridCol w:w="881"/>
        <w:gridCol w:w="5001"/>
        <w:gridCol w:w="886"/>
      </w:tblGrid>
      <w:tr w:rsidR="00FD2850" w14:paraId="5DD22016" w14:textId="77777777" w:rsidTr="006E15DB">
        <w:trPr>
          <w:trHeight w:val="1520"/>
        </w:trPr>
        <w:tc>
          <w:tcPr>
            <w:tcW w:w="881" w:type="dxa"/>
            <w:noWrap/>
          </w:tcPr>
          <w:p w14:paraId="1D5AE600" w14:textId="77777777" w:rsidR="00FD2850" w:rsidRDefault="00FD2850" w:rsidP="006E15DB">
            <w:pPr>
              <w:spacing w:line="240" w:lineRule="auto"/>
            </w:pPr>
          </w:p>
        </w:tc>
        <w:tc>
          <w:tcPr>
            <w:tcW w:w="5001" w:type="dxa"/>
            <w:noWrap/>
          </w:tcPr>
          <w:p w14:paraId="4336454C" w14:textId="77777777" w:rsidR="00FD2850" w:rsidRDefault="00FE2758" w:rsidP="00FD2850">
            <m:oMathPara>
              <m:oMath>
                <m:sSub>
                  <m:sSubPr>
                    <m:ctrlPr>
                      <w:rPr>
                        <w:rFonts w:ascii="Cambria Math" w:hAnsi="Cambria Math"/>
                        <w:i/>
                      </w:rPr>
                    </m:ctrlPr>
                  </m:sSubPr>
                  <m:e>
                    <m:r>
                      <w:rPr>
                        <w:rFonts w:ascii="Cambria Math" w:hAnsi="Cambria Math"/>
                      </w:rPr>
                      <m:t>f</m:t>
                    </m:r>
                  </m:e>
                  <m:sub>
                    <m:r>
                      <w:rPr>
                        <w:rFonts w:ascii="Cambria Math" w:hAnsi="Cambria Math"/>
                      </w:rPr>
                      <m:t>org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1+D</m:t>
                        </m:r>
                        <m:sSup>
                          <m:sSupPr>
                            <m:ctrlPr>
                              <w:rPr>
                                <w:rFonts w:ascii="Cambria Math" w:hAnsi="Cambria Math"/>
                                <w:i/>
                              </w:rPr>
                            </m:ctrlPr>
                          </m:sSupPr>
                          <m:e>
                            <m:r>
                              <w:rPr>
                                <w:rFonts w:ascii="Cambria Math" w:hAnsi="Cambria Math"/>
                              </w:rPr>
                              <m:t>C</m:t>
                            </m:r>
                          </m:e>
                          <m:sup>
                            <m:r>
                              <w:rPr>
                                <w:rFonts w:ascii="Cambria Math" w:hAnsi="Cambria Math"/>
                              </w:rPr>
                              <m:t>-1</m:t>
                            </m:r>
                          </m:sup>
                        </m:sSup>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-1</m:t>
                            </m:r>
                          </m:sup>
                        </m:sSubSup>
                      </m:e>
                    </m:d>
                  </m:e>
                  <m:sup>
                    <m:r>
                      <w:rPr>
                        <w:rFonts w:ascii="Cambria Math" w:hAnsi="Cambria Math"/>
                      </w:rPr>
                      <m:t>-1</m:t>
                    </m:r>
                  </m:sup>
                </m:sSup>
              </m:oMath>
            </m:oMathPara>
          </w:p>
        </w:tc>
        <w:tc>
          <w:tcPr>
            <w:tcW w:w="886" w:type="dxa"/>
            <w:noWrap/>
          </w:tcPr>
          <w:p w14:paraId="140D5066" w14:textId="77777777" w:rsidR="00FD2850" w:rsidRDefault="00FD2850" w:rsidP="006E15DB">
            <w:r>
              <w:t>(2)</w:t>
            </w:r>
          </w:p>
        </w:tc>
      </w:tr>
    </w:tbl>
    <w:p w14:paraId="6125CD53" w14:textId="77777777" w:rsidR="001B7675" w:rsidRDefault="00F25BE1" w:rsidP="00743FD0">
      <w:pPr>
        <w:rPr>
          <w:rFonts w:eastAsiaTheme="minorEastAsia"/>
          <w:sz w:val="21"/>
          <w:szCs w:val="21"/>
        </w:rPr>
      </w:pPr>
      <w:r>
        <w:rPr>
          <w:rFonts w:eastAsiaTheme="minorEastAsia"/>
          <w:sz w:val="21"/>
          <w:szCs w:val="21"/>
        </w:rPr>
        <w:tab/>
      </w:r>
      <w:r w:rsidR="001B7675">
        <w:rPr>
          <w:rFonts w:eastAsiaTheme="minorEastAsia"/>
          <w:sz w:val="21"/>
          <w:szCs w:val="21"/>
        </w:rPr>
        <w:t>This is termed “extraction”, where a desired solute is extracted out of an aqueous solution through contact with an immiscible liquid phase</w:t>
      </w:r>
      <w:r w:rsidR="00900268">
        <w:rPr>
          <w:rFonts w:eastAsiaTheme="minorEastAsia"/>
          <w:sz w:val="21"/>
          <w:szCs w:val="21"/>
        </w:rPr>
        <w:t xml:space="preserve">. Ideally, a large fraction of desired solutes are extracted into the organic phase, while a small fraction of undesired solutes are </w:t>
      </w:r>
      <w:del w:id="16" w:author="Charles M. Folden III" w:date="2016-04-25T13:07:00Z">
        <w:r w:rsidR="00900268" w:rsidDel="00310713">
          <w:rPr>
            <w:rFonts w:eastAsiaTheme="minorEastAsia"/>
            <w:sz w:val="21"/>
            <w:szCs w:val="21"/>
          </w:rPr>
          <w:delText>left in the aqueous phase</w:delText>
        </w:r>
      </w:del>
      <w:ins w:id="17" w:author="Charles M. Folden III" w:date="2016-04-25T13:07:00Z">
        <w:r w:rsidR="00310713">
          <w:rPr>
            <w:rFonts w:eastAsiaTheme="minorEastAsia"/>
            <w:sz w:val="21"/>
            <w:szCs w:val="21"/>
          </w:rPr>
          <w:t>extracted</w:t>
        </w:r>
      </w:ins>
      <w:r w:rsidR="00900268">
        <w:rPr>
          <w:rFonts w:eastAsiaTheme="minorEastAsia"/>
          <w:sz w:val="21"/>
          <w:szCs w:val="21"/>
        </w:rPr>
        <w:t>. Conversely, “back-extraction” is the process by which a desired solute is extracted out of an organic solution through contact with an immiscible aqueous solution.</w:t>
      </w:r>
      <w:r w:rsidR="00493527">
        <w:rPr>
          <w:rFonts w:eastAsiaTheme="minorEastAsia"/>
          <w:sz w:val="21"/>
          <w:szCs w:val="21"/>
        </w:rPr>
        <w:t xml:space="preserve"> “Scrubbing” </w:t>
      </w:r>
      <w:del w:id="18" w:author="Charles M. Folden III" w:date="2016-04-25T13:07:00Z">
        <w:r w:rsidR="00493527" w:rsidDel="00984C4C">
          <w:rPr>
            <w:rFonts w:eastAsiaTheme="minorEastAsia"/>
            <w:sz w:val="21"/>
            <w:szCs w:val="21"/>
          </w:rPr>
          <w:delText>occurs</w:delText>
        </w:r>
        <w:r w:rsidR="00D37E30" w:rsidDel="00984C4C">
          <w:rPr>
            <w:rFonts w:eastAsiaTheme="minorEastAsia"/>
            <w:sz w:val="21"/>
            <w:szCs w:val="21"/>
          </w:rPr>
          <w:delText xml:space="preserve"> to </w:delText>
        </w:r>
      </w:del>
      <w:ins w:id="19" w:author="Charles M. Folden III" w:date="2016-04-25T13:07:00Z">
        <w:r w:rsidR="00984C4C">
          <w:rPr>
            <w:rFonts w:eastAsiaTheme="minorEastAsia"/>
            <w:sz w:val="21"/>
            <w:szCs w:val="21"/>
          </w:rPr>
          <w:t xml:space="preserve">is the </w:t>
        </w:r>
      </w:ins>
      <w:r w:rsidR="00D37E30">
        <w:rPr>
          <w:rFonts w:eastAsiaTheme="minorEastAsia"/>
          <w:sz w:val="21"/>
          <w:szCs w:val="21"/>
        </w:rPr>
        <w:t>transfer a large fraction of impurities to a second phase while having a minimal transfer of desired constituent.</w:t>
      </w:r>
      <w:r w:rsidR="00493527">
        <w:rPr>
          <w:rFonts w:eastAsiaTheme="minorEastAsia"/>
          <w:sz w:val="21"/>
          <w:szCs w:val="21"/>
        </w:rPr>
        <w:t xml:space="preserve"> </w:t>
      </w:r>
    </w:p>
    <w:p w14:paraId="0242C11F" w14:textId="77777777" w:rsidR="003C1935" w:rsidRDefault="00F25BE1" w:rsidP="001B7675">
      <w:pPr>
        <w:ind w:firstLine="360"/>
        <w:rPr>
          <w:rFonts w:eastAsiaTheme="minorEastAsia"/>
          <w:sz w:val="21"/>
          <w:szCs w:val="21"/>
        </w:rPr>
      </w:pPr>
      <w:r>
        <w:rPr>
          <w:rFonts w:eastAsiaTheme="minorEastAsia"/>
          <w:sz w:val="21"/>
          <w:szCs w:val="21"/>
        </w:rPr>
        <w:t>After several cycles of Pu extraction/</w:t>
      </w:r>
      <w:r w:rsidR="00493527">
        <w:rPr>
          <w:rFonts w:eastAsiaTheme="minorEastAsia"/>
          <w:sz w:val="21"/>
          <w:szCs w:val="21"/>
        </w:rPr>
        <w:t>scrubbing</w:t>
      </w:r>
      <w:r w:rsidR="00FC7D94">
        <w:rPr>
          <w:rFonts w:eastAsiaTheme="minorEastAsia"/>
          <w:sz w:val="21"/>
          <w:szCs w:val="21"/>
        </w:rPr>
        <w:t>/back-extraction</w:t>
      </w:r>
      <w:r w:rsidR="000312D5">
        <w:rPr>
          <w:rFonts w:eastAsiaTheme="minorEastAsia"/>
          <w:sz w:val="21"/>
          <w:szCs w:val="21"/>
        </w:rPr>
        <w:t xml:space="preserve"> are complete, the measured effectiveness of a PUREX cycle is described by the DF, which is fundamentally determined by DCs and measure</w:t>
      </w:r>
      <w:ins w:id="20" w:author="Charles M. Folden III" w:date="2016-04-25T13:08:00Z">
        <w:r w:rsidR="00FB539A">
          <w:rPr>
            <w:rFonts w:eastAsiaTheme="minorEastAsia"/>
            <w:sz w:val="21"/>
            <w:szCs w:val="21"/>
          </w:rPr>
          <w:t>s</w:t>
        </w:r>
      </w:ins>
      <w:r w:rsidR="000312D5">
        <w:rPr>
          <w:rFonts w:eastAsiaTheme="minorEastAsia"/>
          <w:sz w:val="21"/>
          <w:szCs w:val="21"/>
        </w:rPr>
        <w:t xml:space="preserve"> the effectiveness with which a contaminant</w:t>
      </w:r>
      <w:proofErr w:type="gramStart"/>
      <w:r w:rsidR="000312D5">
        <w:rPr>
          <w:rFonts w:eastAsiaTheme="minorEastAsia"/>
          <w:sz w:val="21"/>
          <w:szCs w:val="21"/>
        </w:rPr>
        <w:t xml:space="preserve">, </w:t>
      </w:r>
      <w:proofErr w:type="gramEnd"/>
      <m:oMath>
        <m:r>
          <w:rPr>
            <w:rFonts w:ascii="Cambria Math" w:eastAsiaTheme="minorEastAsia" w:hAnsi="Cambria Math"/>
            <w:sz w:val="21"/>
            <w:szCs w:val="21"/>
          </w:rPr>
          <m:t>j</m:t>
        </m:r>
      </m:oMath>
      <w:r w:rsidR="000312D5">
        <w:rPr>
          <w:rFonts w:eastAsiaTheme="minorEastAsia"/>
          <w:sz w:val="21"/>
          <w:szCs w:val="21"/>
        </w:rPr>
        <w:t xml:space="preserve">, is removed from a product. The product of interest in this work is Pu, and the DF is defined by </w:t>
      </w:r>
      <w:r w:rsidR="00F82B3D">
        <w:rPr>
          <w:rFonts w:eastAsiaTheme="minorEastAsia"/>
          <w:sz w:val="21"/>
          <w:szCs w:val="21"/>
        </w:rPr>
        <w:fldChar w:fldCharType="begin"/>
      </w:r>
      <w:r w:rsidR="00F82B3D">
        <w:rPr>
          <w:rFonts w:eastAsiaTheme="minorEastAsia"/>
          <w:sz w:val="21"/>
          <w:szCs w:val="21"/>
        </w:rPr>
        <w:instrText xml:space="preserve"> REF _Ref447544422 \h </w:instrText>
      </w:r>
      <w:r w:rsidR="00F82B3D">
        <w:rPr>
          <w:rFonts w:eastAsiaTheme="minorEastAsia"/>
          <w:sz w:val="21"/>
          <w:szCs w:val="21"/>
        </w:rPr>
      </w:r>
      <w:r w:rsidR="00F82B3D">
        <w:rPr>
          <w:rFonts w:eastAsiaTheme="minorEastAsia"/>
          <w:sz w:val="21"/>
          <w:szCs w:val="21"/>
        </w:rPr>
        <w:fldChar w:fldCharType="separate"/>
      </w:r>
      <w:r w:rsidR="009A1680">
        <w:t xml:space="preserve">Equation </w:t>
      </w:r>
      <w:r w:rsidR="009A1680">
        <w:rPr>
          <w:noProof/>
        </w:rPr>
        <w:t>3</w:t>
      </w:r>
      <w:r w:rsidR="00F82B3D">
        <w:rPr>
          <w:rFonts w:eastAsiaTheme="minorEastAsia"/>
          <w:sz w:val="21"/>
          <w:szCs w:val="21"/>
        </w:rPr>
        <w:fldChar w:fldCharType="end"/>
      </w:r>
      <w:r w:rsidR="00781825">
        <w:rPr>
          <w:rFonts w:eastAsiaTheme="minorEastAsia"/>
          <w:sz w:val="21"/>
          <w:szCs w:val="21"/>
        </w:rPr>
        <w:t>.</w:t>
      </w:r>
    </w:p>
    <w:p w14:paraId="55F77F2D" w14:textId="77777777" w:rsidR="00F15F5A" w:rsidRDefault="00F15F5A" w:rsidP="00F15F5A">
      <w:pPr>
        <w:pStyle w:val="Equations"/>
      </w:pPr>
      <w:bookmarkStart w:id="21" w:name="_Ref447544422"/>
      <w:r>
        <w:lastRenderedPageBreak/>
        <w:t xml:space="preserve">Equation </w:t>
      </w:r>
      <w:fldSimple w:instr=" SEQ Equation \* ARABIC ">
        <w:r w:rsidR="009A1680">
          <w:rPr>
            <w:noProof/>
          </w:rPr>
          <w:t>3</w:t>
        </w:r>
      </w:fldSimple>
      <w:bookmarkEnd w:id="21"/>
    </w:p>
    <w:tbl>
      <w:tblPr>
        <w:tblStyle w:val="EquationsTable1"/>
        <w:tblW w:w="0" w:type="auto"/>
        <w:tblLook w:val="04A0" w:firstRow="1" w:lastRow="0" w:firstColumn="1" w:lastColumn="0" w:noHBand="0" w:noVBand="1"/>
      </w:tblPr>
      <w:tblGrid>
        <w:gridCol w:w="881"/>
        <w:gridCol w:w="5001"/>
        <w:gridCol w:w="886"/>
      </w:tblGrid>
      <w:tr w:rsidR="00B30B15" w14:paraId="2F7575ED" w14:textId="77777777" w:rsidTr="006E15DB">
        <w:trPr>
          <w:trHeight w:val="1520"/>
        </w:trPr>
        <w:tc>
          <w:tcPr>
            <w:tcW w:w="881" w:type="dxa"/>
            <w:noWrap/>
          </w:tcPr>
          <w:p w14:paraId="12D6D50B" w14:textId="77777777" w:rsidR="00B30B15" w:rsidRDefault="00B30B15" w:rsidP="006E15DB">
            <w:pPr>
              <w:spacing w:line="240" w:lineRule="auto"/>
            </w:pPr>
          </w:p>
        </w:tc>
        <w:tc>
          <w:tcPr>
            <w:tcW w:w="5001" w:type="dxa"/>
            <w:noWrap/>
          </w:tcPr>
          <w:p w14:paraId="56B7BC7E" w14:textId="77777777" w:rsidR="00B30B15" w:rsidRDefault="00657744" w:rsidP="00657744">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886" w:type="dxa"/>
            <w:noWrap/>
          </w:tcPr>
          <w:p w14:paraId="61C72223" w14:textId="77777777" w:rsidR="00B30B15" w:rsidRDefault="00B30B15" w:rsidP="006E15DB">
            <w:r>
              <w:t>(3)</w:t>
            </w:r>
          </w:p>
        </w:tc>
      </w:tr>
    </w:tbl>
    <w:p w14:paraId="4839DD70" w14:textId="54AF64BD" w:rsidR="00B30B15" w:rsidDel="00993A2C" w:rsidRDefault="00715AC4" w:rsidP="00715AC4">
      <w:pPr>
        <w:ind w:firstLine="360"/>
        <w:rPr>
          <w:del w:id="22" w:author="Charles M. Folden III" w:date="2016-04-25T13:10:00Z"/>
          <w:rFonts w:eastAsiaTheme="minorEastAsia"/>
          <w:sz w:val="21"/>
          <w:szCs w:val="21"/>
        </w:rPr>
      </w:pPr>
      <w:r>
        <w:rPr>
          <w:rFonts w:eastAsiaTheme="minorEastAsia"/>
          <w:sz w:val="21"/>
          <w:szCs w:val="21"/>
        </w:rPr>
        <w:t xml:space="preserve">Initial and final refer to the values before and after purification, respectively. DFs are also characteristic of different process cycles, and </w:t>
      </w:r>
      <w:commentRangeStart w:id="23"/>
      <w:r>
        <w:rPr>
          <w:rFonts w:eastAsiaTheme="minorEastAsia"/>
          <w:sz w:val="21"/>
          <w:szCs w:val="21"/>
        </w:rPr>
        <w:t>may have larger values (</w:t>
      </w:r>
      <w:del w:id="24" w:author="Charles M. Folden III" w:date="2016-04-25T13:08:00Z">
        <w:r w:rsidDel="007464CC">
          <w:rPr>
            <w:rFonts w:eastAsiaTheme="minorEastAsia"/>
            <w:sz w:val="21"/>
            <w:szCs w:val="21"/>
          </w:rPr>
          <w:delText xml:space="preserve"> </w:delText>
        </w:r>
      </w:del>
      <w:r>
        <w:rPr>
          <w:rFonts w:eastAsiaTheme="minorEastAsia"/>
          <w:sz w:val="21"/>
          <w:szCs w:val="21"/>
        </w:rPr>
        <w:t>&gt;</w:t>
      </w:r>
      <w:del w:id="25" w:author="Charles M. Folden III" w:date="2016-04-25T13:08:00Z">
        <w:r w:rsidDel="007464CC">
          <w:rPr>
            <w:rFonts w:eastAsiaTheme="minorEastAsia"/>
            <w:sz w:val="21"/>
            <w:szCs w:val="21"/>
          </w:rPr>
          <w:delText xml:space="preserve"> </w:delText>
        </w:r>
      </w:del>
      <w:r>
        <w:rPr>
          <w:rFonts w:eastAsiaTheme="minorEastAsia"/>
          <w:sz w:val="21"/>
          <w:szCs w:val="21"/>
        </w:rPr>
        <w:t>10</w:t>
      </w:r>
      <w:r>
        <w:rPr>
          <w:rFonts w:eastAsiaTheme="minorEastAsia"/>
          <w:sz w:val="21"/>
          <w:szCs w:val="21"/>
          <w:vertAlign w:val="superscript"/>
        </w:rPr>
        <w:t>7</w:t>
      </w:r>
      <w:r>
        <w:rPr>
          <w:rFonts w:eastAsiaTheme="minorEastAsia"/>
          <w:sz w:val="21"/>
          <w:szCs w:val="21"/>
        </w:rPr>
        <w:t>) for industrial scale PUREX compared to the bencht</w:t>
      </w:r>
      <w:r w:rsidR="008C2D16">
        <w:rPr>
          <w:rFonts w:eastAsiaTheme="minorEastAsia"/>
          <w:sz w:val="21"/>
          <w:szCs w:val="21"/>
        </w:rPr>
        <w:t>op scale version presented here</w:t>
      </w:r>
      <w:commentRangeEnd w:id="23"/>
      <w:r w:rsidR="00993A2C">
        <w:rPr>
          <w:rStyle w:val="CommentReference"/>
        </w:rPr>
        <w:commentReference w:id="23"/>
      </w:r>
      <w:r w:rsidR="0070413F">
        <w:rPr>
          <w:rFonts w:eastAsiaTheme="minorEastAsia"/>
          <w:sz w:val="21"/>
          <w:szCs w:val="21"/>
        </w:rPr>
        <w:t xml:space="preserve"> </w:t>
      </w:r>
      <w:r w:rsidR="00455020">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Y2UgUHVibGlzaGVycywgSW5jLiwgTmV3IFlvcms8L2Z1bGwtdGl0bGU+PC9wZXJpb2RpY2FsPjxk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==
</w:fldData>
        </w:fldChar>
      </w:r>
      <w:r w:rsidR="00C256E1">
        <w:rPr>
          <w:rFonts w:eastAsiaTheme="minorEastAsia"/>
          <w:sz w:val="21"/>
          <w:szCs w:val="21"/>
        </w:rPr>
        <w:instrText xml:space="preserve"> ADDIN EN.CITE </w:instrText>
      </w:r>
      <w:r w:rsidR="00C256E1">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Y2UgUHVibGlzaGVycywgSW5jLiwgTmV3IFlvcms8L2Z1bGwtdGl0bGU+PC9wZXJpb2RpY2FsPjxk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==
</w:fldData>
        </w:fldChar>
      </w:r>
      <w:r w:rsidR="00C256E1">
        <w:rPr>
          <w:rFonts w:eastAsiaTheme="minorEastAsia"/>
          <w:sz w:val="21"/>
          <w:szCs w:val="21"/>
        </w:rPr>
        <w:instrText xml:space="preserve"> ADDIN EN.CITE.DATA </w:instrText>
      </w:r>
      <w:r w:rsidR="00C256E1">
        <w:rPr>
          <w:rFonts w:eastAsiaTheme="minorEastAsia"/>
          <w:sz w:val="21"/>
          <w:szCs w:val="21"/>
        </w:rPr>
      </w:r>
      <w:r w:rsidR="00C256E1">
        <w:rPr>
          <w:rFonts w:eastAsiaTheme="minorEastAsia"/>
          <w:sz w:val="21"/>
          <w:szCs w:val="21"/>
        </w:rPr>
        <w:fldChar w:fldCharType="end"/>
      </w:r>
      <w:r w:rsidR="00455020">
        <w:rPr>
          <w:rFonts w:eastAsiaTheme="minorEastAsia"/>
          <w:sz w:val="21"/>
          <w:szCs w:val="21"/>
        </w:rPr>
      </w:r>
      <w:r w:rsidR="00455020">
        <w:rPr>
          <w:rFonts w:eastAsiaTheme="minorEastAsia"/>
          <w:sz w:val="21"/>
          <w:szCs w:val="21"/>
        </w:rPr>
        <w:fldChar w:fldCharType="separate"/>
      </w:r>
      <w:r w:rsidR="000A098C">
        <w:rPr>
          <w:rFonts w:eastAsiaTheme="minorEastAsia"/>
          <w:noProof/>
          <w:sz w:val="21"/>
          <w:szCs w:val="21"/>
        </w:rPr>
        <w:t>(Stoller 1961, Benedict 1982)</w:t>
      </w:r>
      <w:r w:rsidR="00455020">
        <w:rPr>
          <w:rFonts w:eastAsiaTheme="minorEastAsia"/>
          <w:sz w:val="21"/>
          <w:szCs w:val="21"/>
        </w:rPr>
        <w:fldChar w:fldCharType="end"/>
      </w:r>
      <w:r w:rsidR="008C2D16">
        <w:rPr>
          <w:rFonts w:eastAsiaTheme="minorEastAsia"/>
          <w:sz w:val="21"/>
          <w:szCs w:val="21"/>
        </w:rPr>
        <w:t>.</w:t>
      </w:r>
      <w:r w:rsidR="00455020">
        <w:rPr>
          <w:rFonts w:eastAsiaTheme="minorEastAsia"/>
          <w:sz w:val="21"/>
          <w:szCs w:val="21"/>
        </w:rPr>
        <w:t xml:space="preserve"> </w:t>
      </w:r>
      <w:ins w:id="26" w:author="Charles M. Folden III" w:date="2016-04-25T13:11:00Z">
        <w:r w:rsidR="00642264">
          <w:rPr>
            <w:rFonts w:eastAsiaTheme="minorEastAsia"/>
            <w:sz w:val="21"/>
            <w:szCs w:val="21"/>
          </w:rPr>
          <w:t>Regardless, i</w:t>
        </w:r>
      </w:ins>
    </w:p>
    <w:p w14:paraId="6EF0F171" w14:textId="280E48A3" w:rsidR="00116F7B" w:rsidRDefault="006F56A8" w:rsidP="007F33C4">
      <w:pPr>
        <w:ind w:firstLine="360"/>
        <w:rPr>
          <w:rFonts w:eastAsiaTheme="minorEastAsia"/>
          <w:sz w:val="21"/>
          <w:szCs w:val="21"/>
        </w:rPr>
      </w:pPr>
      <w:del w:id="27" w:author="Charles M. Folden III" w:date="2016-04-25T13:11:00Z">
        <w:r w:rsidDel="00642264">
          <w:rPr>
            <w:rFonts w:eastAsiaTheme="minorEastAsia"/>
            <w:sz w:val="21"/>
            <w:szCs w:val="21"/>
          </w:rPr>
          <w:delText>I</w:delText>
        </w:r>
      </w:del>
      <w:proofErr w:type="gramStart"/>
      <w:r>
        <w:rPr>
          <w:rFonts w:eastAsiaTheme="minorEastAsia"/>
          <w:sz w:val="21"/>
          <w:szCs w:val="21"/>
        </w:rPr>
        <w:t>ndustrial</w:t>
      </w:r>
      <w:proofErr w:type="gramEnd"/>
      <w:r>
        <w:rPr>
          <w:rFonts w:eastAsiaTheme="minorEastAsia"/>
          <w:sz w:val="21"/>
          <w:szCs w:val="21"/>
        </w:rPr>
        <w:t xml:space="preserve"> processes </w:t>
      </w:r>
      <w:ins w:id="28" w:author="Charles M. Folden III" w:date="2016-04-25T13:10:00Z">
        <w:r w:rsidR="00993A2C">
          <w:rPr>
            <w:rFonts w:eastAsiaTheme="minorEastAsia"/>
            <w:sz w:val="21"/>
            <w:szCs w:val="21"/>
          </w:rPr>
          <w:t xml:space="preserve">often </w:t>
        </w:r>
      </w:ins>
      <w:r>
        <w:rPr>
          <w:rFonts w:eastAsiaTheme="minorEastAsia"/>
          <w:sz w:val="21"/>
          <w:szCs w:val="21"/>
        </w:rPr>
        <w:t xml:space="preserve">report either an overall DF value, or a DF value for a single isotope. What is needed for forensics purposes is DFs for individual FP contaminants, which is why elemental DF values were obtained for a </w:t>
      </w:r>
      <w:proofErr w:type="spellStart"/>
      <w:r>
        <w:rPr>
          <w:rFonts w:eastAsiaTheme="minorEastAsia"/>
          <w:sz w:val="21"/>
          <w:szCs w:val="21"/>
        </w:rPr>
        <w:t>benchtop</w:t>
      </w:r>
      <w:proofErr w:type="spellEnd"/>
      <w:r>
        <w:rPr>
          <w:rFonts w:eastAsiaTheme="minorEastAsia"/>
          <w:sz w:val="21"/>
          <w:szCs w:val="21"/>
        </w:rPr>
        <w:t xml:space="preserve"> scale PUREX process performed on a DUO</w:t>
      </w:r>
      <w:r>
        <w:rPr>
          <w:rFonts w:eastAsiaTheme="minorEastAsia"/>
          <w:sz w:val="21"/>
          <w:szCs w:val="21"/>
          <w:vertAlign w:val="subscript"/>
        </w:rPr>
        <w:t>2</w:t>
      </w:r>
      <w:r w:rsidR="004302E3">
        <w:rPr>
          <w:rFonts w:eastAsiaTheme="minorEastAsia"/>
          <w:sz w:val="21"/>
          <w:szCs w:val="21"/>
        </w:rPr>
        <w:t xml:space="preserve"> </w:t>
      </w:r>
      <w:del w:id="29" w:author="Charles M. Folden III" w:date="2016-04-25T13:11:00Z">
        <w:r w:rsidR="004302E3" w:rsidDel="00CA295A">
          <w:rPr>
            <w:rFonts w:eastAsiaTheme="minorEastAsia"/>
            <w:sz w:val="21"/>
            <w:szCs w:val="21"/>
          </w:rPr>
          <w:delText xml:space="preserve">surrogate </w:delText>
        </w:r>
      </w:del>
      <w:r w:rsidR="004302E3">
        <w:rPr>
          <w:rFonts w:eastAsiaTheme="minorEastAsia"/>
          <w:sz w:val="21"/>
          <w:szCs w:val="21"/>
        </w:rPr>
        <w:t>sample.</w:t>
      </w:r>
    </w:p>
    <w:p w14:paraId="2C6B8180" w14:textId="77777777" w:rsidR="00007AB8" w:rsidRPr="001A3811" w:rsidRDefault="00007AB8" w:rsidP="00007AB8">
      <w:pPr>
        <w:pStyle w:val="ListParagraph"/>
        <w:numPr>
          <w:ilvl w:val="0"/>
          <w:numId w:val="13"/>
        </w:numPr>
        <w:rPr>
          <w:rFonts w:eastAsiaTheme="minorEastAsia"/>
          <w:b/>
          <w:sz w:val="21"/>
          <w:szCs w:val="21"/>
        </w:rPr>
      </w:pPr>
      <w:r w:rsidRPr="001A3811">
        <w:rPr>
          <w:rFonts w:eastAsiaTheme="minorEastAsia"/>
          <w:b/>
          <w:sz w:val="21"/>
          <w:szCs w:val="21"/>
        </w:rPr>
        <w:t xml:space="preserve">Experiment </w:t>
      </w:r>
    </w:p>
    <w:p w14:paraId="3353D24F" w14:textId="4E9F4B1D" w:rsidR="001A3811" w:rsidRDefault="00F16A49" w:rsidP="00745262">
      <w:pPr>
        <w:ind w:firstLine="360"/>
        <w:rPr>
          <w:rFonts w:eastAsiaTheme="minorEastAsia"/>
          <w:sz w:val="21"/>
          <w:szCs w:val="21"/>
        </w:rPr>
      </w:pPr>
      <w:r>
        <w:rPr>
          <w:rFonts w:eastAsiaTheme="minorEastAsia"/>
          <w:sz w:val="21"/>
          <w:szCs w:val="21"/>
        </w:rPr>
        <w:t>A commercially acquired pellet containing 12.9 ± 0.1 mg of DUO</w:t>
      </w:r>
      <w:r>
        <w:rPr>
          <w:rFonts w:eastAsiaTheme="minorEastAsia"/>
          <w:sz w:val="21"/>
          <w:szCs w:val="21"/>
          <w:vertAlign w:val="subscript"/>
        </w:rPr>
        <w:t>2</w:t>
      </w:r>
      <w:r>
        <w:rPr>
          <w:rFonts w:eastAsiaTheme="minorEastAsia"/>
          <w:sz w:val="21"/>
          <w:szCs w:val="21"/>
        </w:rPr>
        <w:t xml:space="preserve"> was irradiated over the course of three months with two shutdown periods in the HFIR. The final burnup was 4.43 ± 0.31 </w:t>
      </w:r>
      <w:proofErr w:type="spellStart"/>
      <w:r>
        <w:rPr>
          <w:rFonts w:eastAsiaTheme="minorEastAsia"/>
          <w:sz w:val="21"/>
          <w:szCs w:val="21"/>
        </w:rPr>
        <w:t>GWd</w:t>
      </w:r>
      <w:proofErr w:type="spellEnd"/>
      <w:r>
        <w:rPr>
          <w:rFonts w:eastAsiaTheme="minorEastAsia"/>
          <w:sz w:val="21"/>
          <w:szCs w:val="21"/>
        </w:rPr>
        <w:t>/</w:t>
      </w:r>
      <w:proofErr w:type="spellStart"/>
      <w:r>
        <w:rPr>
          <w:rFonts w:eastAsiaTheme="minorEastAsia"/>
          <w:sz w:val="21"/>
          <w:szCs w:val="21"/>
        </w:rPr>
        <w:t>tHM</w:t>
      </w:r>
      <w:proofErr w:type="spellEnd"/>
      <w:r>
        <w:rPr>
          <w:rFonts w:eastAsiaTheme="minorEastAsia"/>
          <w:sz w:val="21"/>
          <w:szCs w:val="21"/>
        </w:rPr>
        <w:t xml:space="preserve"> </w:t>
      </w:r>
      <w:r w:rsidR="006564DA">
        <w:rPr>
          <w:rFonts w:eastAsiaTheme="minorEastAsia"/>
          <w:sz w:val="21"/>
          <w:szCs w:val="21"/>
        </w:rPr>
        <w:fldChar w:fldCharType="begin"/>
      </w:r>
      <w:r w:rsidR="00C256E1">
        <w:rPr>
          <w:rFonts w:eastAsiaTheme="minorEastAsia"/>
          <w:sz w:val="21"/>
          <w:szCs w:val="21"/>
        </w:rPr>
        <w:instrText xml:space="preserve"> ADDIN EN.CITE &lt;EndNote&gt;&lt;Cite&gt;&lt;Author&gt;Swinney&lt;/Author&gt;&lt;Year&gt;2015&lt;/Year&gt;&lt;RecNum&gt;148&lt;/RecNum&gt;&lt;DisplayText&gt;(Swinney 2015)&lt;/DisplayText&gt;&lt;record&gt;&lt;rec-number&gt;148&lt;/rec-number&gt;&lt;foreign-keys&gt;&lt;key app="EN" db-id="r9aesfrsp2ptvlea59iv099m20xv22avsvvv" timestamp="1447213402"&gt;148&lt;/key&gt;&lt;/foreign-keys&gt;&lt;ref-type name="Thesis"&gt;32&lt;/ref-type&gt;&lt;contributors&gt;&lt;authors&gt;&lt;author&gt;Mathew Swinney&lt;/author&gt;&lt;/authors&gt;&lt;/contributors&gt;&lt;titles&gt;&lt;title&gt;Experimental and computational assessment of trace nuclide ratios in weapons grade plutonium for nuclear forensics analysis&lt;/title&gt;&lt;secondary-title&gt;Nuclear Engineering&lt;/secondary-title&gt;&lt;/titles&gt;&lt;volume&gt;Doctor of Philosophy&lt;/volume&gt;&lt;dates&gt;&lt;year&gt;2015&lt;/year&gt;&lt;/dates&gt;&lt;publisher&gt;Texas A&amp;amp;M University&lt;/publisher&gt;&lt;urls&gt;&lt;/urls&gt;&lt;/record&gt;&lt;/Cite&gt;&lt;/EndNote&gt;</w:instrText>
      </w:r>
      <w:r w:rsidR="006564DA">
        <w:rPr>
          <w:rFonts w:eastAsiaTheme="minorEastAsia"/>
          <w:sz w:val="21"/>
          <w:szCs w:val="21"/>
        </w:rPr>
        <w:fldChar w:fldCharType="separate"/>
      </w:r>
      <w:r w:rsidR="006564DA">
        <w:rPr>
          <w:rFonts w:eastAsiaTheme="minorEastAsia"/>
          <w:noProof/>
          <w:sz w:val="21"/>
          <w:szCs w:val="21"/>
        </w:rPr>
        <w:t>(Swinney 2015)</w:t>
      </w:r>
      <w:r w:rsidR="006564DA">
        <w:rPr>
          <w:rFonts w:eastAsiaTheme="minorEastAsia"/>
          <w:sz w:val="21"/>
          <w:szCs w:val="21"/>
        </w:rPr>
        <w:fldChar w:fldCharType="end"/>
      </w:r>
      <w:r w:rsidR="006564DA">
        <w:rPr>
          <w:rFonts w:eastAsiaTheme="minorEastAsia"/>
          <w:sz w:val="21"/>
          <w:szCs w:val="21"/>
        </w:rPr>
        <w:t xml:space="preserve"> and was determined by measuring the </w:t>
      </w:r>
      <w:r w:rsidR="006564DA">
        <w:rPr>
          <w:rFonts w:eastAsiaTheme="minorEastAsia"/>
          <w:sz w:val="21"/>
          <w:szCs w:val="21"/>
          <w:vertAlign w:val="superscript"/>
        </w:rPr>
        <w:t>137</w:t>
      </w:r>
      <w:r w:rsidR="006564DA">
        <w:rPr>
          <w:rFonts w:eastAsiaTheme="minorEastAsia"/>
          <w:sz w:val="21"/>
          <w:szCs w:val="21"/>
        </w:rPr>
        <w:t xml:space="preserve">Cs activity. The irradiation produced </w:t>
      </w:r>
      <w:r w:rsidR="00DF2C27">
        <w:rPr>
          <w:rFonts w:eastAsiaTheme="minorEastAsia"/>
          <w:sz w:val="21"/>
          <w:szCs w:val="21"/>
        </w:rPr>
        <w:t xml:space="preserve">an ICP-MS </w:t>
      </w:r>
      <w:r w:rsidR="00072231">
        <w:rPr>
          <w:rFonts w:eastAsiaTheme="minorEastAsia"/>
          <w:sz w:val="21"/>
          <w:szCs w:val="21"/>
        </w:rPr>
        <w:t xml:space="preserve">measured </w:t>
      </w:r>
      <w:r w:rsidR="006564DA">
        <w:rPr>
          <w:rFonts w:eastAsiaTheme="minorEastAsia"/>
          <w:sz w:val="21"/>
          <w:szCs w:val="21"/>
        </w:rPr>
        <w:t xml:space="preserve">0.237 </w:t>
      </w:r>
      <w:r w:rsidR="00072231">
        <w:rPr>
          <w:rFonts w:eastAsiaTheme="minorEastAsia"/>
          <w:sz w:val="21"/>
          <w:szCs w:val="21"/>
        </w:rPr>
        <w:t xml:space="preserve">± 0.008 mg of Pu. After the </w:t>
      </w:r>
      <w:del w:id="30" w:author="Charles M. Folden III" w:date="2016-04-25T13:11:00Z">
        <w:r w:rsidR="00072231" w:rsidDel="00CA295A">
          <w:rPr>
            <w:rFonts w:eastAsiaTheme="minorEastAsia"/>
            <w:sz w:val="21"/>
            <w:szCs w:val="21"/>
          </w:rPr>
          <w:delText xml:space="preserve">short </w:delText>
        </w:r>
      </w:del>
      <w:ins w:id="31" w:author="Charles M. Folden III" w:date="2016-04-25T13:11:00Z">
        <w:r w:rsidR="00CA295A">
          <w:rPr>
            <w:rFonts w:eastAsiaTheme="minorEastAsia"/>
            <w:sz w:val="21"/>
            <w:szCs w:val="21"/>
          </w:rPr>
          <w:t>short-</w:t>
        </w:r>
      </w:ins>
      <w:r w:rsidR="00072231">
        <w:rPr>
          <w:rFonts w:eastAsiaTheme="minorEastAsia"/>
          <w:sz w:val="21"/>
          <w:szCs w:val="21"/>
        </w:rPr>
        <w:t xml:space="preserve">lived radioisotopes had opportunity to decay, the irradiated pellet was shipped to Texas A&amp;M University. </w:t>
      </w:r>
    </w:p>
    <w:p w14:paraId="31B7ED21" w14:textId="7E0E37BE" w:rsidR="009A7A18" w:rsidRDefault="009A7A18" w:rsidP="00745262">
      <w:pPr>
        <w:ind w:firstLine="360"/>
        <w:rPr>
          <w:rFonts w:eastAsiaTheme="minorEastAsia"/>
          <w:sz w:val="21"/>
          <w:szCs w:val="21"/>
        </w:rPr>
      </w:pPr>
      <w:r>
        <w:rPr>
          <w:rFonts w:eastAsiaTheme="minorEastAsia"/>
          <w:sz w:val="21"/>
          <w:szCs w:val="21"/>
        </w:rPr>
        <w:t>The kerosene and</w:t>
      </w:r>
      <w:r w:rsidR="00691943">
        <w:rPr>
          <w:rFonts w:eastAsiaTheme="minorEastAsia"/>
          <w:sz w:val="21"/>
          <w:szCs w:val="21"/>
        </w:rPr>
        <w:t xml:space="preserve"> TBP (&gt;99%) used for these experiments were acquired from Alfa </w:t>
      </w:r>
      <w:proofErr w:type="spellStart"/>
      <w:r w:rsidR="00691943">
        <w:rPr>
          <w:rFonts w:eastAsiaTheme="minorEastAsia"/>
          <w:sz w:val="21"/>
          <w:szCs w:val="21"/>
        </w:rPr>
        <w:t>Aesar</w:t>
      </w:r>
      <w:proofErr w:type="spellEnd"/>
      <w:r w:rsidR="00691943">
        <w:rPr>
          <w:rFonts w:eastAsiaTheme="minorEastAsia"/>
          <w:sz w:val="21"/>
          <w:szCs w:val="21"/>
        </w:rPr>
        <w:t xml:space="preserve"> (Haverhill, </w:t>
      </w:r>
      <w:del w:id="32" w:author="Charles M. Folden III" w:date="2016-04-25T13:11:00Z">
        <w:r w:rsidR="00691943" w:rsidDel="00CA295A">
          <w:rPr>
            <w:rFonts w:eastAsiaTheme="minorEastAsia"/>
            <w:sz w:val="21"/>
            <w:szCs w:val="21"/>
          </w:rPr>
          <w:delText>MA</w:delText>
        </w:r>
      </w:del>
      <w:ins w:id="33" w:author="Charles M. Folden III" w:date="2016-04-25T13:11:00Z">
        <w:r w:rsidR="00CA295A">
          <w:rPr>
            <w:rFonts w:eastAsiaTheme="minorEastAsia"/>
            <w:sz w:val="21"/>
            <w:szCs w:val="21"/>
          </w:rPr>
          <w:t>Massachusetts</w:t>
        </w:r>
      </w:ins>
      <w:r w:rsidR="00691943">
        <w:rPr>
          <w:rFonts w:eastAsiaTheme="minorEastAsia"/>
          <w:sz w:val="21"/>
          <w:szCs w:val="21"/>
        </w:rPr>
        <w:t>, USA)</w:t>
      </w:r>
      <w:r w:rsidR="005D2F9D">
        <w:rPr>
          <w:rFonts w:eastAsiaTheme="minorEastAsia"/>
          <w:sz w:val="21"/>
          <w:szCs w:val="21"/>
        </w:rPr>
        <w:t>,</w:t>
      </w:r>
      <w:r>
        <w:rPr>
          <w:rFonts w:eastAsiaTheme="minorEastAsia"/>
          <w:sz w:val="21"/>
          <w:szCs w:val="21"/>
        </w:rPr>
        <w:t xml:space="preserve"> NaNO</w:t>
      </w:r>
      <w:r>
        <w:rPr>
          <w:rFonts w:eastAsiaTheme="minorEastAsia"/>
          <w:sz w:val="21"/>
          <w:szCs w:val="21"/>
          <w:vertAlign w:val="subscript"/>
        </w:rPr>
        <w:t>2</w:t>
      </w:r>
      <w:r>
        <w:rPr>
          <w:rFonts w:eastAsiaTheme="minorEastAsia"/>
          <w:sz w:val="21"/>
          <w:szCs w:val="21"/>
        </w:rPr>
        <w:t xml:space="preserve"> </w:t>
      </w:r>
      <w:r w:rsidR="005D2F9D">
        <w:rPr>
          <w:rFonts w:eastAsiaTheme="minorEastAsia"/>
          <w:sz w:val="21"/>
          <w:szCs w:val="21"/>
        </w:rPr>
        <w:t>was</w:t>
      </w:r>
      <w:r>
        <w:rPr>
          <w:rFonts w:eastAsiaTheme="minorEastAsia"/>
          <w:sz w:val="21"/>
          <w:szCs w:val="21"/>
        </w:rPr>
        <w:t xml:space="preserve"> acquired </w:t>
      </w:r>
      <w:r w:rsidR="005D2F9D">
        <w:rPr>
          <w:rFonts w:eastAsiaTheme="minorEastAsia"/>
          <w:sz w:val="21"/>
          <w:szCs w:val="21"/>
        </w:rPr>
        <w:t>from</w:t>
      </w:r>
      <w:r w:rsidR="00266E82">
        <w:rPr>
          <w:rFonts w:eastAsiaTheme="minorEastAsia"/>
          <w:sz w:val="21"/>
          <w:szCs w:val="21"/>
        </w:rPr>
        <w:t xml:space="preserve"> Aldrich Chemistry</w:t>
      </w:r>
      <w:r w:rsidR="00F949B0">
        <w:rPr>
          <w:rFonts w:eastAsiaTheme="minorEastAsia"/>
          <w:sz w:val="21"/>
          <w:szCs w:val="21"/>
        </w:rPr>
        <w:t xml:space="preserve"> </w:t>
      </w:r>
      <w:r w:rsidR="00006BD6">
        <w:rPr>
          <w:rFonts w:eastAsiaTheme="minorEastAsia"/>
          <w:sz w:val="21"/>
          <w:szCs w:val="21"/>
        </w:rPr>
        <w:t xml:space="preserve">(St. Louis, </w:t>
      </w:r>
      <w:del w:id="34" w:author="Charles M. Folden III" w:date="2016-04-25T13:12:00Z">
        <w:r w:rsidR="00006BD6" w:rsidDel="00CA295A">
          <w:rPr>
            <w:rFonts w:eastAsiaTheme="minorEastAsia"/>
            <w:sz w:val="21"/>
            <w:szCs w:val="21"/>
          </w:rPr>
          <w:delText>MO</w:delText>
        </w:r>
      </w:del>
      <w:ins w:id="35" w:author="Charles M. Folden III" w:date="2016-04-25T13:12:00Z">
        <w:r w:rsidR="00CA295A">
          <w:rPr>
            <w:rFonts w:eastAsiaTheme="minorEastAsia"/>
            <w:sz w:val="21"/>
            <w:szCs w:val="21"/>
          </w:rPr>
          <w:t>Missouri</w:t>
        </w:r>
      </w:ins>
      <w:r w:rsidR="00006BD6">
        <w:rPr>
          <w:rFonts w:eastAsiaTheme="minorEastAsia"/>
          <w:sz w:val="21"/>
          <w:szCs w:val="21"/>
        </w:rPr>
        <w:t>, USA)</w:t>
      </w:r>
      <w:r w:rsidR="00266E82">
        <w:rPr>
          <w:rFonts w:eastAsiaTheme="minorEastAsia"/>
          <w:sz w:val="21"/>
          <w:szCs w:val="21"/>
        </w:rPr>
        <w:t>, 69% nitric acid was acquired from Mallinckrodt Chemicals</w:t>
      </w:r>
      <w:r w:rsidR="00691943">
        <w:rPr>
          <w:rFonts w:eastAsiaTheme="minorEastAsia"/>
          <w:sz w:val="21"/>
          <w:szCs w:val="21"/>
        </w:rPr>
        <w:t xml:space="preserve"> (St. Louis, </w:t>
      </w:r>
      <w:del w:id="36" w:author="Charles M. Folden III" w:date="2016-04-25T13:12:00Z">
        <w:r w:rsidR="00691943" w:rsidDel="00CA295A">
          <w:rPr>
            <w:rFonts w:eastAsiaTheme="minorEastAsia"/>
            <w:sz w:val="21"/>
            <w:szCs w:val="21"/>
          </w:rPr>
          <w:delText>MO</w:delText>
        </w:r>
      </w:del>
      <w:ins w:id="37" w:author="Charles M. Folden III" w:date="2016-04-25T13:12:00Z">
        <w:r w:rsidR="00CA295A">
          <w:rPr>
            <w:rFonts w:eastAsiaTheme="minorEastAsia"/>
            <w:sz w:val="21"/>
            <w:szCs w:val="21"/>
          </w:rPr>
          <w:t>Missouri</w:t>
        </w:r>
      </w:ins>
      <w:r w:rsidR="00691943">
        <w:rPr>
          <w:rFonts w:eastAsiaTheme="minorEastAsia"/>
          <w:sz w:val="21"/>
          <w:szCs w:val="21"/>
        </w:rPr>
        <w:t>, USA)</w:t>
      </w:r>
      <w:r w:rsidR="005D2F9D">
        <w:rPr>
          <w:rFonts w:eastAsiaTheme="minorEastAsia"/>
          <w:sz w:val="21"/>
          <w:szCs w:val="21"/>
        </w:rPr>
        <w:t xml:space="preserve">, </w:t>
      </w:r>
      <w:r w:rsidR="00266E82">
        <w:rPr>
          <w:rFonts w:eastAsiaTheme="minorEastAsia"/>
          <w:sz w:val="21"/>
          <w:szCs w:val="21"/>
        </w:rPr>
        <w:t xml:space="preserve">and iron </w:t>
      </w:r>
      <w:proofErr w:type="spellStart"/>
      <w:r w:rsidR="00266E82">
        <w:rPr>
          <w:rFonts w:eastAsiaTheme="minorEastAsia"/>
          <w:sz w:val="21"/>
          <w:szCs w:val="21"/>
        </w:rPr>
        <w:t>sulfamate</w:t>
      </w:r>
      <w:proofErr w:type="spellEnd"/>
      <w:r w:rsidR="00266E82">
        <w:rPr>
          <w:rFonts w:eastAsiaTheme="minorEastAsia"/>
          <w:sz w:val="21"/>
          <w:szCs w:val="21"/>
        </w:rPr>
        <w:t xml:space="preserve"> </w:t>
      </w:r>
      <w:r w:rsidR="00266E82">
        <w:rPr>
          <w:rFonts w:eastAsiaTheme="minorEastAsia"/>
          <w:sz w:val="21"/>
          <w:szCs w:val="21"/>
        </w:rPr>
        <w:lastRenderedPageBreak/>
        <w:t xml:space="preserve">(40.26%) was acquired from </w:t>
      </w:r>
      <w:proofErr w:type="spellStart"/>
      <w:r w:rsidR="00266E82">
        <w:rPr>
          <w:rFonts w:eastAsiaTheme="minorEastAsia"/>
          <w:sz w:val="21"/>
          <w:szCs w:val="21"/>
        </w:rPr>
        <w:t>Strem</w:t>
      </w:r>
      <w:proofErr w:type="spellEnd"/>
      <w:r w:rsidR="00266E82">
        <w:rPr>
          <w:rFonts w:eastAsiaTheme="minorEastAsia"/>
          <w:sz w:val="21"/>
          <w:szCs w:val="21"/>
        </w:rPr>
        <w:t xml:space="preserve"> Chemicals</w:t>
      </w:r>
      <w:r w:rsidR="003A19B0">
        <w:rPr>
          <w:rFonts w:eastAsiaTheme="minorEastAsia"/>
          <w:sz w:val="21"/>
          <w:szCs w:val="21"/>
        </w:rPr>
        <w:t xml:space="preserve"> (Newburyport, </w:t>
      </w:r>
      <w:del w:id="38" w:author="Charles M. Folden III" w:date="2016-04-25T13:12:00Z">
        <w:r w:rsidR="003A19B0" w:rsidDel="00CA295A">
          <w:rPr>
            <w:rFonts w:eastAsiaTheme="minorEastAsia"/>
            <w:sz w:val="21"/>
            <w:szCs w:val="21"/>
          </w:rPr>
          <w:delText>MA</w:delText>
        </w:r>
      </w:del>
      <w:ins w:id="39" w:author="Charles M. Folden III" w:date="2016-04-25T13:12:00Z">
        <w:r w:rsidR="00CA295A">
          <w:rPr>
            <w:rFonts w:eastAsiaTheme="minorEastAsia"/>
            <w:sz w:val="21"/>
            <w:szCs w:val="21"/>
          </w:rPr>
          <w:t>Massachusetts</w:t>
        </w:r>
      </w:ins>
      <w:r w:rsidR="003A19B0">
        <w:rPr>
          <w:rFonts w:eastAsiaTheme="minorEastAsia"/>
          <w:sz w:val="21"/>
          <w:szCs w:val="21"/>
        </w:rPr>
        <w:t>, USA)</w:t>
      </w:r>
      <w:r w:rsidR="00266E82">
        <w:rPr>
          <w:rFonts w:eastAsiaTheme="minorEastAsia"/>
          <w:sz w:val="21"/>
          <w:szCs w:val="21"/>
        </w:rPr>
        <w:t xml:space="preserve">. </w:t>
      </w:r>
    </w:p>
    <w:p w14:paraId="7810C8F3" w14:textId="1F596992" w:rsidR="00B64445" w:rsidRPr="009A7A18" w:rsidRDefault="00B64445" w:rsidP="00745262">
      <w:pPr>
        <w:ind w:firstLine="360"/>
        <w:rPr>
          <w:rFonts w:eastAsiaTheme="minorEastAsia"/>
          <w:sz w:val="21"/>
          <w:szCs w:val="21"/>
        </w:rPr>
      </w:pPr>
      <w:r>
        <w:rPr>
          <w:rFonts w:eastAsiaTheme="minorEastAsia"/>
          <w:sz w:val="21"/>
          <w:szCs w:val="21"/>
        </w:rPr>
        <w:t xml:space="preserve">The pellet, both prior to dissolution and after, was counted with a Canberra </w:t>
      </w:r>
      <w:proofErr w:type="spellStart"/>
      <w:r>
        <w:rPr>
          <w:rFonts w:eastAsiaTheme="minorEastAsia"/>
          <w:sz w:val="21"/>
          <w:szCs w:val="21"/>
        </w:rPr>
        <w:t>HPGe</w:t>
      </w:r>
      <w:proofErr w:type="spellEnd"/>
      <w:r>
        <w:rPr>
          <w:rFonts w:eastAsiaTheme="minorEastAsia"/>
          <w:sz w:val="21"/>
          <w:szCs w:val="21"/>
        </w:rPr>
        <w:t xml:space="preserve"> detector model number CC4018 which was connected to a Canberra Lynx multichannel analyzer</w:t>
      </w:r>
      <w:r w:rsidR="00635CEB">
        <w:rPr>
          <w:rFonts w:eastAsiaTheme="minorEastAsia"/>
          <w:sz w:val="21"/>
          <w:szCs w:val="21"/>
        </w:rPr>
        <w:t xml:space="preserve"> </w:t>
      </w:r>
      <w:r w:rsidR="00635CEB">
        <w:rPr>
          <w:rFonts w:eastAsiaTheme="minorEastAsia"/>
          <w:sz w:val="21"/>
          <w:szCs w:val="21"/>
        </w:rPr>
        <w:fldChar w:fldCharType="begin"/>
      </w:r>
      <w:r w:rsidR="00C256E1">
        <w:rPr>
          <w:rFonts w:eastAsiaTheme="minorEastAsia"/>
          <w:sz w:val="21"/>
          <w:szCs w:val="21"/>
        </w:rPr>
        <w:instrText xml:space="preserve"> ADDIN EN.CITE &lt;EndNote&gt;&lt;Cite&gt;&lt;Author&gt;Zakrzewski&lt;/Author&gt;&lt;Year&gt;2013&lt;/Year&gt;&lt;RecNum&gt;205&lt;/RecNum&gt;&lt;DisplayText&gt;(Canberra 2013, Zakrzewski 2013)&lt;/DisplayText&gt;&lt;record&gt;&lt;rec-number&gt;205&lt;/rec-number&gt;&lt;foreign-keys&gt;&lt;key app="EN" db-id="r9aesfrsp2ptvlea59iv099m20xv22avsvvv" timestamp="1459954535"&gt;205&lt;/key&gt;&lt;/foreign-keys&gt;&lt;ref-type name="Journal Article"&gt;17&lt;/ref-type&gt;&lt;contributors&gt;&lt;authors&gt;&lt;author&gt;Zakrzewski, B&lt;/author&gt;&lt;author&gt;Jordanov, VT&lt;/author&gt;&lt;/authors&gt;&lt;/contributors&gt;&lt;titles&gt;&lt;title&gt;Versatility of modern digital signal processing: LYNX® - a platform for global spectroscopy applications&lt;/title&gt;&lt;secondary-title&gt;Digital Nuclear Spectroscopy&lt;/secondary-title&gt;&lt;/titles&gt;&lt;periodical&gt;&lt;full-title&gt;Digital Nuclear Spectroscopy&lt;/full-title&gt;&lt;/periodical&gt;&lt;pages&gt;87&lt;/pages&gt;&lt;dates&gt;&lt;year&gt;2013&lt;/year&gt;&lt;/dates&gt;&lt;urls&gt;&lt;/urls&gt;&lt;/record&gt;&lt;/Cite&gt;&lt;Cite&gt;&lt;Author&gt;Canberra&lt;/Author&gt;&lt;Year&gt;2013&lt;/Year&gt;&lt;RecNum&gt;202&lt;/RecNum&gt;&lt;record&gt;&lt;rec-number&gt;202&lt;/rec-number&gt;&lt;foreign-keys&gt;&lt;key app="EN" db-id="r9aesfrsp2ptvlea59iv099m20xv22avsvvv" timestamp="1459953639"&gt;202&lt;/key&gt;&lt;/foreign-keys&gt;&lt;ref-type name="Web Page"&gt;12&lt;/ref-type&gt;&lt;contributors&gt;&lt;authors&gt;&lt;author&gt;Canberra&lt;/author&gt;&lt;/authors&gt;&lt;/contributors&gt;&lt;titles&gt;&lt;title&gt;Standard electrode coaxial Ge detectors (SEGe)&lt;/title&gt;&lt;/titles&gt;&lt;number&gt;4/6/2016&lt;/number&gt;&lt;dates&gt;&lt;year&gt;2013&lt;/year&gt;&lt;/dates&gt;&lt;urls&gt;&lt;related-urls&gt;&lt;url&gt;http://www.canberra.com/products/detectors/pdf/SEGe-detectors-C40021.pdf&lt;/url&gt;&lt;/related-urls&gt;&lt;/urls&gt;&lt;/record&gt;&lt;/Cite&gt;&lt;/EndNote&gt;</w:instrText>
      </w:r>
      <w:r w:rsidR="00635CEB">
        <w:rPr>
          <w:rFonts w:eastAsiaTheme="minorEastAsia"/>
          <w:sz w:val="21"/>
          <w:szCs w:val="21"/>
        </w:rPr>
        <w:fldChar w:fldCharType="separate"/>
      </w:r>
      <w:r w:rsidR="000A098C">
        <w:rPr>
          <w:rFonts w:eastAsiaTheme="minorEastAsia"/>
          <w:noProof/>
          <w:sz w:val="21"/>
          <w:szCs w:val="21"/>
        </w:rPr>
        <w:t>(Canberra 2013, Zakrzewski 2013)</w:t>
      </w:r>
      <w:r w:rsidR="00635CEB">
        <w:rPr>
          <w:rFonts w:eastAsiaTheme="minorEastAsia"/>
          <w:sz w:val="21"/>
          <w:szCs w:val="21"/>
        </w:rPr>
        <w:fldChar w:fldCharType="end"/>
      </w:r>
      <w:r w:rsidR="00635CEB">
        <w:rPr>
          <w:rFonts w:eastAsiaTheme="minorEastAsia"/>
          <w:sz w:val="21"/>
          <w:szCs w:val="21"/>
        </w:rPr>
        <w:t>.</w:t>
      </w:r>
      <w:r>
        <w:rPr>
          <w:rFonts w:eastAsiaTheme="minorEastAsia"/>
          <w:sz w:val="21"/>
          <w:szCs w:val="21"/>
        </w:rPr>
        <w:t xml:space="preserve"> </w:t>
      </w:r>
      <w:r w:rsidR="00A959C9">
        <w:rPr>
          <w:rFonts w:eastAsiaTheme="minorEastAsia"/>
          <w:sz w:val="21"/>
          <w:szCs w:val="21"/>
        </w:rPr>
        <w:t xml:space="preserve">Canberra’s software package GENIE-2000 version 3.2.1 </w:t>
      </w:r>
      <w:r w:rsidR="00635CEB">
        <w:rPr>
          <w:rFonts w:eastAsiaTheme="minorEastAsia"/>
          <w:sz w:val="21"/>
          <w:szCs w:val="21"/>
        </w:rPr>
        <w:fldChar w:fldCharType="begin"/>
      </w:r>
      <w:r w:rsidR="00C256E1">
        <w:rPr>
          <w:rFonts w:eastAsiaTheme="minorEastAsia"/>
          <w:sz w:val="21"/>
          <w:szCs w:val="21"/>
        </w:rPr>
        <w:instrText xml:space="preserve"> ADDIN EN.CITE &lt;EndNote&gt;&lt;Cite&gt;&lt;Author&gt;Canberra&lt;/Author&gt;&lt;Year&gt;2013&lt;/Year&gt;&lt;RecNum&gt;206&lt;/RecNum&gt;&lt;DisplayText&gt;(Canberra 2013)&lt;/DisplayText&gt;&lt;record&gt;&lt;rec-number&gt;206&lt;/rec-number&gt;&lt;foreign-keys&gt;&lt;key app="EN" db-id="r9aesfrsp2ptvlea59iv099m20xv22avsvvv" timestamp="1459954741"&gt;206&lt;/key&gt;&lt;/foreign-keys&gt;&lt;ref-type name="Web Page"&gt;12&lt;/ref-type&gt;&lt;contributors&gt;&lt;authors&gt;&lt;author&gt;Canberra&lt;/author&gt;&lt;/authors&gt;&lt;/contributors&gt;&lt;titles&gt;&lt;title&gt;Genie 2000 basic spectroscopy software&lt;/title&gt;&lt;/titles&gt;&lt;number&gt;4/6/2016&lt;/number&gt;&lt;dates&gt;&lt;year&gt;2013&lt;/year&gt;&lt;/dates&gt;&lt;urls&gt;&lt;related-urls&gt;&lt;url&gt;http://www.canberra.com/products/radiochemistry_lab/pdf/G2K-BasicSpect-SS-C40220.pdf&lt;/url&gt;&lt;/related-urls&gt;&lt;/urls&gt;&lt;/record&gt;&lt;/Cite&gt;&lt;/EndNote&gt;</w:instrText>
      </w:r>
      <w:r w:rsidR="00635CEB">
        <w:rPr>
          <w:rFonts w:eastAsiaTheme="minorEastAsia"/>
          <w:sz w:val="21"/>
          <w:szCs w:val="21"/>
        </w:rPr>
        <w:fldChar w:fldCharType="separate"/>
      </w:r>
      <w:r w:rsidR="00635CEB">
        <w:rPr>
          <w:rFonts w:eastAsiaTheme="minorEastAsia"/>
          <w:noProof/>
          <w:sz w:val="21"/>
          <w:szCs w:val="21"/>
        </w:rPr>
        <w:t>(Canberra 2013)</w:t>
      </w:r>
      <w:r w:rsidR="00635CEB">
        <w:rPr>
          <w:rFonts w:eastAsiaTheme="minorEastAsia"/>
          <w:sz w:val="21"/>
          <w:szCs w:val="21"/>
        </w:rPr>
        <w:fldChar w:fldCharType="end"/>
      </w:r>
      <w:r w:rsidR="00A959C9">
        <w:rPr>
          <w:rFonts w:eastAsiaTheme="minorEastAsia"/>
          <w:sz w:val="21"/>
          <w:szCs w:val="21"/>
        </w:rPr>
        <w:t xml:space="preserve"> was used to collect spectra while the samples were inside a lead tomb. The same detector was used to count</w:t>
      </w:r>
      <w:r w:rsidR="006273A9">
        <w:rPr>
          <w:rFonts w:eastAsiaTheme="minorEastAsia"/>
          <w:sz w:val="21"/>
          <w:szCs w:val="21"/>
        </w:rPr>
        <w:t xml:space="preserve"> the various process solutions. Inductively coupled plasma mass spectrometry (ICP-MS) was also conducted for aqueous samples using a PerkinElmer </w:t>
      </w:r>
      <w:proofErr w:type="spellStart"/>
      <w:r w:rsidR="006273A9">
        <w:rPr>
          <w:rFonts w:eastAsiaTheme="minorEastAsia"/>
          <w:sz w:val="21"/>
          <w:szCs w:val="21"/>
        </w:rPr>
        <w:t>NexION</w:t>
      </w:r>
      <w:proofErr w:type="spellEnd"/>
      <w:r w:rsidR="006273A9">
        <w:rPr>
          <w:rFonts w:eastAsiaTheme="minorEastAsia"/>
          <w:sz w:val="21"/>
          <w:szCs w:val="21"/>
        </w:rPr>
        <w:t xml:space="preserve"> 300X </w:t>
      </w:r>
      <w:proofErr w:type="spellStart"/>
      <w:r w:rsidR="006273A9">
        <w:rPr>
          <w:rFonts w:eastAsiaTheme="minorEastAsia"/>
          <w:sz w:val="21"/>
          <w:szCs w:val="21"/>
        </w:rPr>
        <w:t>quadrupole</w:t>
      </w:r>
      <w:proofErr w:type="spellEnd"/>
      <w:r w:rsidR="006273A9">
        <w:rPr>
          <w:rFonts w:eastAsiaTheme="minorEastAsia"/>
          <w:sz w:val="21"/>
          <w:szCs w:val="21"/>
        </w:rPr>
        <w:t xml:space="preserve"> ICP-MS </w:t>
      </w:r>
      <w:r w:rsidR="00C80F34">
        <w:rPr>
          <w:rFonts w:eastAsiaTheme="minorEastAsia"/>
          <w:sz w:val="21"/>
          <w:szCs w:val="21"/>
        </w:rPr>
        <w:fldChar w:fldCharType="begin"/>
      </w:r>
      <w:r w:rsidR="00C80F34">
        <w:rPr>
          <w:rFonts w:eastAsiaTheme="minorEastAsia"/>
          <w:sz w:val="21"/>
          <w:szCs w:val="21"/>
        </w:rPr>
        <w:instrText xml:space="preserve"> ADDIN EN.CITE &lt;EndNote&gt;&lt;Cite&gt;&lt;Author&gt;PerkinElmer&lt;/Author&gt;&lt;Year&gt;2009&lt;/Year&gt;&lt;RecNum&gt;207&lt;/RecNum&gt;&lt;DisplayText&gt;(PerkinElmer 2009)&lt;/DisplayText&gt;&lt;record&gt;&lt;rec-number&gt;207&lt;/rec-number&gt;&lt;foreign-keys&gt;&lt;key app="EN" db-id="r9aesfrsp2ptvlea59iv099m20xv22avsvvv" timestamp="1459954980"&gt;207&lt;/key&gt;&lt;/foreign-keys&gt;&lt;ref-type name="Web Page"&gt;12&lt;/ref-type&gt;&lt;contributors&gt;&lt;authors&gt;&lt;author&gt;PerkinElmer&lt;/author&gt;&lt;/authors&gt;&lt;/contributors&gt;&lt;titles&gt;&lt;title&gt;PerkinElmer NexION 300X quadrupole ICP-MS&lt;/title&gt;&lt;/titles&gt;&lt;number&gt;4/6/2016&lt;/number&gt;&lt;dates&gt;&lt;year&gt;2009&lt;/year&gt;&lt;/dates&gt;&lt;urls&gt;&lt;related-urls&gt;&lt;url&gt;https://partners.perkinelmer.com/Content/DealerSalesInfo/Product%20Lines/Inorganic/ICP-MS/Brochures/NexION%20300%20BRO_DEF.pdf&lt;/url&gt;&lt;/related-urls&gt;&lt;/urls&gt;&lt;/record&gt;&lt;/Cite&gt;&lt;/EndNote&gt;</w:instrText>
      </w:r>
      <w:r w:rsidR="00C80F34">
        <w:rPr>
          <w:rFonts w:eastAsiaTheme="minorEastAsia"/>
          <w:sz w:val="21"/>
          <w:szCs w:val="21"/>
        </w:rPr>
        <w:fldChar w:fldCharType="separate"/>
      </w:r>
      <w:r w:rsidR="00C80F34">
        <w:rPr>
          <w:rFonts w:eastAsiaTheme="minorEastAsia"/>
          <w:noProof/>
          <w:sz w:val="21"/>
          <w:szCs w:val="21"/>
        </w:rPr>
        <w:t>(PerkinElmer 2009)</w:t>
      </w:r>
      <w:r w:rsidR="00C80F34">
        <w:rPr>
          <w:rFonts w:eastAsiaTheme="minorEastAsia"/>
          <w:sz w:val="21"/>
          <w:szCs w:val="21"/>
        </w:rPr>
        <w:fldChar w:fldCharType="end"/>
      </w:r>
      <w:r w:rsidR="00C80F34">
        <w:rPr>
          <w:rFonts w:eastAsiaTheme="minorEastAsia"/>
          <w:sz w:val="21"/>
          <w:szCs w:val="21"/>
        </w:rPr>
        <w:t>.</w:t>
      </w:r>
    </w:p>
    <w:p w14:paraId="36FA1ACC" w14:textId="46EA1558" w:rsidR="00AD3889" w:rsidRDefault="00AD3889" w:rsidP="00745262">
      <w:pPr>
        <w:ind w:firstLine="360"/>
        <w:rPr>
          <w:rFonts w:eastAsiaTheme="minorEastAsia"/>
          <w:sz w:val="21"/>
          <w:szCs w:val="21"/>
        </w:rPr>
      </w:pPr>
      <w:r>
        <w:rPr>
          <w:rFonts w:eastAsiaTheme="minorEastAsia"/>
          <w:sz w:val="21"/>
          <w:szCs w:val="21"/>
        </w:rPr>
        <w:t>Sa</w:t>
      </w:r>
      <w:r w:rsidR="003A5435">
        <w:rPr>
          <w:rFonts w:eastAsiaTheme="minorEastAsia"/>
          <w:sz w:val="21"/>
          <w:szCs w:val="21"/>
        </w:rPr>
        <w:t xml:space="preserve">mples </w:t>
      </w:r>
      <w:r w:rsidR="00573070">
        <w:rPr>
          <w:rFonts w:eastAsiaTheme="minorEastAsia"/>
          <w:sz w:val="21"/>
          <w:szCs w:val="21"/>
        </w:rPr>
        <w:t xml:space="preserve">of the pellet </w:t>
      </w:r>
      <w:r w:rsidR="003A5435">
        <w:rPr>
          <w:rFonts w:eastAsiaTheme="minorEastAsia"/>
          <w:sz w:val="21"/>
          <w:szCs w:val="21"/>
        </w:rPr>
        <w:t>were prepared as described below. The sample was added to a round-bottom flask and 5.0 ml of 8 M HNO</w:t>
      </w:r>
      <w:r w:rsidR="003A5435">
        <w:rPr>
          <w:rFonts w:eastAsiaTheme="minorEastAsia"/>
          <w:sz w:val="21"/>
          <w:szCs w:val="21"/>
          <w:vertAlign w:val="subscript"/>
        </w:rPr>
        <w:t>3</w:t>
      </w:r>
      <w:r w:rsidR="003A5435">
        <w:rPr>
          <w:rFonts w:eastAsiaTheme="minorEastAsia"/>
          <w:sz w:val="21"/>
          <w:szCs w:val="21"/>
        </w:rPr>
        <w:t xml:space="preserve"> was added to the flask, which was heated to 50 ˚C </w:t>
      </w:r>
      <w:r w:rsidR="00E00957">
        <w:rPr>
          <w:rFonts w:eastAsiaTheme="minorEastAsia"/>
          <w:sz w:val="21"/>
          <w:szCs w:val="21"/>
        </w:rPr>
        <w:t xml:space="preserve">with constant 100 rpm stirring for 2 hr. This solution will be referred to as the “dissolution solution”. The flask was connected to a cold trap with the help of </w:t>
      </w:r>
      <w:proofErr w:type="spellStart"/>
      <w:r w:rsidR="00E00957">
        <w:rPr>
          <w:rFonts w:eastAsiaTheme="minorEastAsia"/>
          <w:sz w:val="21"/>
          <w:szCs w:val="21"/>
        </w:rPr>
        <w:t>Schlenk</w:t>
      </w:r>
      <w:proofErr w:type="spellEnd"/>
      <w:r w:rsidR="00E00957">
        <w:rPr>
          <w:rFonts w:eastAsiaTheme="minorEastAsia"/>
          <w:sz w:val="21"/>
          <w:szCs w:val="21"/>
        </w:rPr>
        <w:t xml:space="preserve"> line. The fission product gases such as H</w:t>
      </w:r>
      <w:r w:rsidR="00E00957">
        <w:rPr>
          <w:rFonts w:eastAsiaTheme="minorEastAsia"/>
          <w:sz w:val="21"/>
          <w:szCs w:val="21"/>
          <w:vertAlign w:val="subscript"/>
        </w:rPr>
        <w:t>2</w:t>
      </w:r>
      <w:r w:rsidR="00E00957">
        <w:rPr>
          <w:rFonts w:eastAsiaTheme="minorEastAsia"/>
          <w:sz w:val="21"/>
          <w:szCs w:val="21"/>
        </w:rPr>
        <w:t>, CO</w:t>
      </w:r>
      <w:r w:rsidR="00E00957">
        <w:rPr>
          <w:rFonts w:eastAsiaTheme="minorEastAsia"/>
          <w:sz w:val="21"/>
          <w:szCs w:val="21"/>
          <w:vertAlign w:val="subscript"/>
        </w:rPr>
        <w:t>2</w:t>
      </w:r>
      <w:r w:rsidR="00E00957">
        <w:rPr>
          <w:rFonts w:eastAsiaTheme="minorEastAsia"/>
          <w:sz w:val="21"/>
          <w:szCs w:val="21"/>
        </w:rPr>
        <w:t>, Kr, Br, I and N</w:t>
      </w:r>
      <w:r w:rsidR="00E00957">
        <w:rPr>
          <w:rFonts w:eastAsiaTheme="minorEastAsia"/>
          <w:sz w:val="21"/>
          <w:szCs w:val="21"/>
          <w:vertAlign w:val="subscript"/>
        </w:rPr>
        <w:t>2</w:t>
      </w:r>
      <w:r w:rsidR="00E00957">
        <w:rPr>
          <w:rFonts w:eastAsiaTheme="minorEastAsia"/>
          <w:sz w:val="21"/>
          <w:szCs w:val="21"/>
        </w:rPr>
        <w:t xml:space="preserve">O were captured in </w:t>
      </w:r>
      <w:ins w:id="40" w:author="Charles M. Folden III" w:date="2016-04-25T13:12:00Z">
        <w:r w:rsidR="00EB07D0">
          <w:rPr>
            <w:rFonts w:eastAsiaTheme="minorEastAsia"/>
            <w:sz w:val="21"/>
            <w:szCs w:val="21"/>
          </w:rPr>
          <w:t>the</w:t>
        </w:r>
      </w:ins>
      <w:del w:id="41" w:author="Charles M. Folden III" w:date="2016-04-25T13:12:00Z">
        <w:r w:rsidR="00E00957" w:rsidDel="00EB07D0">
          <w:rPr>
            <w:rFonts w:eastAsiaTheme="minorEastAsia"/>
            <w:sz w:val="21"/>
            <w:szCs w:val="21"/>
          </w:rPr>
          <w:delText>a</w:delText>
        </w:r>
      </w:del>
      <w:r w:rsidR="00E00957">
        <w:rPr>
          <w:rFonts w:eastAsiaTheme="minorEastAsia"/>
          <w:sz w:val="21"/>
          <w:szCs w:val="21"/>
        </w:rPr>
        <w:t xml:space="preserve"> cold trap containing molecular sieves that were chilled by liquid nitrogen. In order to reduce the amount of activity per sample, 500 </w:t>
      </w:r>
      <w:proofErr w:type="spellStart"/>
      <w:r w:rsidR="00E00957">
        <w:rPr>
          <w:rFonts w:eastAsiaTheme="minorEastAsia"/>
          <w:sz w:val="21"/>
          <w:szCs w:val="21"/>
        </w:rPr>
        <w:t>μl</w:t>
      </w:r>
      <w:proofErr w:type="spellEnd"/>
      <w:r w:rsidR="00E00957">
        <w:rPr>
          <w:rFonts w:eastAsiaTheme="minorEastAsia"/>
          <w:sz w:val="21"/>
          <w:szCs w:val="21"/>
        </w:rPr>
        <w:t xml:space="preserve"> from the dissolution solution was diluted to 5.0 ml and the concentration was changed to 4 M HNO</w:t>
      </w:r>
      <w:r w:rsidR="00E00957">
        <w:rPr>
          <w:rFonts w:eastAsiaTheme="minorEastAsia"/>
          <w:sz w:val="21"/>
          <w:szCs w:val="21"/>
          <w:vertAlign w:val="subscript"/>
        </w:rPr>
        <w:t>3</w:t>
      </w:r>
      <w:r w:rsidR="00E00957">
        <w:rPr>
          <w:rFonts w:eastAsiaTheme="minorEastAsia"/>
          <w:sz w:val="21"/>
          <w:szCs w:val="21"/>
        </w:rPr>
        <w:t xml:space="preserve">. From this solution, referred to as the “stock solution”, 0.5 ml aliquots, containing </w:t>
      </w:r>
      <w:r w:rsidR="00AC6761">
        <w:rPr>
          <w:rFonts w:eastAsiaTheme="minorEastAsia"/>
          <w:sz w:val="21"/>
          <w:szCs w:val="21"/>
        </w:rPr>
        <w:t xml:space="preserve">~1% of the pellet, were used in </w:t>
      </w:r>
      <w:proofErr w:type="spellStart"/>
      <w:r w:rsidR="00AC6761">
        <w:rPr>
          <w:rFonts w:eastAsiaTheme="minorEastAsia"/>
          <w:sz w:val="21"/>
          <w:szCs w:val="21"/>
        </w:rPr>
        <w:t>benchtop</w:t>
      </w:r>
      <w:proofErr w:type="spellEnd"/>
      <w:r w:rsidR="00AC6761">
        <w:rPr>
          <w:rFonts w:eastAsiaTheme="minorEastAsia"/>
          <w:sz w:val="21"/>
          <w:szCs w:val="21"/>
        </w:rPr>
        <w:t xml:space="preserve"> scale PUREX experiments described in the two subsections below. The total activity concentration of the stock solution was approximately 80 </w:t>
      </w:r>
      <w:proofErr w:type="spellStart"/>
      <w:r w:rsidR="00AC6761">
        <w:rPr>
          <w:rFonts w:eastAsiaTheme="minorEastAsia"/>
          <w:sz w:val="21"/>
          <w:szCs w:val="21"/>
        </w:rPr>
        <w:t>μCi</w:t>
      </w:r>
      <w:proofErr w:type="spellEnd"/>
      <w:r w:rsidR="00AC6761">
        <w:rPr>
          <w:rFonts w:eastAsiaTheme="minorEastAsia"/>
          <w:sz w:val="21"/>
          <w:szCs w:val="21"/>
        </w:rPr>
        <w:t xml:space="preserve">/ml. </w:t>
      </w:r>
    </w:p>
    <w:p w14:paraId="33E2DC27" w14:textId="1E28A5B8" w:rsidR="0027206B" w:rsidRDefault="0027206B" w:rsidP="00745262">
      <w:pPr>
        <w:ind w:firstLine="360"/>
        <w:rPr>
          <w:rFonts w:eastAsiaTheme="minorEastAsia"/>
          <w:sz w:val="21"/>
          <w:szCs w:val="21"/>
        </w:rPr>
      </w:pPr>
      <w:del w:id="42" w:author="Charles M. Folden III" w:date="2016-04-25T13:26:00Z">
        <w:r w:rsidDel="00EC5CB5">
          <w:rPr>
            <w:rFonts w:eastAsiaTheme="minorEastAsia"/>
            <w:sz w:val="21"/>
            <w:szCs w:val="21"/>
          </w:rPr>
          <w:lastRenderedPageBreak/>
          <w:delText xml:space="preserve">Experiments </w:delText>
        </w:r>
        <w:r w:rsidR="00AA4D29" w:rsidDel="00EC5CB5">
          <w:rPr>
            <w:rFonts w:eastAsiaTheme="minorEastAsia"/>
            <w:sz w:val="21"/>
            <w:szCs w:val="21"/>
          </w:rPr>
          <w:delText xml:space="preserve">started </w:delText>
        </w:r>
      </w:del>
      <w:ins w:id="43" w:author="Charles M. Folden III" w:date="2016-04-25T13:26:00Z">
        <w:r w:rsidR="00EC5CB5">
          <w:rPr>
            <w:rFonts w:eastAsiaTheme="minorEastAsia"/>
            <w:sz w:val="21"/>
            <w:szCs w:val="21"/>
          </w:rPr>
          <w:t xml:space="preserve">The </w:t>
        </w:r>
        <w:commentRangeStart w:id="44"/>
        <w:r w:rsidR="00EC5CB5">
          <w:rPr>
            <w:rFonts w:eastAsiaTheme="minorEastAsia"/>
            <w:sz w:val="21"/>
            <w:szCs w:val="21"/>
          </w:rPr>
          <w:t>“working” solution</w:t>
        </w:r>
      </w:ins>
      <w:commentRangeEnd w:id="44"/>
      <w:ins w:id="45" w:author="Charles M. Folden III" w:date="2016-04-25T13:28:00Z">
        <w:r w:rsidR="00EC5CB5">
          <w:rPr>
            <w:rStyle w:val="CommentReference"/>
          </w:rPr>
          <w:commentReference w:id="44"/>
        </w:r>
      </w:ins>
      <w:ins w:id="46" w:author="Charles M. Folden III" w:date="2016-04-25T13:26:00Z">
        <w:r w:rsidR="00EC5CB5">
          <w:rPr>
            <w:rFonts w:eastAsiaTheme="minorEastAsia"/>
            <w:sz w:val="21"/>
            <w:szCs w:val="21"/>
          </w:rPr>
          <w:t xml:space="preserve"> was prepared </w:t>
        </w:r>
      </w:ins>
      <w:r w:rsidR="00AA4D29">
        <w:rPr>
          <w:rFonts w:eastAsiaTheme="minorEastAsia"/>
          <w:sz w:val="21"/>
          <w:szCs w:val="21"/>
        </w:rPr>
        <w:t xml:space="preserve">by transferring a 500 </w:t>
      </w:r>
      <w:proofErr w:type="spellStart"/>
      <w:r w:rsidR="00AA4D29">
        <w:rPr>
          <w:rFonts w:eastAsiaTheme="minorEastAsia"/>
          <w:sz w:val="21"/>
          <w:szCs w:val="21"/>
        </w:rPr>
        <w:t>μl</w:t>
      </w:r>
      <w:proofErr w:type="spellEnd"/>
      <w:r w:rsidR="00AA4D29">
        <w:rPr>
          <w:rFonts w:eastAsiaTheme="minorEastAsia"/>
          <w:sz w:val="21"/>
          <w:szCs w:val="21"/>
        </w:rPr>
        <w:t xml:space="preserve"> aliquot of stock solution and 0.5 mg of NaNO</w:t>
      </w:r>
      <w:r w:rsidR="00AA4D29">
        <w:rPr>
          <w:rFonts w:eastAsiaTheme="minorEastAsia"/>
          <w:sz w:val="21"/>
          <w:szCs w:val="21"/>
          <w:vertAlign w:val="subscript"/>
        </w:rPr>
        <w:t>2</w:t>
      </w:r>
      <w:r w:rsidR="00AA4D29">
        <w:rPr>
          <w:rFonts w:eastAsiaTheme="minorEastAsia"/>
          <w:sz w:val="21"/>
          <w:szCs w:val="21"/>
        </w:rPr>
        <w:t xml:space="preserve"> to a 15 ml centrifuge tube. The tube was subsequently stirred and covered to retain the resulting NO</w:t>
      </w:r>
      <w:r w:rsidR="00AA4D29">
        <w:rPr>
          <w:rFonts w:eastAsiaTheme="minorEastAsia"/>
          <w:sz w:val="21"/>
          <w:szCs w:val="21"/>
          <w:vertAlign w:val="subscript"/>
        </w:rPr>
        <w:t>2</w:t>
      </w:r>
      <w:r w:rsidR="00AA4D29">
        <w:rPr>
          <w:rFonts w:eastAsiaTheme="minorEastAsia"/>
          <w:sz w:val="21"/>
          <w:szCs w:val="21"/>
        </w:rPr>
        <w:t xml:space="preserve"> gas. The solution was left overnight so that </w:t>
      </w:r>
      <w:proofErr w:type="gramStart"/>
      <w:r w:rsidR="00AA4D29">
        <w:rPr>
          <w:rFonts w:eastAsiaTheme="minorEastAsia"/>
          <w:sz w:val="21"/>
          <w:szCs w:val="21"/>
        </w:rPr>
        <w:t>Pu(</w:t>
      </w:r>
      <w:proofErr w:type="gramEnd"/>
      <w:r w:rsidR="00AA4D29">
        <w:rPr>
          <w:rFonts w:eastAsiaTheme="minorEastAsia"/>
          <w:sz w:val="21"/>
          <w:szCs w:val="21"/>
        </w:rPr>
        <w:t xml:space="preserve">III) was completely oxidized to Pu(IV). During extraction and back-extraction, both experiments had the aqueous and organic phases mixed on a vortex mixer for 15 min at 1500 rpm, after which the two phases were allowed to settle and separate. The phases were physically separated into two different vials through careful pipetting. </w:t>
      </w:r>
    </w:p>
    <w:p w14:paraId="3B5D4164" w14:textId="46F05C81" w:rsidR="002C49FB" w:rsidDel="002C49FB" w:rsidRDefault="00C05230" w:rsidP="002C49FB">
      <w:pPr>
        <w:ind w:firstLine="360"/>
        <w:rPr>
          <w:del w:id="47" w:author="Charles M. Folden III" w:date="2016-04-25T13:14:00Z"/>
          <w:sz w:val="21"/>
          <w:szCs w:val="21"/>
        </w:rPr>
      </w:pPr>
      <w:r>
        <w:rPr>
          <w:rFonts w:eastAsiaTheme="minorEastAsia"/>
          <w:sz w:val="21"/>
          <w:szCs w:val="21"/>
        </w:rPr>
        <w:t xml:space="preserve">Each extraction and back-extraction mixed organic and aqueous mixtures with unequal volumes. The solution being added always contained an extra 200 </w:t>
      </w:r>
      <w:proofErr w:type="spellStart"/>
      <w:r>
        <w:rPr>
          <w:rFonts w:eastAsiaTheme="minorEastAsia"/>
          <w:sz w:val="21"/>
          <w:szCs w:val="21"/>
        </w:rPr>
        <w:t>μl</w:t>
      </w:r>
      <w:proofErr w:type="spellEnd"/>
      <w:r>
        <w:rPr>
          <w:rFonts w:eastAsiaTheme="minorEastAsia"/>
          <w:sz w:val="21"/>
          <w:szCs w:val="21"/>
        </w:rPr>
        <w:t xml:space="preserve"> to reduce the chance of accidentally pipetting both phases. For example, if TBP were being added to the </w:t>
      </w:r>
      <w:del w:id="48" w:author="Charles M. Folden III" w:date="2016-04-25T13:27:00Z">
        <w:r w:rsidDel="00EC5CB5">
          <w:rPr>
            <w:rFonts w:eastAsiaTheme="minorEastAsia"/>
            <w:sz w:val="21"/>
            <w:szCs w:val="21"/>
          </w:rPr>
          <w:delText xml:space="preserve">stock </w:delText>
        </w:r>
      </w:del>
      <w:ins w:id="49" w:author="Charles M. Folden III" w:date="2016-04-25T13:27:00Z">
        <w:r w:rsidR="00EC5CB5">
          <w:rPr>
            <w:rFonts w:eastAsiaTheme="minorEastAsia"/>
            <w:sz w:val="21"/>
            <w:szCs w:val="21"/>
          </w:rPr>
          <w:t xml:space="preserve">working </w:t>
        </w:r>
      </w:ins>
      <w:r>
        <w:rPr>
          <w:rFonts w:eastAsiaTheme="minorEastAsia"/>
          <w:sz w:val="21"/>
          <w:szCs w:val="21"/>
        </w:rPr>
        <w:t xml:space="preserve">solution described above, 700 </w:t>
      </w:r>
      <w:proofErr w:type="spellStart"/>
      <w:r>
        <w:rPr>
          <w:rFonts w:eastAsiaTheme="minorEastAsia"/>
          <w:sz w:val="21"/>
          <w:szCs w:val="21"/>
        </w:rPr>
        <w:t>μl</w:t>
      </w:r>
      <w:proofErr w:type="spellEnd"/>
      <w:r>
        <w:rPr>
          <w:rFonts w:eastAsiaTheme="minorEastAsia"/>
          <w:sz w:val="21"/>
          <w:szCs w:val="21"/>
        </w:rPr>
        <w:t xml:space="preserve"> would be added initially and 500 </w:t>
      </w:r>
      <w:proofErr w:type="spellStart"/>
      <w:r>
        <w:rPr>
          <w:rFonts w:eastAsiaTheme="minorEastAsia"/>
          <w:sz w:val="21"/>
          <w:szCs w:val="21"/>
        </w:rPr>
        <w:t>μl</w:t>
      </w:r>
      <w:proofErr w:type="spellEnd"/>
      <w:r>
        <w:rPr>
          <w:rFonts w:eastAsiaTheme="minorEastAsia"/>
          <w:sz w:val="21"/>
          <w:szCs w:val="21"/>
        </w:rPr>
        <w:t xml:space="preserve"> removed. This excess volume will be referred to as hold-up volume</w:t>
      </w:r>
      <w:r w:rsidR="00241674">
        <w:rPr>
          <w:rFonts w:eastAsiaTheme="minorEastAsia"/>
          <w:sz w:val="21"/>
          <w:szCs w:val="21"/>
        </w:rPr>
        <w:t xml:space="preserve"> in similar fashion to the differential extraction experiment described by Long </w:t>
      </w:r>
      <w:r w:rsidR="00241674">
        <w:rPr>
          <w:rFonts w:eastAsiaTheme="minorEastAsia"/>
          <w:sz w:val="21"/>
          <w:szCs w:val="21"/>
        </w:rPr>
        <w:fldChar w:fldCharType="begin"/>
      </w:r>
      <w:r w:rsidR="00241674">
        <w:rPr>
          <w:rFonts w:eastAsiaTheme="minorEastAsia"/>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241674">
        <w:rPr>
          <w:rFonts w:eastAsiaTheme="minorEastAsia"/>
          <w:sz w:val="21"/>
          <w:szCs w:val="21"/>
        </w:rPr>
        <w:fldChar w:fldCharType="separate"/>
      </w:r>
      <w:r w:rsidR="00241674">
        <w:rPr>
          <w:rFonts w:eastAsiaTheme="minorEastAsia"/>
          <w:noProof/>
          <w:sz w:val="21"/>
          <w:szCs w:val="21"/>
        </w:rPr>
        <w:t>(Long 1967)</w:t>
      </w:r>
      <w:r w:rsidR="00241674">
        <w:rPr>
          <w:rFonts w:eastAsiaTheme="minorEastAsia"/>
          <w:sz w:val="21"/>
          <w:szCs w:val="21"/>
        </w:rPr>
        <w:fldChar w:fldCharType="end"/>
      </w:r>
      <w:r>
        <w:rPr>
          <w:rFonts w:eastAsiaTheme="minorEastAsia"/>
          <w:sz w:val="21"/>
          <w:szCs w:val="21"/>
        </w:rPr>
        <w:t xml:space="preserve">. </w:t>
      </w:r>
      <w:moveToRangeStart w:id="50" w:author="Charles M. Folden III" w:date="2016-04-25T13:13:00Z" w:name="move449353367"/>
      <w:commentRangeStart w:id="51"/>
      <w:moveTo w:id="52" w:author="Charles M. Folden III" w:date="2016-04-25T13:13:00Z">
        <w:r w:rsidR="002C49FB">
          <w:rPr>
            <w:sz w:val="21"/>
            <w:szCs w:val="21"/>
          </w:rPr>
          <w:t>All results</w:t>
        </w:r>
        <w:del w:id="53" w:author="Charles M. Folden III" w:date="2016-04-25T13:15:00Z">
          <w:r w:rsidR="002C49FB" w:rsidDel="00D31958">
            <w:rPr>
              <w:sz w:val="21"/>
              <w:szCs w:val="21"/>
            </w:rPr>
            <w:delText xml:space="preserve"> are</w:delText>
          </w:r>
        </w:del>
        <w:r w:rsidR="002C49FB">
          <w:rPr>
            <w:sz w:val="21"/>
            <w:szCs w:val="21"/>
          </w:rPr>
          <w:t xml:space="preserve"> presented </w:t>
        </w:r>
      </w:moveTo>
      <w:ins w:id="54" w:author="Charles M. Folden III" w:date="2016-04-25T13:14:00Z">
        <w:r w:rsidR="002C49FB">
          <w:rPr>
            <w:sz w:val="21"/>
            <w:szCs w:val="21"/>
          </w:rPr>
          <w:t xml:space="preserve">below have been corrected to those that would be expected </w:t>
        </w:r>
      </w:ins>
      <w:moveTo w:id="55" w:author="Charles M. Folden III" w:date="2016-04-25T13:13:00Z">
        <w:r w:rsidR="002C49FB">
          <w:rPr>
            <w:sz w:val="21"/>
            <w:szCs w:val="21"/>
          </w:rPr>
          <w:t xml:space="preserve">for equal contact volumes between aqueous and organic solutions </w:t>
        </w:r>
        <w:del w:id="56" w:author="Charles M. Folden III" w:date="2016-04-25T13:14:00Z">
          <w:r w:rsidR="002C49FB" w:rsidDel="002C49FB">
            <w:rPr>
              <w:sz w:val="21"/>
              <w:szCs w:val="21"/>
            </w:rPr>
            <w:delText xml:space="preserve">for </w:delText>
          </w:r>
        </w:del>
      </w:moveTo>
      <w:ins w:id="57" w:author="Charles M. Folden III" w:date="2016-04-25T13:14:00Z">
        <w:r w:rsidR="002C49FB">
          <w:rPr>
            <w:sz w:val="21"/>
            <w:szCs w:val="21"/>
          </w:rPr>
          <w:t xml:space="preserve">during </w:t>
        </w:r>
      </w:ins>
      <w:moveTo w:id="58" w:author="Charles M. Folden III" w:date="2016-04-25T13:13:00Z">
        <w:r w:rsidR="002C49FB">
          <w:rPr>
            <w:sz w:val="21"/>
            <w:szCs w:val="21"/>
          </w:rPr>
          <w:t>both extraction and back</w:t>
        </w:r>
        <w:del w:id="59" w:author="Charles M. Folden III" w:date="2016-04-25T13:36:00Z">
          <w:r w:rsidR="002C49FB" w:rsidDel="00FD4DF3">
            <w:rPr>
              <w:sz w:val="21"/>
              <w:szCs w:val="21"/>
            </w:rPr>
            <w:delText xml:space="preserve"> </w:delText>
          </w:r>
        </w:del>
      </w:moveTo>
      <w:ins w:id="60" w:author="Charles M. Folden III" w:date="2016-04-25T13:36:00Z">
        <w:r w:rsidR="00FD4DF3">
          <w:rPr>
            <w:sz w:val="21"/>
            <w:szCs w:val="21"/>
          </w:rPr>
          <w:t>-</w:t>
        </w:r>
      </w:ins>
      <w:moveTo w:id="61" w:author="Charles M. Folden III" w:date="2016-04-25T13:13:00Z">
        <w:r w:rsidR="002C49FB">
          <w:rPr>
            <w:sz w:val="21"/>
            <w:szCs w:val="21"/>
          </w:rPr>
          <w:t xml:space="preserve">extraction. Results are also </w:t>
        </w:r>
        <w:del w:id="62" w:author="Charles M. Folden III" w:date="2016-04-25T13:14:00Z">
          <w:r w:rsidR="002C49FB" w:rsidDel="002C49FB">
            <w:rPr>
              <w:sz w:val="21"/>
              <w:szCs w:val="21"/>
            </w:rPr>
            <w:delText xml:space="preserve">depicted for </w:delText>
          </w:r>
        </w:del>
      </w:moveTo>
      <w:ins w:id="63" w:author="Charles M. Folden III" w:date="2016-04-25T13:14:00Z">
        <w:r w:rsidR="002C49FB">
          <w:rPr>
            <w:sz w:val="21"/>
            <w:szCs w:val="21"/>
          </w:rPr>
          <w:t xml:space="preserve">corrected to </w:t>
        </w:r>
      </w:ins>
      <w:moveTo w:id="64" w:author="Charles M. Folden III" w:date="2016-04-25T13:13:00Z">
        <w:del w:id="65" w:author="Charles M. Folden III" w:date="2016-04-25T13:14:00Z">
          <w:r w:rsidR="002C49FB" w:rsidDel="002C49FB">
            <w:rPr>
              <w:sz w:val="21"/>
              <w:szCs w:val="21"/>
            </w:rPr>
            <w:delText xml:space="preserve">a </w:delText>
          </w:r>
        </w:del>
        <w:r w:rsidR="002C49FB">
          <w:rPr>
            <w:sz w:val="21"/>
            <w:szCs w:val="21"/>
          </w:rPr>
          <w:t>zero hold</w:t>
        </w:r>
      </w:moveTo>
      <w:ins w:id="66" w:author="Charles M. Folden III" w:date="2016-04-25T13:14:00Z">
        <w:r w:rsidR="002C49FB">
          <w:rPr>
            <w:sz w:val="21"/>
            <w:szCs w:val="21"/>
          </w:rPr>
          <w:t>-</w:t>
        </w:r>
      </w:ins>
      <w:moveTo w:id="67" w:author="Charles M. Folden III" w:date="2016-04-25T13:13:00Z">
        <w:r w:rsidR="002C49FB">
          <w:rPr>
            <w:sz w:val="21"/>
            <w:szCs w:val="21"/>
          </w:rPr>
          <w:t>up volume.</w:t>
        </w:r>
      </w:moveTo>
      <w:commentRangeEnd w:id="51"/>
      <w:r w:rsidR="00CB2589">
        <w:rPr>
          <w:rStyle w:val="CommentReference"/>
        </w:rPr>
        <w:commentReference w:id="51"/>
      </w:r>
      <w:moveTo w:id="68" w:author="Charles M. Folden III" w:date="2016-04-25T13:13:00Z">
        <w:del w:id="69" w:author="Charles M. Folden III" w:date="2016-04-25T13:15:00Z">
          <w:r w:rsidR="002C49FB" w:rsidDel="002C49FB">
            <w:rPr>
              <w:sz w:val="21"/>
              <w:szCs w:val="21"/>
            </w:rPr>
            <w:delText xml:space="preserve"> </w:delText>
          </w:r>
        </w:del>
      </w:moveTo>
    </w:p>
    <w:moveToRangeEnd w:id="50"/>
    <w:p w14:paraId="2124880E" w14:textId="77777777" w:rsidR="00245533" w:rsidRPr="00AA4D29" w:rsidRDefault="00245533" w:rsidP="00233720">
      <w:pPr>
        <w:ind w:firstLine="360"/>
        <w:rPr>
          <w:rFonts w:eastAsiaTheme="minorEastAsia"/>
          <w:sz w:val="21"/>
          <w:szCs w:val="21"/>
        </w:rPr>
      </w:pPr>
    </w:p>
    <w:p w14:paraId="11844A4B" w14:textId="798E4AD0" w:rsidR="00245533" w:rsidRPr="000A098C" w:rsidRDefault="0089414A" w:rsidP="00800D25">
      <w:pPr>
        <w:rPr>
          <w:sz w:val="21"/>
          <w:szCs w:val="21"/>
        </w:rPr>
      </w:pPr>
      <w:r w:rsidRPr="000A098C">
        <w:rPr>
          <w:i/>
          <w:sz w:val="21"/>
          <w:szCs w:val="21"/>
        </w:rPr>
        <w:t>Experiment</w:t>
      </w:r>
      <w:r w:rsidR="008166B2" w:rsidRPr="000A098C">
        <w:rPr>
          <w:i/>
          <w:sz w:val="21"/>
          <w:szCs w:val="21"/>
        </w:rPr>
        <w:t xml:space="preserve"> 1</w:t>
      </w:r>
      <w:r w:rsidRPr="000A098C">
        <w:rPr>
          <w:i/>
          <w:sz w:val="21"/>
          <w:szCs w:val="21"/>
        </w:rPr>
        <w:t>.</w:t>
      </w:r>
      <w:r w:rsidRPr="000A098C">
        <w:rPr>
          <w:sz w:val="21"/>
          <w:szCs w:val="21"/>
        </w:rPr>
        <w:t xml:space="preserve"> </w:t>
      </w:r>
      <w:r w:rsidR="00B41234" w:rsidRPr="000A098C">
        <w:rPr>
          <w:sz w:val="21"/>
          <w:szCs w:val="21"/>
        </w:rPr>
        <w:t xml:space="preserve">The purpose of the first experiment was to quantify product recovery and DF values for a single contact extraction and back-extraction of Pu. </w:t>
      </w:r>
      <w:proofErr w:type="gramStart"/>
      <w:r w:rsidR="00B41234" w:rsidRPr="000A098C">
        <w:rPr>
          <w:sz w:val="21"/>
          <w:szCs w:val="21"/>
        </w:rPr>
        <w:t>U(</w:t>
      </w:r>
      <w:proofErr w:type="gramEnd"/>
      <w:r w:rsidR="00B41234" w:rsidRPr="000A098C">
        <w:rPr>
          <w:sz w:val="21"/>
          <w:szCs w:val="21"/>
        </w:rPr>
        <w:t xml:space="preserve">VI) and Pu(IV) were extracted and decontaminated by contacting the </w:t>
      </w:r>
      <w:del w:id="70" w:author="Charles M. Folden III" w:date="2016-04-25T13:19:00Z">
        <w:r w:rsidR="00B41234" w:rsidRPr="000A098C" w:rsidDel="00861BF8">
          <w:rPr>
            <w:sz w:val="21"/>
            <w:szCs w:val="21"/>
          </w:rPr>
          <w:delText xml:space="preserve">prepared </w:delText>
        </w:r>
      </w:del>
      <w:ins w:id="71" w:author="Charles M. Folden III" w:date="2016-04-25T13:19:00Z">
        <w:r w:rsidR="00861BF8">
          <w:rPr>
            <w:sz w:val="21"/>
            <w:szCs w:val="21"/>
          </w:rPr>
          <w:t xml:space="preserve">working </w:t>
        </w:r>
      </w:ins>
      <w:del w:id="72" w:author="Charles M. Folden III" w:date="2016-04-25T13:15:00Z">
        <w:r w:rsidR="00B41234" w:rsidRPr="000A098C" w:rsidDel="00D31958">
          <w:rPr>
            <w:sz w:val="21"/>
            <w:szCs w:val="21"/>
          </w:rPr>
          <w:delText xml:space="preserve">stock </w:delText>
        </w:r>
      </w:del>
      <w:r w:rsidR="00B41234" w:rsidRPr="000A098C">
        <w:rPr>
          <w:sz w:val="21"/>
          <w:szCs w:val="21"/>
        </w:rPr>
        <w:t xml:space="preserve">solution with a solution of 30 vol.% TBP with a kerosene </w:t>
      </w:r>
      <w:r w:rsidR="005572C7" w:rsidRPr="000A098C">
        <w:rPr>
          <w:sz w:val="21"/>
          <w:szCs w:val="21"/>
        </w:rPr>
        <w:t xml:space="preserve">diluent. After </w:t>
      </w:r>
      <w:r w:rsidR="005572C7" w:rsidRPr="000A098C">
        <w:rPr>
          <w:sz w:val="21"/>
          <w:szCs w:val="21"/>
        </w:rPr>
        <w:lastRenderedPageBreak/>
        <w:t xml:space="preserve">mixing and separation of the two phases, Pu(IV) was reduced to Pu(III) and back-extracted by contacting the physically separated TBP solution with </w:t>
      </w:r>
      <w:ins w:id="73" w:author="Charles M. Folden III" w:date="2016-04-25T13:18:00Z">
        <w:r w:rsidR="00D31958" w:rsidRPr="000A098C">
          <w:rPr>
            <w:sz w:val="21"/>
            <w:szCs w:val="21"/>
          </w:rPr>
          <w:t xml:space="preserve">a </w:t>
        </w:r>
        <w:r w:rsidR="00D31958">
          <w:rPr>
            <w:sz w:val="21"/>
            <w:szCs w:val="21"/>
          </w:rPr>
          <w:t xml:space="preserve">solution of </w:t>
        </w:r>
        <w:r w:rsidR="00D31958" w:rsidRPr="000A098C">
          <w:rPr>
            <w:sz w:val="21"/>
            <w:szCs w:val="21"/>
          </w:rPr>
          <w:t xml:space="preserve">0.024 M ferrous </w:t>
        </w:r>
        <w:r w:rsidR="00D31958">
          <w:rPr>
            <w:sz w:val="21"/>
            <w:szCs w:val="21"/>
          </w:rPr>
          <w:t xml:space="preserve">[Fe(II)] </w:t>
        </w:r>
        <w:proofErr w:type="spellStart"/>
        <w:r w:rsidR="00D31958" w:rsidRPr="000A098C">
          <w:rPr>
            <w:sz w:val="21"/>
            <w:szCs w:val="21"/>
          </w:rPr>
          <w:t>sulfamate</w:t>
        </w:r>
        <w:proofErr w:type="spellEnd"/>
        <w:r w:rsidR="00D31958" w:rsidRPr="000A098C">
          <w:rPr>
            <w:sz w:val="21"/>
            <w:szCs w:val="21"/>
          </w:rPr>
          <w:t xml:space="preserve"> </w:t>
        </w:r>
        <w:r w:rsidR="00D31958">
          <w:rPr>
            <w:sz w:val="21"/>
            <w:szCs w:val="21"/>
          </w:rPr>
          <w:t xml:space="preserve">in </w:t>
        </w:r>
      </w:ins>
      <w:r w:rsidR="005572C7" w:rsidRPr="000A098C">
        <w:rPr>
          <w:sz w:val="21"/>
          <w:szCs w:val="21"/>
        </w:rPr>
        <w:t>0.75 M HNO</w:t>
      </w:r>
      <w:r w:rsidR="005572C7" w:rsidRPr="000A098C">
        <w:rPr>
          <w:sz w:val="21"/>
          <w:szCs w:val="21"/>
          <w:vertAlign w:val="subscript"/>
        </w:rPr>
        <w:t>3</w:t>
      </w:r>
      <w:del w:id="74" w:author="Charles M. Folden III" w:date="2016-04-25T13:18:00Z">
        <w:r w:rsidR="005572C7" w:rsidRPr="000A098C" w:rsidDel="00D31958">
          <w:rPr>
            <w:sz w:val="21"/>
            <w:szCs w:val="21"/>
          </w:rPr>
          <w:delText xml:space="preserve"> in a 0.024 M ferrous sulfamate solution</w:delText>
        </w:r>
      </w:del>
      <w:del w:id="75" w:author="Charles M. Folden III" w:date="2016-04-25T13:17:00Z">
        <w:r w:rsidR="005572C7" w:rsidRPr="000A098C" w:rsidDel="00D31958">
          <w:rPr>
            <w:sz w:val="21"/>
            <w:szCs w:val="21"/>
          </w:rPr>
          <w:delText xml:space="preserve"> via oxidation of Fe(II)</w:delText>
        </w:r>
      </w:del>
      <w:r w:rsidR="005572C7" w:rsidRPr="000A098C">
        <w:rPr>
          <w:sz w:val="21"/>
          <w:szCs w:val="21"/>
        </w:rPr>
        <w:t xml:space="preserve">. The </w:t>
      </w:r>
      <w:del w:id="76" w:author="Charles M. Folden III" w:date="2016-04-25T13:19:00Z">
        <w:r w:rsidR="005572C7" w:rsidRPr="000A098C" w:rsidDel="00861BF8">
          <w:rPr>
            <w:sz w:val="21"/>
            <w:szCs w:val="21"/>
          </w:rPr>
          <w:delText xml:space="preserve">stock </w:delText>
        </w:r>
      </w:del>
      <w:ins w:id="77" w:author="Charles M. Folden III" w:date="2016-04-25T13:19:00Z">
        <w:r w:rsidR="00861BF8">
          <w:rPr>
            <w:sz w:val="21"/>
            <w:szCs w:val="21"/>
          </w:rPr>
          <w:t xml:space="preserve">working </w:t>
        </w:r>
      </w:ins>
      <w:r w:rsidR="005572C7" w:rsidRPr="000A098C">
        <w:rPr>
          <w:sz w:val="21"/>
          <w:szCs w:val="21"/>
        </w:rPr>
        <w:t>solution</w:t>
      </w:r>
      <w:ins w:id="78" w:author="Charles M. Folden III" w:date="2016-04-25T13:19:00Z">
        <w:r w:rsidR="00861BF8">
          <w:rPr>
            <w:sz w:val="21"/>
            <w:szCs w:val="21"/>
          </w:rPr>
          <w:t>s</w:t>
        </w:r>
      </w:ins>
      <w:r w:rsidR="005572C7" w:rsidRPr="000A098C">
        <w:rPr>
          <w:sz w:val="21"/>
          <w:szCs w:val="21"/>
        </w:rPr>
        <w:t xml:space="preserve"> both before and after TBP contact, as well as the final solution containing back-extracted Pu, were analyzed with ICP-MS. </w:t>
      </w:r>
    </w:p>
    <w:p w14:paraId="1B22E47B" w14:textId="492F7E93" w:rsidR="00245533" w:rsidRPr="000A098C" w:rsidRDefault="00245533" w:rsidP="00800D25">
      <w:pPr>
        <w:rPr>
          <w:sz w:val="21"/>
          <w:szCs w:val="21"/>
        </w:rPr>
      </w:pPr>
      <w:r w:rsidRPr="000A098C">
        <w:rPr>
          <w:i/>
          <w:sz w:val="21"/>
          <w:szCs w:val="21"/>
        </w:rPr>
        <w:t>Experiment</w:t>
      </w:r>
      <w:r w:rsidR="008166B2" w:rsidRPr="000A098C">
        <w:rPr>
          <w:i/>
          <w:sz w:val="21"/>
          <w:szCs w:val="21"/>
        </w:rPr>
        <w:t xml:space="preserve"> 2</w:t>
      </w:r>
      <w:r w:rsidRPr="000A098C">
        <w:rPr>
          <w:i/>
          <w:sz w:val="21"/>
          <w:szCs w:val="21"/>
        </w:rPr>
        <w:t xml:space="preserve">. </w:t>
      </w:r>
      <w:r w:rsidRPr="000A098C">
        <w:rPr>
          <w:sz w:val="21"/>
          <w:szCs w:val="21"/>
        </w:rPr>
        <w:t xml:space="preserve">The purpose of the </w:t>
      </w:r>
      <w:r w:rsidR="00006F55" w:rsidRPr="000A098C">
        <w:rPr>
          <w:sz w:val="21"/>
          <w:szCs w:val="21"/>
        </w:rPr>
        <w:t xml:space="preserve">second experiment was to extract a large fraction of Pu. Utilizing the results from the first experiment, it was determined that contacting the prepared </w:t>
      </w:r>
      <w:del w:id="79" w:author="Charles M. Folden III" w:date="2016-04-25T13:28:00Z">
        <w:r w:rsidR="00006F55" w:rsidRPr="000A098C" w:rsidDel="00143C6F">
          <w:rPr>
            <w:sz w:val="21"/>
            <w:szCs w:val="21"/>
          </w:rPr>
          <w:delText xml:space="preserve">stock </w:delText>
        </w:r>
      </w:del>
      <w:ins w:id="80" w:author="Charles M. Folden III" w:date="2016-04-25T13:28:00Z">
        <w:r w:rsidR="00143C6F">
          <w:rPr>
            <w:sz w:val="21"/>
            <w:szCs w:val="21"/>
          </w:rPr>
          <w:t xml:space="preserve">working </w:t>
        </w:r>
      </w:ins>
      <w:r w:rsidR="00006F55" w:rsidRPr="000A098C">
        <w:rPr>
          <w:sz w:val="21"/>
          <w:szCs w:val="21"/>
        </w:rPr>
        <w:t xml:space="preserve">solution four times with TBP would extract over 90% of the Pu. Therefore, this experiment had four TBP contacts with the prepared </w:t>
      </w:r>
      <w:del w:id="81" w:author="Charles M. Folden III" w:date="2016-04-25T13:29:00Z">
        <w:r w:rsidR="00006F55" w:rsidRPr="000A098C" w:rsidDel="00143C6F">
          <w:rPr>
            <w:sz w:val="21"/>
            <w:szCs w:val="21"/>
          </w:rPr>
          <w:delText xml:space="preserve">stock </w:delText>
        </w:r>
      </w:del>
      <w:ins w:id="82" w:author="Charles M. Folden III" w:date="2016-04-25T13:29:00Z">
        <w:r w:rsidR="00143C6F">
          <w:rPr>
            <w:sz w:val="21"/>
            <w:szCs w:val="21"/>
          </w:rPr>
          <w:t xml:space="preserve">working </w:t>
        </w:r>
      </w:ins>
      <w:r w:rsidR="00006F55" w:rsidRPr="000A098C">
        <w:rPr>
          <w:sz w:val="21"/>
          <w:szCs w:val="21"/>
        </w:rPr>
        <w:t xml:space="preserve">solution. The four TBP solutions were then collected into a single vial, and contacted three times with </w:t>
      </w:r>
      <w:r w:rsidR="00245098" w:rsidRPr="000A098C">
        <w:rPr>
          <w:sz w:val="21"/>
          <w:szCs w:val="21"/>
        </w:rPr>
        <w:t>a 4 M HNO</w:t>
      </w:r>
      <w:r w:rsidR="00245098" w:rsidRPr="000A098C">
        <w:rPr>
          <w:sz w:val="21"/>
          <w:szCs w:val="21"/>
          <w:vertAlign w:val="subscript"/>
        </w:rPr>
        <w:t>3</w:t>
      </w:r>
      <w:r w:rsidR="00245098" w:rsidRPr="000A098C">
        <w:rPr>
          <w:sz w:val="21"/>
          <w:szCs w:val="21"/>
        </w:rPr>
        <w:t xml:space="preserve"> in a 0.024 M </w:t>
      </w:r>
      <w:r w:rsidR="00006F55" w:rsidRPr="000A098C">
        <w:rPr>
          <w:sz w:val="21"/>
          <w:szCs w:val="21"/>
        </w:rPr>
        <w:t xml:space="preserve">ferrous </w:t>
      </w:r>
      <w:proofErr w:type="spellStart"/>
      <w:r w:rsidR="00006F55" w:rsidRPr="000A098C">
        <w:rPr>
          <w:sz w:val="21"/>
          <w:szCs w:val="21"/>
        </w:rPr>
        <w:t>sulfamate</w:t>
      </w:r>
      <w:proofErr w:type="spellEnd"/>
      <w:r w:rsidR="00006F55" w:rsidRPr="000A098C">
        <w:rPr>
          <w:sz w:val="21"/>
          <w:szCs w:val="21"/>
        </w:rPr>
        <w:t xml:space="preserve"> solution.</w:t>
      </w:r>
      <w:r w:rsidR="00A61043" w:rsidRPr="000A098C">
        <w:rPr>
          <w:sz w:val="21"/>
          <w:szCs w:val="21"/>
        </w:rPr>
        <w:t xml:space="preserve"> The</w:t>
      </w:r>
      <w:ins w:id="83" w:author="Charles M. Folden III" w:date="2016-04-25T13:31:00Z">
        <w:r w:rsidR="00394805">
          <w:rPr>
            <w:sz w:val="21"/>
            <w:szCs w:val="21"/>
          </w:rPr>
          <w:t>se</w:t>
        </w:r>
      </w:ins>
      <w:r w:rsidR="00A61043" w:rsidRPr="000A098C">
        <w:rPr>
          <w:sz w:val="21"/>
          <w:szCs w:val="21"/>
        </w:rPr>
        <w:t xml:space="preserve"> three contacts were then collected into a single vial. </w:t>
      </w:r>
      <w:r w:rsidR="00006F55" w:rsidRPr="000A098C">
        <w:rPr>
          <w:sz w:val="21"/>
          <w:szCs w:val="21"/>
        </w:rPr>
        <w:t xml:space="preserve"> </w:t>
      </w:r>
    </w:p>
    <w:p w14:paraId="24A4163B" w14:textId="157501AB" w:rsidR="00C9512E" w:rsidRPr="000A098C" w:rsidRDefault="00C9512E" w:rsidP="00800D25">
      <w:pPr>
        <w:rPr>
          <w:sz w:val="21"/>
          <w:szCs w:val="21"/>
        </w:rPr>
      </w:pPr>
      <w:r w:rsidRPr="000A098C">
        <w:rPr>
          <w:sz w:val="21"/>
          <w:szCs w:val="21"/>
        </w:rPr>
        <w:tab/>
        <w:t>In order to ensure minimal U back-extraction, the HNO</w:t>
      </w:r>
      <w:r w:rsidRPr="000A098C">
        <w:rPr>
          <w:sz w:val="21"/>
          <w:szCs w:val="21"/>
          <w:vertAlign w:val="subscript"/>
        </w:rPr>
        <w:t>3</w:t>
      </w:r>
      <w:r w:rsidRPr="000A098C">
        <w:rPr>
          <w:sz w:val="21"/>
          <w:szCs w:val="21"/>
        </w:rPr>
        <w:t xml:space="preserve"> concentration for this experiment was increased to 4 M because higher concentrations reduce the degree to which U is back-extracted </w:t>
      </w:r>
      <w:r w:rsidR="00D20C68" w:rsidRPr="000A098C">
        <w:rPr>
          <w:sz w:val="21"/>
          <w:szCs w:val="21"/>
        </w:rPr>
        <w:fldChar w:fldCharType="begin"/>
      </w:r>
      <w:r w:rsidR="00C256E1">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D20C68" w:rsidRPr="000A098C">
        <w:rPr>
          <w:sz w:val="21"/>
          <w:szCs w:val="21"/>
        </w:rPr>
        <w:fldChar w:fldCharType="separate"/>
      </w:r>
      <w:r w:rsidR="000A098C" w:rsidRPr="000A098C">
        <w:rPr>
          <w:noProof/>
          <w:sz w:val="21"/>
          <w:szCs w:val="21"/>
        </w:rPr>
        <w:t>(Stoller 1961)</w:t>
      </w:r>
      <w:r w:rsidR="00D20C68" w:rsidRPr="000A098C">
        <w:rPr>
          <w:sz w:val="21"/>
          <w:szCs w:val="21"/>
        </w:rPr>
        <w:fldChar w:fldCharType="end"/>
      </w:r>
      <w:r w:rsidR="00DB77B7" w:rsidRPr="000A098C">
        <w:rPr>
          <w:sz w:val="21"/>
          <w:szCs w:val="21"/>
        </w:rPr>
        <w:t xml:space="preserve">. </w:t>
      </w:r>
      <w:r w:rsidR="009535B7" w:rsidRPr="000A098C">
        <w:rPr>
          <w:sz w:val="21"/>
          <w:szCs w:val="21"/>
        </w:rPr>
        <w:t xml:space="preserve">Three contacts of the ferrous </w:t>
      </w:r>
      <w:proofErr w:type="spellStart"/>
      <w:r w:rsidR="009535B7" w:rsidRPr="000A098C">
        <w:rPr>
          <w:sz w:val="21"/>
          <w:szCs w:val="21"/>
        </w:rPr>
        <w:t>sulfamate</w:t>
      </w:r>
      <w:proofErr w:type="spellEnd"/>
      <w:r w:rsidR="009535B7" w:rsidRPr="000A098C">
        <w:rPr>
          <w:sz w:val="21"/>
          <w:szCs w:val="21"/>
        </w:rPr>
        <w:t xml:space="preserve"> solution ensured complete back-extraction of Pu, while the higher nitric acid concentration minimized back-extraction of U. The same solutions as described in the first experiment were analyzed with ICP-MS. </w:t>
      </w:r>
    </w:p>
    <w:p w14:paraId="45F59D37" w14:textId="6648B418" w:rsidR="005D3458" w:rsidRPr="000A098C" w:rsidRDefault="005205A6" w:rsidP="00800D25">
      <w:pPr>
        <w:rPr>
          <w:sz w:val="21"/>
          <w:szCs w:val="21"/>
        </w:rPr>
      </w:pPr>
      <w:r w:rsidRPr="000A098C">
        <w:rPr>
          <w:sz w:val="21"/>
          <w:szCs w:val="21"/>
        </w:rPr>
        <w:tab/>
      </w:r>
      <w:r w:rsidR="00441B62" w:rsidRPr="000A098C">
        <w:rPr>
          <w:sz w:val="21"/>
          <w:szCs w:val="21"/>
        </w:rPr>
        <w:t>The</w:t>
      </w:r>
      <w:r w:rsidR="000B4468" w:rsidRPr="000A098C">
        <w:rPr>
          <w:sz w:val="21"/>
          <w:szCs w:val="21"/>
        </w:rPr>
        <w:t xml:space="preserve"> four contact</w:t>
      </w:r>
      <w:r w:rsidR="00441B62" w:rsidRPr="000A098C">
        <w:rPr>
          <w:sz w:val="21"/>
          <w:szCs w:val="21"/>
        </w:rPr>
        <w:t xml:space="preserve"> extraction</w:t>
      </w:r>
      <w:r w:rsidR="000B4468" w:rsidRPr="000A098C">
        <w:rPr>
          <w:sz w:val="21"/>
          <w:szCs w:val="21"/>
        </w:rPr>
        <w:t xml:space="preserve"> three contact </w:t>
      </w:r>
      <w:r w:rsidR="00441B62" w:rsidRPr="000A098C">
        <w:rPr>
          <w:sz w:val="21"/>
          <w:szCs w:val="21"/>
        </w:rPr>
        <w:t>back-extraction process</w:t>
      </w:r>
      <w:r w:rsidR="000B4468" w:rsidRPr="000A098C">
        <w:rPr>
          <w:sz w:val="21"/>
          <w:szCs w:val="21"/>
        </w:rPr>
        <w:t xml:space="preserve"> described above</w:t>
      </w:r>
      <w:r w:rsidR="00441B62" w:rsidRPr="000A098C">
        <w:rPr>
          <w:sz w:val="21"/>
          <w:szCs w:val="21"/>
        </w:rPr>
        <w:t xml:space="preserve"> for the second experiment will be referred to as a cycle. </w:t>
      </w:r>
      <w:r w:rsidR="000B4468" w:rsidRPr="000A098C">
        <w:rPr>
          <w:sz w:val="21"/>
          <w:szCs w:val="21"/>
        </w:rPr>
        <w:t xml:space="preserve">The combined ferrous </w:t>
      </w:r>
      <w:proofErr w:type="spellStart"/>
      <w:r w:rsidR="000B4468" w:rsidRPr="000A098C">
        <w:rPr>
          <w:sz w:val="21"/>
          <w:szCs w:val="21"/>
        </w:rPr>
        <w:t>sulfamate</w:t>
      </w:r>
      <w:proofErr w:type="spellEnd"/>
      <w:r w:rsidR="000B4468" w:rsidRPr="000A098C">
        <w:rPr>
          <w:sz w:val="21"/>
          <w:szCs w:val="21"/>
        </w:rPr>
        <w:t xml:space="preserve"> solution containing back-extracted Pu</w:t>
      </w:r>
      <w:r w:rsidR="00441B62" w:rsidRPr="000A098C">
        <w:rPr>
          <w:sz w:val="21"/>
          <w:szCs w:val="21"/>
        </w:rPr>
        <w:t xml:space="preserve"> underwent a second cycle to verify the repeatability of the process and for comparison with the first cycle. </w:t>
      </w:r>
      <w:r w:rsidR="00441B62" w:rsidRPr="000A098C">
        <w:rPr>
          <w:sz w:val="21"/>
          <w:szCs w:val="21"/>
        </w:rPr>
        <w:lastRenderedPageBreak/>
        <w:t xml:space="preserve">The </w:t>
      </w:r>
      <w:del w:id="84" w:author="Charles M. Folden III" w:date="2016-04-25T13:32:00Z">
        <w:r w:rsidR="00441B62" w:rsidRPr="000A098C" w:rsidDel="00394805">
          <w:rPr>
            <w:sz w:val="21"/>
            <w:szCs w:val="21"/>
          </w:rPr>
          <w:delText xml:space="preserve">final </w:delText>
        </w:r>
      </w:del>
      <w:ins w:id="85" w:author="Charles M. Folden III" w:date="2016-04-25T13:32:00Z">
        <w:r w:rsidR="00394805">
          <w:rPr>
            <w:sz w:val="21"/>
            <w:szCs w:val="21"/>
          </w:rPr>
          <w:t xml:space="preserve">ending </w:t>
        </w:r>
      </w:ins>
      <w:r w:rsidR="00441B62" w:rsidRPr="000A098C">
        <w:rPr>
          <w:sz w:val="21"/>
          <w:szCs w:val="21"/>
        </w:rPr>
        <w:t xml:space="preserve">solution </w:t>
      </w:r>
      <w:ins w:id="86" w:author="Charles M. Folden III" w:date="2016-04-25T13:32:00Z">
        <w:r w:rsidR="00394805">
          <w:rPr>
            <w:sz w:val="21"/>
            <w:szCs w:val="21"/>
          </w:rPr>
          <w:t xml:space="preserve">of the first cycle </w:t>
        </w:r>
      </w:ins>
      <w:r w:rsidR="00441B62" w:rsidRPr="000A098C">
        <w:rPr>
          <w:sz w:val="21"/>
          <w:szCs w:val="21"/>
        </w:rPr>
        <w:t xml:space="preserve">Pu was </w:t>
      </w:r>
      <w:ins w:id="87" w:author="Charles M. Folden III" w:date="2016-04-25T13:32:00Z">
        <w:r w:rsidR="00394805">
          <w:rPr>
            <w:sz w:val="21"/>
            <w:szCs w:val="21"/>
          </w:rPr>
          <w:t>“</w:t>
        </w:r>
      </w:ins>
      <w:r w:rsidR="00441B62" w:rsidRPr="000A098C">
        <w:rPr>
          <w:sz w:val="21"/>
          <w:szCs w:val="21"/>
        </w:rPr>
        <w:t>reset</w:t>
      </w:r>
      <w:ins w:id="88" w:author="Charles M. Folden III" w:date="2016-04-25T13:32:00Z">
        <w:r w:rsidR="00394805">
          <w:rPr>
            <w:sz w:val="21"/>
            <w:szCs w:val="21"/>
          </w:rPr>
          <w:t>”</w:t>
        </w:r>
      </w:ins>
      <w:r w:rsidR="00441B62" w:rsidRPr="000A098C">
        <w:rPr>
          <w:sz w:val="21"/>
          <w:szCs w:val="21"/>
        </w:rPr>
        <w:t xml:space="preserve"> with the addition of 0.5 mg of NaNO</w:t>
      </w:r>
      <w:r w:rsidR="00441B62" w:rsidRPr="000A098C">
        <w:rPr>
          <w:sz w:val="21"/>
          <w:szCs w:val="21"/>
          <w:vertAlign w:val="subscript"/>
        </w:rPr>
        <w:t>2</w:t>
      </w:r>
      <w:r w:rsidR="00441B62" w:rsidRPr="000A098C">
        <w:rPr>
          <w:sz w:val="21"/>
          <w:szCs w:val="21"/>
        </w:rPr>
        <w:t xml:space="preserve"> to convert all </w:t>
      </w:r>
      <w:del w:id="89" w:author="Charles M. Folden III" w:date="2016-04-25T13:33:00Z">
        <w:r w:rsidR="00441B62" w:rsidRPr="000A098C" w:rsidDel="000966EC">
          <w:rPr>
            <w:sz w:val="21"/>
            <w:szCs w:val="21"/>
          </w:rPr>
          <w:delText xml:space="preserve">the </w:delText>
        </w:r>
      </w:del>
      <w:proofErr w:type="gramStart"/>
      <w:r w:rsidR="00441B62" w:rsidRPr="000A098C">
        <w:rPr>
          <w:sz w:val="21"/>
          <w:szCs w:val="21"/>
        </w:rPr>
        <w:t>Pu(</w:t>
      </w:r>
      <w:proofErr w:type="gramEnd"/>
      <w:r w:rsidR="00441B62" w:rsidRPr="000A098C">
        <w:rPr>
          <w:sz w:val="21"/>
          <w:szCs w:val="21"/>
        </w:rPr>
        <w:t>III) to Pu(IV).</w:t>
      </w:r>
    </w:p>
    <w:p w14:paraId="7A9D2144" w14:textId="77777777" w:rsidR="005D3458" w:rsidRPr="000A098C" w:rsidRDefault="005D3458" w:rsidP="005D3458">
      <w:pPr>
        <w:pStyle w:val="ListParagraph"/>
        <w:numPr>
          <w:ilvl w:val="0"/>
          <w:numId w:val="13"/>
        </w:numPr>
        <w:rPr>
          <w:b/>
          <w:sz w:val="21"/>
          <w:szCs w:val="21"/>
        </w:rPr>
      </w:pPr>
      <w:r w:rsidRPr="000A098C">
        <w:rPr>
          <w:b/>
          <w:sz w:val="21"/>
          <w:szCs w:val="21"/>
        </w:rPr>
        <w:t>Results</w:t>
      </w:r>
    </w:p>
    <w:p w14:paraId="7912292F" w14:textId="04657904" w:rsidR="00D06BB4" w:rsidDel="002C49FB" w:rsidRDefault="004A377B" w:rsidP="00D06BB4">
      <w:pPr>
        <w:ind w:firstLine="360"/>
        <w:rPr>
          <w:sz w:val="21"/>
          <w:szCs w:val="21"/>
        </w:rPr>
      </w:pPr>
      <w:moveFromRangeStart w:id="90" w:author="Charles M. Folden III" w:date="2016-04-25T13:13:00Z" w:name="move449353367"/>
      <w:moveFrom w:id="91" w:author="Charles M. Folden III" w:date="2016-04-25T13:13:00Z">
        <w:r w:rsidDel="002C49FB">
          <w:rPr>
            <w:sz w:val="21"/>
            <w:szCs w:val="21"/>
          </w:rPr>
          <w:t xml:space="preserve">All results are presented for equal contact volumes between aqueous and organic solutions for both extraction and back extraction. Results are also depicted for a zero holdup volume. </w:t>
        </w:r>
      </w:moveFrom>
    </w:p>
    <w:moveFromRangeEnd w:id="90"/>
    <w:p w14:paraId="48C2D71A" w14:textId="7966C793" w:rsidR="00022A05" w:rsidRDefault="00056061" w:rsidP="00D06BB4">
      <w:pPr>
        <w:ind w:firstLine="360"/>
        <w:rPr>
          <w:sz w:val="21"/>
          <w:szCs w:val="21"/>
        </w:rPr>
      </w:pPr>
      <w:r w:rsidRPr="00056061">
        <w:rPr>
          <w:sz w:val="21"/>
          <w:szCs w:val="21"/>
        </w:rPr>
        <w:t xml:space="preserve">The U and Pu recovery after back-extraction for the first and second experiments are shown in Table 1.  </w:t>
      </w:r>
      <w:r w:rsidR="00022A05" w:rsidRPr="00022A05">
        <w:rPr>
          <w:sz w:val="21"/>
          <w:szCs w:val="21"/>
        </w:rPr>
        <w:t xml:space="preserve">The DCs for U and Pu were determined by analyzing the </w:t>
      </w:r>
      <w:del w:id="92" w:author="Charles M. Folden III" w:date="2016-04-25T13:29:00Z">
        <w:r w:rsidR="00022A05" w:rsidRPr="00022A05" w:rsidDel="00143C6F">
          <w:rPr>
            <w:sz w:val="21"/>
            <w:szCs w:val="21"/>
          </w:rPr>
          <w:delText xml:space="preserve">stock </w:delText>
        </w:r>
      </w:del>
      <w:ins w:id="93" w:author="Charles M. Folden III" w:date="2016-04-25T13:29:00Z">
        <w:r w:rsidR="00143C6F">
          <w:rPr>
            <w:sz w:val="21"/>
            <w:szCs w:val="21"/>
          </w:rPr>
          <w:t xml:space="preserve">working </w:t>
        </w:r>
      </w:ins>
      <w:r w:rsidR="00022A05" w:rsidRPr="00022A05">
        <w:rPr>
          <w:sz w:val="21"/>
          <w:szCs w:val="21"/>
        </w:rPr>
        <w:t>solution both before and after extraction for experiment 1. These were determined to be 26.</w:t>
      </w:r>
      <w:r w:rsidR="004A377B">
        <w:rPr>
          <w:sz w:val="21"/>
          <w:szCs w:val="21"/>
        </w:rPr>
        <w:t>7</w:t>
      </w:r>
      <w:r w:rsidR="00022A05" w:rsidRPr="00022A05">
        <w:rPr>
          <w:sz w:val="21"/>
          <w:szCs w:val="21"/>
        </w:rPr>
        <w:t xml:space="preserve"> ± </w:t>
      </w:r>
      <w:r w:rsidR="004A377B">
        <w:rPr>
          <w:sz w:val="21"/>
          <w:szCs w:val="21"/>
        </w:rPr>
        <w:t>2.9</w:t>
      </w:r>
      <w:r w:rsidR="00022A05" w:rsidRPr="00022A05">
        <w:rPr>
          <w:sz w:val="21"/>
          <w:szCs w:val="21"/>
        </w:rPr>
        <w:t xml:space="preserve"> and 11.6 ± 1.</w:t>
      </w:r>
      <w:r w:rsidR="004A377B">
        <w:rPr>
          <w:sz w:val="21"/>
          <w:szCs w:val="21"/>
        </w:rPr>
        <w:t>1</w:t>
      </w:r>
      <w:r w:rsidR="00022A05" w:rsidRPr="00022A05">
        <w:rPr>
          <w:sz w:val="21"/>
          <w:szCs w:val="21"/>
        </w:rPr>
        <w:t xml:space="preserve">, for U and Pu </w:t>
      </w:r>
      <w:del w:id="94" w:author="Charles M. Folden III" w:date="2016-04-25T13:33:00Z">
        <w:r w:rsidR="00022A05" w:rsidRPr="00022A05" w:rsidDel="00B9243F">
          <w:rPr>
            <w:sz w:val="21"/>
            <w:szCs w:val="21"/>
          </w:rPr>
          <w:delText>respectfully</w:delText>
        </w:r>
      </w:del>
      <w:ins w:id="95" w:author="Charles M. Folden III" w:date="2016-04-25T13:33:00Z">
        <w:r w:rsidR="00B9243F">
          <w:rPr>
            <w:sz w:val="21"/>
            <w:szCs w:val="21"/>
          </w:rPr>
          <w:t>respectively</w:t>
        </w:r>
      </w:ins>
      <w:r w:rsidR="00022A05" w:rsidRPr="00022A05">
        <w:rPr>
          <w:sz w:val="21"/>
          <w:szCs w:val="21"/>
        </w:rPr>
        <w:t>.</w:t>
      </w:r>
      <w:r w:rsidR="00C15A85">
        <w:rPr>
          <w:sz w:val="21"/>
          <w:szCs w:val="21"/>
        </w:rPr>
        <w:t xml:space="preserve"> </w:t>
      </w:r>
      <w:r w:rsidR="007422C7">
        <w:rPr>
          <w:sz w:val="21"/>
          <w:szCs w:val="21"/>
        </w:rPr>
        <w:t xml:space="preserve">Experiment 2 successfully recovered </w:t>
      </w:r>
      <w:del w:id="96" w:author="Charles M. Folden III" w:date="2016-04-25T13:33:00Z">
        <w:r w:rsidR="007422C7" w:rsidDel="00F97CD6">
          <w:rPr>
            <w:sz w:val="21"/>
            <w:szCs w:val="21"/>
          </w:rPr>
          <w:delText xml:space="preserve">about </w:delText>
        </w:r>
      </w:del>
      <w:ins w:id="97" w:author="Charles M. Folden III" w:date="2016-04-25T13:33:00Z">
        <w:r w:rsidR="00F97CD6">
          <w:rPr>
            <w:sz w:val="21"/>
            <w:szCs w:val="21"/>
          </w:rPr>
          <w:t xml:space="preserve">approximately </w:t>
        </w:r>
      </w:ins>
      <w:r w:rsidR="007422C7">
        <w:rPr>
          <w:sz w:val="21"/>
          <w:szCs w:val="21"/>
        </w:rPr>
        <w:t>93% of the original Pu with less than 1% of the original U</w:t>
      </w:r>
      <w:ins w:id="98" w:author="Charles M. Folden III" w:date="2016-04-25T13:33:00Z">
        <w:r w:rsidR="00423B62">
          <w:rPr>
            <w:sz w:val="21"/>
            <w:szCs w:val="21"/>
          </w:rPr>
          <w:t xml:space="preserve"> remaining</w:t>
        </w:r>
      </w:ins>
      <w:r w:rsidR="007422C7">
        <w:rPr>
          <w:sz w:val="21"/>
          <w:szCs w:val="21"/>
        </w:rPr>
        <w:t xml:space="preserve">. </w:t>
      </w:r>
    </w:p>
    <w:p w14:paraId="75C2D0FE" w14:textId="77777777" w:rsidR="00E50AB6" w:rsidRPr="00E50AB6" w:rsidRDefault="00E50AB6" w:rsidP="00E50AB6">
      <w:pPr>
        <w:keepNext/>
        <w:spacing w:line="240" w:lineRule="auto"/>
        <w:jc w:val="center"/>
        <w:rPr>
          <w:rFonts w:eastAsia="Times New Roman" w:cs="Times New Roman"/>
          <w:iCs/>
          <w:sz w:val="21"/>
          <w:szCs w:val="21"/>
        </w:rPr>
      </w:pPr>
      <w:bookmarkStart w:id="99" w:name="_Ref447702094"/>
      <w:r w:rsidRPr="00E50AB6">
        <w:rPr>
          <w:rFonts w:eastAsia="Times New Roman" w:cs="Times New Roman"/>
          <w:iCs/>
          <w:sz w:val="21"/>
          <w:szCs w:val="21"/>
        </w:rPr>
        <w:t xml:space="preserve">Table </w:t>
      </w:r>
      <w:r w:rsidRPr="00E50AB6">
        <w:rPr>
          <w:rFonts w:eastAsia="Times New Roman" w:cs="Times New Roman"/>
          <w:iCs/>
          <w:sz w:val="21"/>
          <w:szCs w:val="21"/>
        </w:rPr>
        <w:fldChar w:fldCharType="begin"/>
      </w:r>
      <w:r w:rsidRPr="00E50AB6">
        <w:rPr>
          <w:rFonts w:eastAsia="Times New Roman" w:cs="Times New Roman"/>
          <w:iCs/>
          <w:sz w:val="21"/>
          <w:szCs w:val="21"/>
        </w:rPr>
        <w:instrText xml:space="preserve"> SEQ Table \* ARABIC </w:instrText>
      </w:r>
      <w:r w:rsidRPr="00E50AB6">
        <w:rPr>
          <w:rFonts w:eastAsia="Times New Roman" w:cs="Times New Roman"/>
          <w:iCs/>
          <w:sz w:val="21"/>
          <w:szCs w:val="21"/>
        </w:rPr>
        <w:fldChar w:fldCharType="separate"/>
      </w:r>
      <w:r w:rsidR="009A1680">
        <w:rPr>
          <w:rFonts w:eastAsia="Times New Roman" w:cs="Times New Roman"/>
          <w:iCs/>
          <w:noProof/>
          <w:sz w:val="21"/>
          <w:szCs w:val="21"/>
        </w:rPr>
        <w:t>1</w:t>
      </w:r>
      <w:r w:rsidRPr="00E50AB6">
        <w:rPr>
          <w:rFonts w:eastAsia="Times New Roman" w:cs="Times New Roman"/>
          <w:iCs/>
          <w:noProof/>
          <w:sz w:val="21"/>
          <w:szCs w:val="21"/>
        </w:rPr>
        <w:fldChar w:fldCharType="end"/>
      </w:r>
      <w:bookmarkEnd w:id="99"/>
      <w:r w:rsidRPr="00E50AB6">
        <w:rPr>
          <w:rFonts w:eastAsia="Times New Roman" w:cs="Times New Roman"/>
          <w:iCs/>
          <w:sz w:val="21"/>
          <w:szCs w:val="21"/>
        </w:rPr>
        <w:t xml:space="preserve"> </w:t>
      </w:r>
      <w:commentRangeStart w:id="100"/>
      <w:r w:rsidRPr="00E50AB6">
        <w:rPr>
          <w:rFonts w:eastAsia="Times New Roman" w:cs="Times New Roman"/>
          <w:iCs/>
          <w:sz w:val="21"/>
          <w:szCs w:val="21"/>
        </w:rPr>
        <w:t>Recoveries</w:t>
      </w:r>
      <w:commentRangeEnd w:id="100"/>
      <w:r w:rsidR="00202E20">
        <w:rPr>
          <w:rStyle w:val="CommentReference"/>
        </w:rPr>
        <w:commentReference w:id="100"/>
      </w:r>
      <w:r w:rsidRPr="00E50AB6">
        <w:rPr>
          <w:rFonts w:eastAsia="Times New Roman" w:cs="Times New Roman"/>
          <w:iCs/>
          <w:sz w:val="21"/>
          <w:szCs w:val="21"/>
        </w:rPr>
        <w:t xml:space="preserve"> of U and Pu for the different experiments.</w:t>
      </w:r>
    </w:p>
    <w:tbl>
      <w:tblPr>
        <w:tblStyle w:val="NormalTable1"/>
        <w:tblW w:w="0" w:type="auto"/>
        <w:tblLook w:val="04A0" w:firstRow="1" w:lastRow="0" w:firstColumn="1" w:lastColumn="0" w:noHBand="0" w:noVBand="1"/>
      </w:tblPr>
      <w:tblGrid>
        <w:gridCol w:w="2359"/>
        <w:gridCol w:w="1332"/>
        <w:gridCol w:w="779"/>
        <w:gridCol w:w="1465"/>
        <w:gridCol w:w="823"/>
      </w:tblGrid>
      <w:tr w:rsidR="00E50AB6" w:rsidRPr="00E50AB6" w14:paraId="005744F7" w14:textId="77777777" w:rsidTr="008F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4DD8843A" w14:textId="77777777" w:rsidR="00E50AB6" w:rsidRPr="00E50AB6" w:rsidRDefault="00E50AB6" w:rsidP="00E50AB6">
            <w:pPr>
              <w:spacing w:line="240" w:lineRule="auto"/>
              <w:contextualSpacing w:val="0"/>
              <w:jc w:val="left"/>
              <w:rPr>
                <w:b w:val="0"/>
                <w:bCs w:val="0"/>
                <w:sz w:val="21"/>
                <w:szCs w:val="21"/>
              </w:rPr>
            </w:pPr>
          </w:p>
        </w:tc>
        <w:tc>
          <w:tcPr>
            <w:tcW w:w="1332" w:type="dxa"/>
          </w:tcPr>
          <w:p w14:paraId="06558AE7" w14:textId="77777777"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Pu Recovery</w:t>
            </w:r>
          </w:p>
        </w:tc>
        <w:tc>
          <w:tcPr>
            <w:tcW w:w="779" w:type="dxa"/>
          </w:tcPr>
          <w:p w14:paraId="1ABE6DA0" w14:textId="77777777"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w:t>
            </w:r>
          </w:p>
        </w:tc>
        <w:tc>
          <w:tcPr>
            <w:tcW w:w="1465" w:type="dxa"/>
          </w:tcPr>
          <w:p w14:paraId="16806553" w14:textId="77777777"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U Recovery</w:t>
            </w:r>
          </w:p>
        </w:tc>
        <w:tc>
          <w:tcPr>
            <w:tcW w:w="823" w:type="dxa"/>
          </w:tcPr>
          <w:p w14:paraId="56BBDE98" w14:textId="77777777" w:rsidR="00E50AB6" w:rsidRPr="00E50AB6" w:rsidRDefault="00E50AB6"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w:t>
            </w:r>
          </w:p>
        </w:tc>
      </w:tr>
      <w:tr w:rsidR="00E50AB6" w:rsidRPr="00E50AB6" w14:paraId="7FDA2B2F" w14:textId="77777777" w:rsidTr="008F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2EFD5FBE" w14:textId="77777777"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Experiment 1</w:t>
            </w:r>
          </w:p>
        </w:tc>
        <w:tc>
          <w:tcPr>
            <w:tcW w:w="1332" w:type="dxa"/>
          </w:tcPr>
          <w:p w14:paraId="494ED5B7" w14:textId="77777777" w:rsidR="00E50AB6" w:rsidRPr="00E50AB6" w:rsidRDefault="00732D80"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0.834</w:t>
            </w:r>
          </w:p>
        </w:tc>
        <w:tc>
          <w:tcPr>
            <w:tcW w:w="779" w:type="dxa"/>
          </w:tcPr>
          <w:p w14:paraId="70699F99" w14:textId="77777777" w:rsidR="00E50AB6" w:rsidRPr="00E50AB6" w:rsidRDefault="00732D80"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0.095</w:t>
            </w:r>
          </w:p>
        </w:tc>
        <w:tc>
          <w:tcPr>
            <w:tcW w:w="1465" w:type="dxa"/>
          </w:tcPr>
          <w:p w14:paraId="1F1CB3C9" w14:textId="77777777" w:rsidR="00E50AB6" w:rsidRPr="00E50AB6" w:rsidRDefault="000F70A4"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0.112</w:t>
            </w:r>
          </w:p>
        </w:tc>
        <w:tc>
          <w:tcPr>
            <w:tcW w:w="823" w:type="dxa"/>
          </w:tcPr>
          <w:p w14:paraId="2B29DB98" w14:textId="77777777" w:rsidR="00E50AB6" w:rsidRPr="00E50AB6" w:rsidRDefault="000F70A4"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0.013</w:t>
            </w:r>
          </w:p>
        </w:tc>
      </w:tr>
      <w:tr w:rsidR="00E50AB6" w:rsidRPr="00E50AB6" w14:paraId="12E7B123" w14:textId="77777777" w:rsidTr="008F5B94">
        <w:tc>
          <w:tcPr>
            <w:cnfStyle w:val="001000000000" w:firstRow="0" w:lastRow="0" w:firstColumn="1" w:lastColumn="0" w:oddVBand="0" w:evenVBand="0" w:oddHBand="0" w:evenHBand="0" w:firstRowFirstColumn="0" w:firstRowLastColumn="0" w:lastRowFirstColumn="0" w:lastRowLastColumn="0"/>
            <w:tcW w:w="2359" w:type="dxa"/>
          </w:tcPr>
          <w:p w14:paraId="6FB7A986" w14:textId="77777777"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Experiment 2 Cycle 1</w:t>
            </w:r>
          </w:p>
        </w:tc>
        <w:tc>
          <w:tcPr>
            <w:tcW w:w="1332" w:type="dxa"/>
          </w:tcPr>
          <w:p w14:paraId="73EF78D5" w14:textId="77777777" w:rsidR="00E50AB6" w:rsidRPr="00E50AB6" w:rsidRDefault="009E066A"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0.997</w:t>
            </w:r>
          </w:p>
        </w:tc>
        <w:tc>
          <w:tcPr>
            <w:tcW w:w="779" w:type="dxa"/>
          </w:tcPr>
          <w:p w14:paraId="44FB66A9" w14:textId="77777777" w:rsidR="00E50AB6" w:rsidRPr="00E50AB6" w:rsidRDefault="009E066A"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0.042</w:t>
            </w:r>
          </w:p>
        </w:tc>
        <w:tc>
          <w:tcPr>
            <w:tcW w:w="1465" w:type="dxa"/>
          </w:tcPr>
          <w:p w14:paraId="7B9E2ECB" w14:textId="77777777" w:rsidR="00E50AB6" w:rsidRPr="00E50AB6" w:rsidRDefault="009E066A"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0.068</w:t>
            </w:r>
          </w:p>
        </w:tc>
        <w:tc>
          <w:tcPr>
            <w:tcW w:w="823" w:type="dxa"/>
          </w:tcPr>
          <w:p w14:paraId="7E7613EF" w14:textId="77777777" w:rsidR="00E50AB6" w:rsidRPr="00E50AB6" w:rsidRDefault="009E066A"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0.003</w:t>
            </w:r>
          </w:p>
        </w:tc>
      </w:tr>
      <w:tr w:rsidR="00E50AB6" w:rsidRPr="00E50AB6" w14:paraId="068DE5A1" w14:textId="77777777" w:rsidTr="008F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5D834230" w14:textId="77777777"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Experiment 2 Cycle 2</w:t>
            </w:r>
          </w:p>
        </w:tc>
        <w:tc>
          <w:tcPr>
            <w:tcW w:w="1332" w:type="dxa"/>
          </w:tcPr>
          <w:p w14:paraId="0F8F074E" w14:textId="77777777" w:rsidR="00E50AB6" w:rsidRPr="00E50AB6" w:rsidRDefault="000F197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0.930</w:t>
            </w:r>
          </w:p>
        </w:tc>
        <w:tc>
          <w:tcPr>
            <w:tcW w:w="779" w:type="dxa"/>
          </w:tcPr>
          <w:p w14:paraId="7D17E2F8" w14:textId="77777777" w:rsidR="00E50AB6" w:rsidRPr="00E50AB6" w:rsidRDefault="000F197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0.046</w:t>
            </w:r>
          </w:p>
        </w:tc>
        <w:tc>
          <w:tcPr>
            <w:tcW w:w="1465" w:type="dxa"/>
          </w:tcPr>
          <w:p w14:paraId="186B47AC" w14:textId="77777777" w:rsidR="00E50AB6" w:rsidRPr="00E50AB6" w:rsidRDefault="000F197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0.066</w:t>
            </w:r>
          </w:p>
        </w:tc>
        <w:tc>
          <w:tcPr>
            <w:tcW w:w="823" w:type="dxa"/>
          </w:tcPr>
          <w:p w14:paraId="66A94376" w14:textId="77777777" w:rsidR="00E50AB6" w:rsidRPr="00E50AB6" w:rsidRDefault="000F197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0.003</w:t>
            </w:r>
          </w:p>
        </w:tc>
      </w:tr>
      <w:tr w:rsidR="00E50AB6" w:rsidRPr="00E50AB6" w14:paraId="05E13D21" w14:textId="77777777" w:rsidTr="008F5B94">
        <w:tc>
          <w:tcPr>
            <w:cnfStyle w:val="001000000000" w:firstRow="0" w:lastRow="0" w:firstColumn="1" w:lastColumn="0" w:oddVBand="0" w:evenVBand="0" w:oddHBand="0" w:evenHBand="0" w:firstRowFirstColumn="0" w:firstRowLastColumn="0" w:lastRowFirstColumn="0" w:lastRowLastColumn="0"/>
            <w:tcW w:w="2359" w:type="dxa"/>
          </w:tcPr>
          <w:p w14:paraId="0CAF0A36" w14:textId="77777777" w:rsidR="00E50AB6" w:rsidRPr="00E50AB6" w:rsidRDefault="00E50AB6" w:rsidP="00E50AB6">
            <w:pPr>
              <w:spacing w:line="240" w:lineRule="auto"/>
              <w:contextualSpacing w:val="0"/>
              <w:jc w:val="left"/>
              <w:rPr>
                <w:b w:val="0"/>
                <w:bCs w:val="0"/>
                <w:sz w:val="21"/>
                <w:szCs w:val="21"/>
              </w:rPr>
            </w:pPr>
            <w:r w:rsidRPr="00E50AB6">
              <w:rPr>
                <w:b w:val="0"/>
                <w:bCs w:val="0"/>
                <w:sz w:val="21"/>
                <w:szCs w:val="21"/>
              </w:rPr>
              <w:t>Overall Experiment 2</w:t>
            </w:r>
          </w:p>
        </w:tc>
        <w:tc>
          <w:tcPr>
            <w:tcW w:w="1332" w:type="dxa"/>
          </w:tcPr>
          <w:p w14:paraId="3227805A" w14:textId="77777777" w:rsidR="00E50AB6" w:rsidRPr="00E50AB6" w:rsidRDefault="002D7F35"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0.927</w:t>
            </w:r>
          </w:p>
        </w:tc>
        <w:tc>
          <w:tcPr>
            <w:tcW w:w="779" w:type="dxa"/>
          </w:tcPr>
          <w:p w14:paraId="3073C228" w14:textId="77777777" w:rsidR="00E50AB6" w:rsidRPr="00E50AB6" w:rsidRDefault="002D7F35"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0.060</w:t>
            </w:r>
          </w:p>
        </w:tc>
        <w:tc>
          <w:tcPr>
            <w:tcW w:w="1465" w:type="dxa"/>
          </w:tcPr>
          <w:p w14:paraId="63EC3A9E" w14:textId="77777777" w:rsidR="00E50AB6" w:rsidRPr="00E50AB6" w:rsidRDefault="002D7F35"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0.0045</w:t>
            </w:r>
          </w:p>
        </w:tc>
        <w:tc>
          <w:tcPr>
            <w:tcW w:w="823" w:type="dxa"/>
          </w:tcPr>
          <w:p w14:paraId="7891A12D" w14:textId="77777777" w:rsidR="00E50AB6" w:rsidRPr="00E50AB6" w:rsidRDefault="002D7F35"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0.0003</w:t>
            </w:r>
          </w:p>
        </w:tc>
      </w:tr>
    </w:tbl>
    <w:p w14:paraId="2CF2BF2E" w14:textId="77777777" w:rsidR="00E50AB6" w:rsidRDefault="00E50AB6" w:rsidP="00781E07">
      <w:pPr>
        <w:ind w:firstLine="360"/>
        <w:rPr>
          <w:sz w:val="21"/>
          <w:szCs w:val="21"/>
        </w:rPr>
      </w:pPr>
    </w:p>
    <w:p w14:paraId="779D1748" w14:textId="73F91E0F" w:rsidR="00E50AB6" w:rsidRDefault="00421AE2" w:rsidP="00010FDC">
      <w:pPr>
        <w:ind w:firstLine="360"/>
        <w:rPr>
          <w:sz w:val="21"/>
          <w:szCs w:val="21"/>
        </w:rPr>
      </w:pPr>
      <w:ins w:id="101" w:author="Charles M. Folden III" w:date="2016-04-25T13:42:00Z">
        <w:r>
          <w:rPr>
            <w:sz w:val="21"/>
            <w:szCs w:val="21"/>
          </w:rPr>
          <w:t xml:space="preserve">In experiment 1, </w:t>
        </w:r>
      </w:ins>
      <w:del w:id="102" w:author="Charles M. Folden III" w:date="2016-04-25T13:42:00Z">
        <w:r w:rsidR="00791265" w:rsidDel="00421AE2">
          <w:rPr>
            <w:sz w:val="21"/>
            <w:szCs w:val="21"/>
          </w:rPr>
          <w:delText>Appr</w:delText>
        </w:r>
        <w:r w:rsidR="004E3B0A" w:rsidDel="00421AE2">
          <w:rPr>
            <w:sz w:val="21"/>
            <w:szCs w:val="21"/>
          </w:rPr>
          <w:delText xml:space="preserve">oximately </w:delText>
        </w:r>
      </w:del>
      <w:ins w:id="103" w:author="Charles M. Folden III" w:date="2016-04-25T13:42:00Z">
        <w:r>
          <w:rPr>
            <w:sz w:val="21"/>
            <w:szCs w:val="21"/>
          </w:rPr>
          <w:t xml:space="preserve">approximately </w:t>
        </w:r>
      </w:ins>
      <w:r w:rsidR="004E3B0A">
        <w:rPr>
          <w:sz w:val="21"/>
          <w:szCs w:val="21"/>
        </w:rPr>
        <w:t>10</w:t>
      </w:r>
      <w:r w:rsidR="00DE726C">
        <w:rPr>
          <w:sz w:val="21"/>
          <w:szCs w:val="21"/>
        </w:rPr>
        <w:t xml:space="preserve">% of the </w:t>
      </w:r>
      <w:r w:rsidR="003C68F4">
        <w:rPr>
          <w:sz w:val="21"/>
          <w:szCs w:val="21"/>
        </w:rPr>
        <w:t xml:space="preserve">U </w:t>
      </w:r>
      <w:r w:rsidR="0040746E">
        <w:rPr>
          <w:sz w:val="21"/>
          <w:szCs w:val="21"/>
        </w:rPr>
        <w:t xml:space="preserve">in the TBP phase </w:t>
      </w:r>
      <w:r w:rsidR="003C68F4">
        <w:rPr>
          <w:sz w:val="21"/>
          <w:szCs w:val="21"/>
        </w:rPr>
        <w:t xml:space="preserve">was </w:t>
      </w:r>
      <w:del w:id="104" w:author="Charles M. Folden III" w:date="2016-04-25T13:35:00Z">
        <w:r w:rsidR="003C68F4" w:rsidDel="00FD4DF3">
          <w:rPr>
            <w:sz w:val="21"/>
            <w:szCs w:val="21"/>
          </w:rPr>
          <w:delText xml:space="preserve">back </w:delText>
        </w:r>
      </w:del>
      <w:ins w:id="105" w:author="Charles M. Folden III" w:date="2016-04-25T13:35:00Z">
        <w:r w:rsidR="00FD4DF3">
          <w:rPr>
            <w:sz w:val="21"/>
            <w:szCs w:val="21"/>
          </w:rPr>
          <w:t>back-</w:t>
        </w:r>
      </w:ins>
      <w:r w:rsidR="00791265">
        <w:rPr>
          <w:sz w:val="21"/>
          <w:szCs w:val="21"/>
        </w:rPr>
        <w:t>extracted</w:t>
      </w:r>
      <w:r w:rsidR="004E3B0A">
        <w:rPr>
          <w:sz w:val="21"/>
          <w:szCs w:val="21"/>
        </w:rPr>
        <w:t xml:space="preserve"> with a single contact of </w:t>
      </w:r>
      <w:del w:id="106" w:author="Charles M. Folden III" w:date="2016-04-25T13:42:00Z">
        <w:r w:rsidR="004E3B0A" w:rsidDel="00421AE2">
          <w:rPr>
            <w:sz w:val="21"/>
            <w:szCs w:val="21"/>
          </w:rPr>
          <w:delText>0.75 M HNO</w:delText>
        </w:r>
        <w:r w:rsidR="004E3B0A" w:rsidDel="00421AE2">
          <w:rPr>
            <w:sz w:val="21"/>
            <w:szCs w:val="21"/>
            <w:vertAlign w:val="subscript"/>
          </w:rPr>
          <w:delText>3</w:delText>
        </w:r>
        <w:r w:rsidR="003C68F4" w:rsidDel="00421AE2">
          <w:rPr>
            <w:sz w:val="21"/>
            <w:szCs w:val="21"/>
          </w:rPr>
          <w:delText xml:space="preserve"> in a </w:delText>
        </w:r>
      </w:del>
      <w:ins w:id="107" w:author="Charles M. Folden III" w:date="2016-04-25T13:42:00Z">
        <w:r>
          <w:rPr>
            <w:sz w:val="21"/>
            <w:szCs w:val="21"/>
          </w:rPr>
          <w:t xml:space="preserve">a solution of </w:t>
        </w:r>
      </w:ins>
      <w:r w:rsidR="003C68F4">
        <w:rPr>
          <w:sz w:val="21"/>
          <w:szCs w:val="21"/>
        </w:rPr>
        <w:t xml:space="preserve">0.024 M iron </w:t>
      </w:r>
      <w:proofErr w:type="spellStart"/>
      <w:r w:rsidR="003C68F4">
        <w:rPr>
          <w:sz w:val="21"/>
          <w:szCs w:val="21"/>
        </w:rPr>
        <w:t>sulfamate</w:t>
      </w:r>
      <w:proofErr w:type="spellEnd"/>
      <w:r w:rsidR="003C68F4">
        <w:rPr>
          <w:sz w:val="21"/>
          <w:szCs w:val="21"/>
        </w:rPr>
        <w:t xml:space="preserve"> </w:t>
      </w:r>
      <w:ins w:id="108" w:author="Charles M. Folden III" w:date="2016-04-25T13:42:00Z">
        <w:r>
          <w:rPr>
            <w:sz w:val="21"/>
            <w:szCs w:val="21"/>
          </w:rPr>
          <w:t>in 0.75 M HNO</w:t>
        </w:r>
        <w:r>
          <w:rPr>
            <w:sz w:val="21"/>
            <w:szCs w:val="21"/>
            <w:vertAlign w:val="subscript"/>
          </w:rPr>
          <w:t>3</w:t>
        </w:r>
      </w:ins>
      <w:del w:id="109" w:author="Charles M. Folden III" w:date="2016-04-25T13:42:00Z">
        <w:r w:rsidR="003C68F4" w:rsidDel="00421AE2">
          <w:rPr>
            <w:sz w:val="21"/>
            <w:szCs w:val="21"/>
          </w:rPr>
          <w:delText>solution</w:delText>
        </w:r>
        <w:r w:rsidR="0040746E" w:rsidDel="00421AE2">
          <w:rPr>
            <w:sz w:val="21"/>
            <w:szCs w:val="21"/>
          </w:rPr>
          <w:delText xml:space="preserve"> in experiment 1</w:delText>
        </w:r>
      </w:del>
      <w:r w:rsidR="004E3B0A">
        <w:rPr>
          <w:sz w:val="21"/>
          <w:szCs w:val="21"/>
        </w:rPr>
        <w:t>.</w:t>
      </w:r>
      <w:r w:rsidR="003C68F4">
        <w:rPr>
          <w:sz w:val="21"/>
          <w:szCs w:val="21"/>
        </w:rPr>
        <w:t xml:space="preserve"> Experiment 2 had much smaller U </w:t>
      </w:r>
      <w:del w:id="110" w:author="Charles M. Folden III" w:date="2016-04-25T13:36:00Z">
        <w:r w:rsidR="003C68F4" w:rsidDel="00FD4DF3">
          <w:rPr>
            <w:sz w:val="21"/>
            <w:szCs w:val="21"/>
          </w:rPr>
          <w:delText xml:space="preserve">back </w:delText>
        </w:r>
      </w:del>
      <w:ins w:id="111" w:author="Charles M. Folden III" w:date="2016-04-25T13:36:00Z">
        <w:r w:rsidR="00FD4DF3">
          <w:rPr>
            <w:sz w:val="21"/>
            <w:szCs w:val="21"/>
          </w:rPr>
          <w:t>back-</w:t>
        </w:r>
      </w:ins>
      <w:r w:rsidR="003C68F4">
        <w:rPr>
          <w:sz w:val="21"/>
          <w:szCs w:val="21"/>
        </w:rPr>
        <w:t>extraction due to the higher molar concentration of HNO</w:t>
      </w:r>
      <w:r w:rsidR="003C68F4">
        <w:rPr>
          <w:sz w:val="21"/>
          <w:szCs w:val="21"/>
          <w:vertAlign w:val="subscript"/>
        </w:rPr>
        <w:t>3</w:t>
      </w:r>
      <w:r w:rsidR="003C68F4">
        <w:rPr>
          <w:sz w:val="21"/>
          <w:szCs w:val="21"/>
        </w:rPr>
        <w:t xml:space="preserve"> in the </w:t>
      </w:r>
      <w:del w:id="112" w:author="Charles M. Folden III" w:date="2016-04-25T13:36:00Z">
        <w:r w:rsidR="003C68F4" w:rsidDel="00FD4DF3">
          <w:rPr>
            <w:sz w:val="21"/>
            <w:szCs w:val="21"/>
          </w:rPr>
          <w:delText xml:space="preserve">back </w:delText>
        </w:r>
      </w:del>
      <w:ins w:id="113" w:author="Charles M. Folden III" w:date="2016-04-25T13:36:00Z">
        <w:r w:rsidR="00FD4DF3">
          <w:rPr>
            <w:sz w:val="21"/>
            <w:szCs w:val="21"/>
          </w:rPr>
          <w:t>back-</w:t>
        </w:r>
      </w:ins>
      <w:r w:rsidR="003C68F4">
        <w:rPr>
          <w:sz w:val="21"/>
          <w:szCs w:val="21"/>
        </w:rPr>
        <w:t>extraction solution</w:t>
      </w:r>
      <w:r w:rsidR="0040746E">
        <w:rPr>
          <w:sz w:val="21"/>
          <w:szCs w:val="21"/>
        </w:rPr>
        <w:t xml:space="preserve"> </w:t>
      </w:r>
      <w:r w:rsidR="0040746E">
        <w:rPr>
          <w:sz w:val="21"/>
          <w:szCs w:val="21"/>
        </w:rPr>
        <w:fldChar w:fldCharType="begin"/>
      </w:r>
      <w:r w:rsidR="00C256E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40746E">
        <w:rPr>
          <w:sz w:val="21"/>
          <w:szCs w:val="21"/>
        </w:rPr>
        <w:fldChar w:fldCharType="separate"/>
      </w:r>
      <w:r w:rsidR="0040746E">
        <w:rPr>
          <w:noProof/>
          <w:sz w:val="21"/>
          <w:szCs w:val="21"/>
        </w:rPr>
        <w:t>(Benedict 1982)</w:t>
      </w:r>
      <w:r w:rsidR="0040746E">
        <w:rPr>
          <w:sz w:val="21"/>
          <w:szCs w:val="21"/>
        </w:rPr>
        <w:fldChar w:fldCharType="end"/>
      </w:r>
      <w:r w:rsidR="003C68F4">
        <w:rPr>
          <w:sz w:val="21"/>
          <w:szCs w:val="21"/>
        </w:rPr>
        <w:t xml:space="preserve">. </w:t>
      </w:r>
      <w:commentRangeStart w:id="114"/>
      <w:r w:rsidR="003C68F4">
        <w:rPr>
          <w:sz w:val="21"/>
          <w:szCs w:val="21"/>
        </w:rPr>
        <w:t>This</w:t>
      </w:r>
      <w:r w:rsidR="0003051D">
        <w:rPr>
          <w:sz w:val="21"/>
          <w:szCs w:val="21"/>
        </w:rPr>
        <w:t xml:space="preserve"> can</w:t>
      </w:r>
      <w:r w:rsidR="003C68F4">
        <w:rPr>
          <w:sz w:val="21"/>
          <w:szCs w:val="21"/>
        </w:rPr>
        <w:t xml:space="preserve"> also le</w:t>
      </w:r>
      <w:ins w:id="115" w:author="Charles M. Folden III" w:date="2016-04-25T13:43:00Z">
        <w:r w:rsidR="00646BCB">
          <w:rPr>
            <w:sz w:val="21"/>
            <w:szCs w:val="21"/>
          </w:rPr>
          <w:t>a</w:t>
        </w:r>
      </w:ins>
      <w:r w:rsidR="003C68F4">
        <w:rPr>
          <w:sz w:val="21"/>
          <w:szCs w:val="21"/>
        </w:rPr>
        <w:t>d to lower Pu recovery because 4 M HNO</w:t>
      </w:r>
      <w:r w:rsidR="003C68F4">
        <w:rPr>
          <w:sz w:val="21"/>
          <w:szCs w:val="21"/>
          <w:vertAlign w:val="subscript"/>
        </w:rPr>
        <w:t>3</w:t>
      </w:r>
      <w:r w:rsidR="003C68F4">
        <w:rPr>
          <w:sz w:val="21"/>
          <w:szCs w:val="21"/>
        </w:rPr>
        <w:t xml:space="preserve"> much more rapidly oxidizes </w:t>
      </w:r>
      <w:r w:rsidR="003C68F4">
        <w:rPr>
          <w:sz w:val="21"/>
          <w:szCs w:val="21"/>
        </w:rPr>
        <w:lastRenderedPageBreak/>
        <w:t>Fe(II), the agent which reduces Pu, with NO</w:t>
      </w:r>
      <w:r w:rsidR="003C68F4">
        <w:rPr>
          <w:sz w:val="21"/>
          <w:szCs w:val="21"/>
          <w:vertAlign w:val="subscript"/>
        </w:rPr>
        <w:t>2</w:t>
      </w:r>
      <w:r w:rsidR="003C68F4">
        <w:rPr>
          <w:sz w:val="21"/>
          <w:szCs w:val="21"/>
          <w:vertAlign w:val="superscript"/>
        </w:rPr>
        <w:t>-</w:t>
      </w:r>
      <w:r w:rsidR="003C68F4">
        <w:rPr>
          <w:sz w:val="21"/>
          <w:szCs w:val="21"/>
        </w:rPr>
        <w:t xml:space="preserve"> than 0.75 M HNO</w:t>
      </w:r>
      <w:r w:rsidR="003C68F4">
        <w:rPr>
          <w:sz w:val="21"/>
          <w:szCs w:val="21"/>
          <w:vertAlign w:val="subscript"/>
        </w:rPr>
        <w:t>3</w:t>
      </w:r>
      <w:r w:rsidR="00972BD5">
        <w:rPr>
          <w:sz w:val="21"/>
          <w:szCs w:val="21"/>
          <w:vertAlign w:val="subscript"/>
        </w:rPr>
        <w:t xml:space="preserve"> </w:t>
      </w:r>
      <w:r w:rsidR="00972BD5" w:rsidRPr="00972BD5">
        <w:rPr>
          <w:sz w:val="21"/>
          <w:szCs w:val="21"/>
        </w:rPr>
        <w:fldChar w:fldCharType="begin"/>
      </w:r>
      <w:r w:rsidR="00C256E1">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972BD5" w:rsidRPr="00972BD5">
        <w:rPr>
          <w:sz w:val="21"/>
          <w:szCs w:val="21"/>
        </w:rPr>
        <w:fldChar w:fldCharType="separate"/>
      </w:r>
      <w:r w:rsidR="00972BD5" w:rsidRPr="00972BD5">
        <w:rPr>
          <w:noProof/>
          <w:sz w:val="21"/>
          <w:szCs w:val="21"/>
        </w:rPr>
        <w:t>(Stoller 1961)</w:t>
      </w:r>
      <w:r w:rsidR="00972BD5" w:rsidRPr="00972BD5">
        <w:rPr>
          <w:sz w:val="21"/>
          <w:szCs w:val="21"/>
        </w:rPr>
        <w:fldChar w:fldCharType="end"/>
      </w:r>
      <w:r w:rsidR="003C68F4">
        <w:rPr>
          <w:sz w:val="21"/>
          <w:szCs w:val="21"/>
        </w:rPr>
        <w:t>.</w:t>
      </w:r>
      <w:commentRangeEnd w:id="114"/>
      <w:r w:rsidR="00FE26F0">
        <w:rPr>
          <w:rStyle w:val="CommentReference"/>
        </w:rPr>
        <w:commentReference w:id="114"/>
      </w:r>
      <w:r w:rsidR="00972BD5">
        <w:rPr>
          <w:sz w:val="21"/>
          <w:szCs w:val="21"/>
        </w:rPr>
        <w:t xml:space="preserve"> This is also emphasized in the differences in Pu recovery between cycle 1 and cycle 2 of experiment 2, where cycle 2 </w:t>
      </w:r>
      <w:del w:id="116" w:author="Charles M. Folden III" w:date="2016-04-25T13:36:00Z">
        <w:r w:rsidR="00972BD5" w:rsidDel="00FD4DF3">
          <w:rPr>
            <w:sz w:val="21"/>
            <w:szCs w:val="21"/>
          </w:rPr>
          <w:delText xml:space="preserve">back </w:delText>
        </w:r>
      </w:del>
      <w:ins w:id="117" w:author="Charles M. Folden III" w:date="2016-04-25T13:36:00Z">
        <w:r w:rsidR="00FD4DF3">
          <w:rPr>
            <w:sz w:val="21"/>
            <w:szCs w:val="21"/>
          </w:rPr>
          <w:t>back-</w:t>
        </w:r>
      </w:ins>
      <w:r w:rsidR="00972BD5">
        <w:rPr>
          <w:sz w:val="21"/>
          <w:szCs w:val="21"/>
        </w:rPr>
        <w:t xml:space="preserve">extraction utilized a </w:t>
      </w:r>
      <w:proofErr w:type="gramStart"/>
      <w:r w:rsidR="00972BD5">
        <w:rPr>
          <w:sz w:val="21"/>
          <w:szCs w:val="21"/>
        </w:rPr>
        <w:t>Fe(</w:t>
      </w:r>
      <w:proofErr w:type="gramEnd"/>
      <w:r w:rsidR="00972BD5">
        <w:rPr>
          <w:sz w:val="21"/>
          <w:szCs w:val="21"/>
        </w:rPr>
        <w:t>II) solution</w:t>
      </w:r>
      <w:r w:rsidR="00B82558">
        <w:rPr>
          <w:sz w:val="21"/>
          <w:szCs w:val="21"/>
        </w:rPr>
        <w:t xml:space="preserve"> that was a day older</w:t>
      </w:r>
      <w:r w:rsidR="00972BD5">
        <w:rPr>
          <w:sz w:val="21"/>
          <w:szCs w:val="21"/>
        </w:rPr>
        <w:t xml:space="preserve">. </w:t>
      </w:r>
    </w:p>
    <w:p w14:paraId="6093219C" w14:textId="750A08C3" w:rsidR="005027F3" w:rsidRPr="002222F9" w:rsidRDefault="00C62A47" w:rsidP="00927BF6">
      <w:pPr>
        <w:rPr>
          <w:color w:val="FF0000"/>
          <w:sz w:val="21"/>
          <w:szCs w:val="21"/>
        </w:rPr>
      </w:pPr>
      <w:r w:rsidRPr="000A098C">
        <w:rPr>
          <w:sz w:val="21"/>
          <w:szCs w:val="21"/>
        </w:rPr>
        <w:t xml:space="preserve"> </w:t>
      </w:r>
      <w:r w:rsidR="00972BD5">
        <w:rPr>
          <w:sz w:val="21"/>
          <w:szCs w:val="21"/>
        </w:rPr>
        <w:tab/>
      </w:r>
      <w:r w:rsidR="008166B2" w:rsidRPr="000A098C">
        <w:rPr>
          <w:sz w:val="21"/>
          <w:szCs w:val="21"/>
        </w:rPr>
        <w:t xml:space="preserve">The DF calculations utilized concentration ratios between contaminants that were normalized to the Pu </w:t>
      </w:r>
      <w:r w:rsidR="005722F3" w:rsidRPr="000A098C">
        <w:rPr>
          <w:sz w:val="21"/>
          <w:szCs w:val="21"/>
        </w:rPr>
        <w:t xml:space="preserve">concentration per </w:t>
      </w:r>
      <w:r w:rsidR="005722F3" w:rsidRPr="000A098C">
        <w:rPr>
          <w:sz w:val="21"/>
          <w:szCs w:val="21"/>
        </w:rPr>
        <w:fldChar w:fldCharType="begin"/>
      </w:r>
      <w:r w:rsidR="005722F3" w:rsidRPr="000A098C">
        <w:rPr>
          <w:sz w:val="21"/>
          <w:szCs w:val="21"/>
        </w:rPr>
        <w:instrText xml:space="preserve"> REF _Ref447544422 \h </w:instrText>
      </w:r>
      <w:r w:rsidR="000A098C">
        <w:rPr>
          <w:sz w:val="21"/>
          <w:szCs w:val="21"/>
        </w:rPr>
        <w:instrText xml:space="preserve"> \* MERGEFORMAT </w:instrText>
      </w:r>
      <w:r w:rsidR="005722F3" w:rsidRPr="000A098C">
        <w:rPr>
          <w:sz w:val="21"/>
          <w:szCs w:val="21"/>
        </w:rPr>
      </w:r>
      <w:r w:rsidR="005722F3" w:rsidRPr="000A098C">
        <w:rPr>
          <w:sz w:val="21"/>
          <w:szCs w:val="21"/>
        </w:rPr>
        <w:fldChar w:fldCharType="separate"/>
      </w:r>
      <w:r w:rsidR="009A1680" w:rsidRPr="009A1680">
        <w:rPr>
          <w:sz w:val="21"/>
          <w:szCs w:val="21"/>
        </w:rPr>
        <w:t xml:space="preserve">Equation </w:t>
      </w:r>
      <w:r w:rsidR="009A1680" w:rsidRPr="009A1680">
        <w:rPr>
          <w:noProof/>
          <w:sz w:val="21"/>
          <w:szCs w:val="21"/>
        </w:rPr>
        <w:t>3</w:t>
      </w:r>
      <w:r w:rsidR="005722F3" w:rsidRPr="000A098C">
        <w:rPr>
          <w:sz w:val="21"/>
          <w:szCs w:val="21"/>
        </w:rPr>
        <w:fldChar w:fldCharType="end"/>
      </w:r>
      <w:r w:rsidR="00045198" w:rsidRPr="000A098C">
        <w:rPr>
          <w:sz w:val="21"/>
          <w:szCs w:val="21"/>
        </w:rPr>
        <w:t>, with</w:t>
      </w:r>
      <w:r w:rsidR="005722F3" w:rsidRPr="000A098C">
        <w:rPr>
          <w:sz w:val="21"/>
          <w:szCs w:val="21"/>
        </w:rPr>
        <w:t xml:space="preserve"> </w:t>
      </w:r>
      <w:r w:rsidR="00045198" w:rsidRPr="000A098C">
        <w:rPr>
          <w:sz w:val="21"/>
          <w:szCs w:val="21"/>
        </w:rPr>
        <w:t xml:space="preserve">the initial solution </w:t>
      </w:r>
      <w:del w:id="118" w:author="Charles M. Folden III" w:date="2016-04-25T13:30:00Z">
        <w:r w:rsidR="00045198" w:rsidRPr="000A098C" w:rsidDel="006B6912">
          <w:rPr>
            <w:sz w:val="21"/>
            <w:szCs w:val="21"/>
          </w:rPr>
          <w:delText xml:space="preserve">as </w:delText>
        </w:r>
      </w:del>
      <w:ins w:id="119" w:author="Charles M. Folden III" w:date="2016-04-25T13:30:00Z">
        <w:r w:rsidR="006B6912">
          <w:rPr>
            <w:sz w:val="21"/>
            <w:szCs w:val="21"/>
          </w:rPr>
          <w:t xml:space="preserve">being </w:t>
        </w:r>
      </w:ins>
      <w:r w:rsidR="00045198" w:rsidRPr="000A098C">
        <w:rPr>
          <w:sz w:val="21"/>
          <w:szCs w:val="21"/>
        </w:rPr>
        <w:t xml:space="preserve">the </w:t>
      </w:r>
      <w:del w:id="120" w:author="Charles M. Folden III" w:date="2016-04-25T13:30:00Z">
        <w:r w:rsidR="00045198" w:rsidRPr="000A098C" w:rsidDel="006B6912">
          <w:rPr>
            <w:sz w:val="21"/>
            <w:szCs w:val="21"/>
          </w:rPr>
          <w:delText xml:space="preserve">stock </w:delText>
        </w:r>
      </w:del>
      <w:ins w:id="121" w:author="Charles M. Folden III" w:date="2016-04-25T13:30:00Z">
        <w:r w:rsidR="006B6912">
          <w:rPr>
            <w:sz w:val="21"/>
            <w:szCs w:val="21"/>
          </w:rPr>
          <w:t xml:space="preserve">working </w:t>
        </w:r>
      </w:ins>
      <w:r w:rsidR="00045198" w:rsidRPr="000A098C">
        <w:rPr>
          <w:sz w:val="21"/>
          <w:szCs w:val="21"/>
        </w:rPr>
        <w:t xml:space="preserve">solution and the final solution </w:t>
      </w:r>
      <w:del w:id="122" w:author="Charles M. Folden III" w:date="2016-04-25T13:30:00Z">
        <w:r w:rsidR="00045198" w:rsidRPr="000A098C" w:rsidDel="006B6912">
          <w:rPr>
            <w:sz w:val="21"/>
            <w:szCs w:val="21"/>
          </w:rPr>
          <w:delText xml:space="preserve">as </w:delText>
        </w:r>
      </w:del>
      <w:ins w:id="123" w:author="Charles M. Folden III" w:date="2016-04-25T13:30:00Z">
        <w:r w:rsidR="006B6912">
          <w:rPr>
            <w:sz w:val="21"/>
            <w:szCs w:val="21"/>
          </w:rPr>
          <w:t xml:space="preserve">being </w:t>
        </w:r>
      </w:ins>
      <w:r w:rsidR="00045198" w:rsidRPr="000A098C">
        <w:rPr>
          <w:sz w:val="21"/>
          <w:szCs w:val="21"/>
        </w:rPr>
        <w:t>the back-extracted</w:t>
      </w:r>
      <w:r w:rsidR="00142E59" w:rsidRPr="000A098C">
        <w:rPr>
          <w:sz w:val="21"/>
          <w:szCs w:val="21"/>
        </w:rPr>
        <w:t xml:space="preserve"> Pu</w:t>
      </w:r>
      <w:r w:rsidR="00045198" w:rsidRPr="000A098C">
        <w:rPr>
          <w:sz w:val="21"/>
          <w:szCs w:val="21"/>
        </w:rPr>
        <w:t>.</w:t>
      </w:r>
      <w:r w:rsidR="00E007C3" w:rsidRPr="000A098C">
        <w:rPr>
          <w:sz w:val="21"/>
          <w:szCs w:val="21"/>
        </w:rPr>
        <w:t xml:space="preserve"> Both experiment 1 and experiment 2 first cycle DF values are shown in </w:t>
      </w:r>
      <w:commentRangeStart w:id="124"/>
      <w:r w:rsidR="004138DF" w:rsidRPr="000A098C">
        <w:rPr>
          <w:sz w:val="21"/>
          <w:szCs w:val="21"/>
        </w:rPr>
        <w:fldChar w:fldCharType="begin"/>
      </w:r>
      <w:r w:rsidR="004138DF" w:rsidRPr="000A098C">
        <w:rPr>
          <w:sz w:val="21"/>
          <w:szCs w:val="21"/>
        </w:rPr>
        <w:instrText xml:space="preserve"> REF _Ref447704780 \h </w:instrText>
      </w:r>
      <w:r w:rsidR="000A098C">
        <w:rPr>
          <w:sz w:val="21"/>
          <w:szCs w:val="21"/>
        </w:rPr>
        <w:instrText xml:space="preserve"> \* MERGEFORMAT </w:instrText>
      </w:r>
      <w:r w:rsidR="004138DF" w:rsidRPr="000A098C">
        <w:rPr>
          <w:sz w:val="21"/>
          <w:szCs w:val="21"/>
        </w:rPr>
      </w:r>
      <w:r w:rsidR="004138DF" w:rsidRPr="000A098C">
        <w:rPr>
          <w:sz w:val="21"/>
          <w:szCs w:val="21"/>
        </w:rPr>
        <w:fldChar w:fldCharType="separate"/>
      </w:r>
      <w:r w:rsidR="009A1680" w:rsidRPr="000A098C">
        <w:rPr>
          <w:sz w:val="21"/>
          <w:szCs w:val="21"/>
        </w:rPr>
        <w:t xml:space="preserve">Table </w:t>
      </w:r>
      <w:r w:rsidR="009A1680">
        <w:rPr>
          <w:noProof/>
          <w:sz w:val="21"/>
          <w:szCs w:val="21"/>
        </w:rPr>
        <w:t>2</w:t>
      </w:r>
      <w:r w:rsidR="004138DF" w:rsidRPr="000A098C">
        <w:rPr>
          <w:sz w:val="21"/>
          <w:szCs w:val="21"/>
        </w:rPr>
        <w:fldChar w:fldCharType="end"/>
      </w:r>
      <w:commentRangeEnd w:id="124"/>
      <w:r w:rsidR="00295664">
        <w:rPr>
          <w:rStyle w:val="CommentReference"/>
        </w:rPr>
        <w:commentReference w:id="124"/>
      </w:r>
      <w:r w:rsidR="004138DF" w:rsidRPr="000A098C">
        <w:rPr>
          <w:sz w:val="21"/>
          <w:szCs w:val="21"/>
        </w:rPr>
        <w:t xml:space="preserve">. </w:t>
      </w:r>
      <w:commentRangeStart w:id="125"/>
      <w:r w:rsidR="00927BF6">
        <w:rPr>
          <w:sz w:val="21"/>
          <w:szCs w:val="21"/>
        </w:rPr>
        <w:t>Cycle 2 of experiment 2</w:t>
      </w:r>
      <w:r w:rsidR="00A75E52">
        <w:rPr>
          <w:sz w:val="21"/>
          <w:szCs w:val="21"/>
        </w:rPr>
        <w:t xml:space="preserve"> is not </w:t>
      </w:r>
      <w:del w:id="126" w:author="Charles M. Folden III" w:date="2016-04-25T13:44:00Z">
        <w:r w:rsidR="00A75E52" w:rsidDel="00FE1F63">
          <w:rPr>
            <w:sz w:val="21"/>
            <w:szCs w:val="21"/>
          </w:rPr>
          <w:delText xml:space="preserve">depicted </w:delText>
        </w:r>
      </w:del>
      <w:ins w:id="127" w:author="Charles M. Folden III" w:date="2016-04-25T13:44:00Z">
        <w:r w:rsidR="00FE1F63">
          <w:rPr>
            <w:sz w:val="21"/>
            <w:szCs w:val="21"/>
          </w:rPr>
          <w:t xml:space="preserve">shown </w:t>
        </w:r>
      </w:ins>
      <w:r w:rsidR="00A75E52">
        <w:rPr>
          <w:sz w:val="21"/>
          <w:szCs w:val="21"/>
        </w:rPr>
        <w:t xml:space="preserve">because </w:t>
      </w:r>
      <w:del w:id="128" w:author="Charles M. Folden III" w:date="2016-04-25T13:47:00Z">
        <w:r w:rsidR="00A75E52" w:rsidDel="00FE1F63">
          <w:rPr>
            <w:sz w:val="21"/>
            <w:szCs w:val="21"/>
          </w:rPr>
          <w:delText xml:space="preserve">of the low signal in the mass spectrometry machine </w:delText>
        </w:r>
      </w:del>
      <w:ins w:id="129" w:author="Charles M. Folden III" w:date="2016-04-25T13:47:00Z">
        <w:r w:rsidR="00FE1F63">
          <w:rPr>
            <w:sz w:val="21"/>
            <w:szCs w:val="21"/>
          </w:rPr>
          <w:t xml:space="preserve">the data were below background </w:t>
        </w:r>
      </w:ins>
      <w:r w:rsidR="00A75E52">
        <w:rPr>
          <w:sz w:val="21"/>
          <w:szCs w:val="21"/>
        </w:rPr>
        <w:t>for these samples</w:t>
      </w:r>
      <w:commentRangeEnd w:id="125"/>
      <w:r w:rsidR="00FE1F63">
        <w:rPr>
          <w:rStyle w:val="CommentReference"/>
        </w:rPr>
        <w:commentReference w:id="125"/>
      </w:r>
      <w:r w:rsidR="00A75E52">
        <w:rPr>
          <w:sz w:val="21"/>
          <w:szCs w:val="21"/>
        </w:rPr>
        <w:t>.</w:t>
      </w:r>
      <w:r w:rsidR="00927BF6">
        <w:rPr>
          <w:sz w:val="21"/>
          <w:szCs w:val="21"/>
        </w:rPr>
        <w:t xml:space="preserve"> </w:t>
      </w:r>
    </w:p>
    <w:p w14:paraId="077D52A4" w14:textId="77777777" w:rsidR="0093517F" w:rsidRPr="000A098C" w:rsidRDefault="0093517F" w:rsidP="009A3733">
      <w:pPr>
        <w:ind w:firstLine="360"/>
        <w:rPr>
          <w:sz w:val="21"/>
          <w:szCs w:val="21"/>
        </w:rPr>
      </w:pPr>
    </w:p>
    <w:p w14:paraId="6DD7FF71" w14:textId="31997888" w:rsidR="00B4560E" w:rsidRPr="000A098C" w:rsidRDefault="00B4560E" w:rsidP="00636933">
      <w:pPr>
        <w:pStyle w:val="Caption"/>
        <w:keepNext/>
        <w:spacing w:after="0"/>
        <w:rPr>
          <w:sz w:val="21"/>
          <w:szCs w:val="21"/>
        </w:rPr>
      </w:pPr>
      <w:bookmarkStart w:id="130" w:name="_Ref447704780"/>
      <w:r w:rsidRPr="000A098C">
        <w:rPr>
          <w:sz w:val="21"/>
          <w:szCs w:val="21"/>
        </w:rPr>
        <w:t xml:space="preserve">Table </w:t>
      </w:r>
      <w:r w:rsidR="004F24C2" w:rsidRPr="000A098C">
        <w:rPr>
          <w:sz w:val="21"/>
          <w:szCs w:val="21"/>
        </w:rPr>
        <w:fldChar w:fldCharType="begin"/>
      </w:r>
      <w:r w:rsidR="004F24C2" w:rsidRPr="000A098C">
        <w:rPr>
          <w:sz w:val="21"/>
          <w:szCs w:val="21"/>
        </w:rPr>
        <w:instrText xml:space="preserve"> SEQ Table \* ARABIC </w:instrText>
      </w:r>
      <w:r w:rsidR="004F24C2" w:rsidRPr="000A098C">
        <w:rPr>
          <w:sz w:val="21"/>
          <w:szCs w:val="21"/>
        </w:rPr>
        <w:fldChar w:fldCharType="separate"/>
      </w:r>
      <w:r w:rsidR="009A1680">
        <w:rPr>
          <w:noProof/>
          <w:sz w:val="21"/>
          <w:szCs w:val="21"/>
        </w:rPr>
        <w:t>2</w:t>
      </w:r>
      <w:r w:rsidR="004F24C2" w:rsidRPr="000A098C">
        <w:rPr>
          <w:noProof/>
          <w:sz w:val="21"/>
          <w:szCs w:val="21"/>
        </w:rPr>
        <w:fldChar w:fldCharType="end"/>
      </w:r>
      <w:bookmarkEnd w:id="130"/>
      <w:r w:rsidRPr="000A098C">
        <w:rPr>
          <w:noProof/>
          <w:sz w:val="21"/>
          <w:szCs w:val="21"/>
        </w:rPr>
        <w:t xml:space="preserve"> Decontamination factors for single and multiple contacts PUREX.</w:t>
      </w:r>
      <w:ins w:id="131" w:author="Charles M. Folden III" w:date="2016-04-25T13:23:00Z">
        <w:r w:rsidR="001B4356">
          <w:rPr>
            <w:noProof/>
            <w:sz w:val="21"/>
            <w:szCs w:val="21"/>
          </w:rPr>
          <w:t xml:space="preserve"> </w:t>
        </w:r>
        <w:r w:rsidR="001B4356">
          <w:rPr>
            <w:sz w:val="21"/>
            <w:szCs w:val="21"/>
          </w:rPr>
          <w:t>R</w:t>
        </w:r>
        <w:commentRangeStart w:id="132"/>
        <w:r w:rsidR="001B4356">
          <w:rPr>
            <w:sz w:val="21"/>
            <w:szCs w:val="21"/>
          </w:rPr>
          <w:t>esults have been corrected to equal contact volumes between aqueous and organic solutions during both extraction and back</w:t>
        </w:r>
      </w:ins>
      <w:ins w:id="133" w:author="Charles M. Folden III" w:date="2016-04-25T13:36:00Z">
        <w:r w:rsidR="00FD4DF3">
          <w:rPr>
            <w:sz w:val="21"/>
            <w:szCs w:val="21"/>
          </w:rPr>
          <w:t>-</w:t>
        </w:r>
      </w:ins>
      <w:ins w:id="134" w:author="Charles M. Folden III" w:date="2016-04-25T13:23:00Z">
        <w:r w:rsidR="001B4356">
          <w:rPr>
            <w:sz w:val="21"/>
            <w:szCs w:val="21"/>
          </w:rPr>
          <w:t>extraction</w:t>
        </w:r>
      </w:ins>
      <w:ins w:id="135" w:author="Charles M. Folden III" w:date="2016-04-25T13:24:00Z">
        <w:r w:rsidR="001B4356">
          <w:rPr>
            <w:sz w:val="21"/>
            <w:szCs w:val="21"/>
          </w:rPr>
          <w:t>, as well as</w:t>
        </w:r>
      </w:ins>
      <w:ins w:id="136" w:author="Charles M. Folden III" w:date="2016-04-25T13:23:00Z">
        <w:r w:rsidR="001B4356">
          <w:rPr>
            <w:sz w:val="21"/>
            <w:szCs w:val="21"/>
          </w:rPr>
          <w:t xml:space="preserve"> zero hold-up volume.</w:t>
        </w:r>
        <w:commentRangeEnd w:id="132"/>
        <w:r w:rsidR="001B4356">
          <w:rPr>
            <w:rStyle w:val="CommentReference"/>
          </w:rPr>
          <w:commentReference w:id="132"/>
        </w:r>
      </w:ins>
    </w:p>
    <w:tbl>
      <w:tblPr>
        <w:tblStyle w:val="TableGridLight"/>
        <w:tblW w:w="6754" w:type="dxa"/>
        <w:tblLook w:val="04A0" w:firstRow="1" w:lastRow="0" w:firstColumn="1" w:lastColumn="0" w:noHBand="0" w:noVBand="1"/>
        <w:tblPrChange w:id="137" w:author="Charles M. Folden III" w:date="2016-04-25T13:48:00Z">
          <w:tblPr>
            <w:tblStyle w:val="TableGridLight"/>
            <w:tblW w:w="6754" w:type="dxa"/>
            <w:tblLook w:val="04A0" w:firstRow="1" w:lastRow="0" w:firstColumn="1" w:lastColumn="0" w:noHBand="0" w:noVBand="1"/>
          </w:tblPr>
        </w:tblPrChange>
      </w:tblPr>
      <w:tblGrid>
        <w:gridCol w:w="1345"/>
        <w:gridCol w:w="891"/>
        <w:gridCol w:w="558"/>
        <w:gridCol w:w="1611"/>
        <w:gridCol w:w="540"/>
        <w:gridCol w:w="1809"/>
        <w:tblGridChange w:id="138">
          <w:tblGrid>
            <w:gridCol w:w="1345"/>
            <w:gridCol w:w="891"/>
            <w:gridCol w:w="558"/>
            <w:gridCol w:w="1350"/>
            <w:gridCol w:w="540"/>
            <w:gridCol w:w="2070"/>
          </w:tblGrid>
        </w:tblGridChange>
      </w:tblGrid>
      <w:tr w:rsidR="0017438C" w:rsidRPr="000A098C" w14:paraId="1E35D56D" w14:textId="77777777" w:rsidTr="00617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Change w:id="139" w:author="Charles M. Folden III" w:date="2016-04-25T13:48:00Z">
              <w:tcPr>
                <w:tcW w:w="1345" w:type="dxa"/>
              </w:tcPr>
            </w:tcPrChange>
          </w:tcPr>
          <w:p w14:paraId="126F9627" w14:textId="77777777" w:rsidR="0017438C" w:rsidRPr="000A098C" w:rsidRDefault="0017438C" w:rsidP="004934BC">
            <w:pPr>
              <w:spacing w:line="240" w:lineRule="auto"/>
              <w:cnfStyle w:val="101000000000" w:firstRow="1" w:lastRow="0" w:firstColumn="1" w:lastColumn="0" w:oddVBand="0" w:evenVBand="0" w:oddHBand="0" w:evenHBand="0" w:firstRowFirstColumn="0" w:firstRowLastColumn="0" w:lastRowFirstColumn="0" w:lastRowLastColumn="0"/>
              <w:rPr>
                <w:sz w:val="21"/>
                <w:szCs w:val="21"/>
              </w:rPr>
            </w:pPr>
            <w:r>
              <w:rPr>
                <w:sz w:val="21"/>
                <w:szCs w:val="21"/>
              </w:rPr>
              <w:t>Element (Z</w:t>
            </w:r>
            <w:r w:rsidRPr="000A098C">
              <w:rPr>
                <w:sz w:val="21"/>
                <w:szCs w:val="21"/>
              </w:rPr>
              <w:t>)</w:t>
            </w:r>
          </w:p>
        </w:tc>
        <w:tc>
          <w:tcPr>
            <w:tcW w:w="891" w:type="dxa"/>
            <w:tcPrChange w:id="140" w:author="Charles M. Folden III" w:date="2016-04-25T13:48:00Z">
              <w:tcPr>
                <w:tcW w:w="891" w:type="dxa"/>
              </w:tcPr>
            </w:tcPrChange>
          </w:tcPr>
          <w:p w14:paraId="5DE012A2"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1</w:t>
            </w:r>
          </w:p>
        </w:tc>
        <w:tc>
          <w:tcPr>
            <w:tcW w:w="558" w:type="dxa"/>
            <w:tcPrChange w:id="141" w:author="Charles M. Folden III" w:date="2016-04-25T13:48:00Z">
              <w:tcPr>
                <w:tcW w:w="558" w:type="dxa"/>
              </w:tcPr>
            </w:tcPrChange>
          </w:tcPr>
          <w:p w14:paraId="7837C117"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611" w:type="dxa"/>
            <w:tcPrChange w:id="142" w:author="Charles M. Folden III" w:date="2016-04-25T13:48:00Z">
              <w:tcPr>
                <w:tcW w:w="1350" w:type="dxa"/>
              </w:tcPr>
            </w:tcPrChange>
          </w:tcPr>
          <w:p w14:paraId="0DF7934F" w14:textId="3FBFB143" w:rsidR="0017438C" w:rsidRPr="000A098C" w:rsidRDefault="0017438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 xml:space="preserve">Exp. 2  </w:t>
            </w:r>
            <w:del w:id="143" w:author="Charles M. Folden III" w:date="2016-04-25T13:48:00Z">
              <w:r w:rsidRPr="000A098C" w:rsidDel="006175EC">
                <w:rPr>
                  <w:sz w:val="21"/>
                  <w:szCs w:val="21"/>
                </w:rPr>
                <w:delText>C1</w:delText>
              </w:r>
            </w:del>
            <w:ins w:id="144" w:author="Charles M. Folden III" w:date="2016-04-25T13:48:00Z">
              <w:r w:rsidR="006175EC" w:rsidRPr="000A098C">
                <w:rPr>
                  <w:sz w:val="21"/>
                  <w:szCs w:val="21"/>
                </w:rPr>
                <w:t>C</w:t>
              </w:r>
              <w:r w:rsidR="006175EC">
                <w:rPr>
                  <w:sz w:val="21"/>
                  <w:szCs w:val="21"/>
                </w:rPr>
                <w:t>ycle 1</w:t>
              </w:r>
            </w:ins>
          </w:p>
        </w:tc>
        <w:tc>
          <w:tcPr>
            <w:tcW w:w="540" w:type="dxa"/>
            <w:tcPrChange w:id="145" w:author="Charles M. Folden III" w:date="2016-04-25T13:48:00Z">
              <w:tcPr>
                <w:tcW w:w="540" w:type="dxa"/>
              </w:tcPr>
            </w:tcPrChange>
          </w:tcPr>
          <w:p w14:paraId="6DDAEC3A"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809" w:type="dxa"/>
            <w:tcPrChange w:id="146" w:author="Charles M. Folden III" w:date="2016-04-25T13:48:00Z">
              <w:tcPr>
                <w:tcW w:w="2070" w:type="dxa"/>
              </w:tcPr>
            </w:tcPrChange>
          </w:tcPr>
          <w:p w14:paraId="02A5658F"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Isotopes Used</w:t>
            </w:r>
          </w:p>
        </w:tc>
      </w:tr>
      <w:tr w:rsidR="0017438C" w:rsidRPr="000A098C" w14:paraId="28E2346C" w14:textId="77777777" w:rsidTr="00617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Change w:id="147" w:author="Charles M. Folden III" w:date="2016-04-25T13:48:00Z">
              <w:tcPr>
                <w:tcW w:w="1345" w:type="dxa"/>
              </w:tcPr>
            </w:tcPrChange>
          </w:tcPr>
          <w:p w14:paraId="12496C1A" w14:textId="77777777" w:rsidR="0017438C" w:rsidRPr="000A098C" w:rsidRDefault="0017438C" w:rsidP="004934BC">
            <w:pPr>
              <w:spacing w:line="240" w:lineRule="auto"/>
              <w:cnfStyle w:val="001000100000" w:firstRow="0" w:lastRow="0" w:firstColumn="1" w:lastColumn="0" w:oddVBand="0" w:evenVBand="0" w:oddHBand="1" w:evenHBand="0" w:firstRowFirstColumn="0" w:firstRowLastColumn="0" w:lastRowFirstColumn="0" w:lastRowLastColumn="0"/>
              <w:rPr>
                <w:sz w:val="21"/>
                <w:szCs w:val="21"/>
              </w:rPr>
            </w:pPr>
            <w:proofErr w:type="spellStart"/>
            <w:r w:rsidRPr="000A098C">
              <w:rPr>
                <w:sz w:val="21"/>
                <w:szCs w:val="21"/>
              </w:rPr>
              <w:t>Rb</w:t>
            </w:r>
            <w:proofErr w:type="spellEnd"/>
            <w:r w:rsidRPr="000A098C">
              <w:rPr>
                <w:sz w:val="21"/>
                <w:szCs w:val="21"/>
              </w:rPr>
              <w:t xml:space="preserve"> (37)</w:t>
            </w:r>
          </w:p>
        </w:tc>
        <w:tc>
          <w:tcPr>
            <w:tcW w:w="891" w:type="dxa"/>
            <w:tcPrChange w:id="148" w:author="Charles M. Folden III" w:date="2016-04-25T13:48:00Z">
              <w:tcPr>
                <w:tcW w:w="891" w:type="dxa"/>
              </w:tcPr>
            </w:tcPrChange>
          </w:tcPr>
          <w:p w14:paraId="25C4E016" w14:textId="77777777" w:rsidR="0017438C" w:rsidRPr="000A098C" w:rsidRDefault="007B3289" w:rsidP="004934BC">
            <w:pPr>
              <w:tabs>
                <w:tab w:val="decimal" w:pos="432"/>
              </w:tabs>
              <w:spacing w:line="240" w:lineRule="auto"/>
              <w:ind w:left="-108" w:firstLine="108"/>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39.0</w:t>
            </w:r>
          </w:p>
        </w:tc>
        <w:tc>
          <w:tcPr>
            <w:tcW w:w="558" w:type="dxa"/>
            <w:tcPrChange w:id="149" w:author="Charles M. Folden III" w:date="2016-04-25T13:48:00Z">
              <w:tcPr>
                <w:tcW w:w="558" w:type="dxa"/>
              </w:tcPr>
            </w:tcPrChange>
          </w:tcPr>
          <w:p w14:paraId="0CD58024" w14:textId="77777777"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1611" w:type="dxa"/>
            <w:tcPrChange w:id="150" w:author="Charles M. Folden III" w:date="2016-04-25T13:48:00Z">
              <w:tcPr>
                <w:tcW w:w="1350" w:type="dxa"/>
              </w:tcPr>
            </w:tcPrChange>
          </w:tcPr>
          <w:p w14:paraId="75A197E0" w14:textId="77777777"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w:t>
            </w:r>
          </w:p>
        </w:tc>
        <w:tc>
          <w:tcPr>
            <w:tcW w:w="540" w:type="dxa"/>
            <w:tcPrChange w:id="151" w:author="Charles M. Folden III" w:date="2016-04-25T13:48:00Z">
              <w:tcPr>
                <w:tcW w:w="540" w:type="dxa"/>
              </w:tcPr>
            </w:tcPrChange>
          </w:tcPr>
          <w:p w14:paraId="534C726C" w14:textId="77777777"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809" w:type="dxa"/>
            <w:tcPrChange w:id="152" w:author="Charles M. Folden III" w:date="2016-04-25T13:48:00Z">
              <w:tcPr>
                <w:tcW w:w="2070" w:type="dxa"/>
              </w:tcPr>
            </w:tcPrChange>
          </w:tcPr>
          <w:p w14:paraId="36CE716D"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85</w:t>
            </w:r>
            <w:r w:rsidRPr="000A098C">
              <w:rPr>
                <w:sz w:val="21"/>
                <w:szCs w:val="21"/>
              </w:rPr>
              <w:t>Rb</w:t>
            </w:r>
          </w:p>
        </w:tc>
      </w:tr>
      <w:tr w:rsidR="0017438C" w:rsidRPr="000A098C" w14:paraId="4D986BD2" w14:textId="77777777" w:rsidTr="006175EC">
        <w:tc>
          <w:tcPr>
            <w:cnfStyle w:val="001000000000" w:firstRow="0" w:lastRow="0" w:firstColumn="1" w:lastColumn="0" w:oddVBand="0" w:evenVBand="0" w:oddHBand="0" w:evenHBand="0" w:firstRowFirstColumn="0" w:firstRowLastColumn="0" w:lastRowFirstColumn="0" w:lastRowLastColumn="0"/>
            <w:tcW w:w="1345" w:type="dxa"/>
            <w:tcPrChange w:id="153" w:author="Charles M. Folden III" w:date="2016-04-25T13:48:00Z">
              <w:tcPr>
                <w:tcW w:w="1345" w:type="dxa"/>
              </w:tcPr>
            </w:tcPrChange>
          </w:tcPr>
          <w:p w14:paraId="0901D433" w14:textId="77777777" w:rsidR="0017438C" w:rsidRPr="000A098C" w:rsidRDefault="0017438C" w:rsidP="004934BC">
            <w:pPr>
              <w:spacing w:line="240" w:lineRule="auto"/>
              <w:rPr>
                <w:sz w:val="21"/>
                <w:szCs w:val="21"/>
              </w:rPr>
            </w:pPr>
            <w:proofErr w:type="spellStart"/>
            <w:r w:rsidRPr="000A098C">
              <w:rPr>
                <w:sz w:val="21"/>
                <w:szCs w:val="21"/>
              </w:rPr>
              <w:t>Sr</w:t>
            </w:r>
            <w:proofErr w:type="spellEnd"/>
            <w:r w:rsidRPr="000A098C">
              <w:rPr>
                <w:sz w:val="21"/>
                <w:szCs w:val="21"/>
              </w:rPr>
              <w:t xml:space="preserve"> (38)</w:t>
            </w:r>
          </w:p>
        </w:tc>
        <w:tc>
          <w:tcPr>
            <w:tcW w:w="891" w:type="dxa"/>
            <w:tcPrChange w:id="154" w:author="Charles M. Folden III" w:date="2016-04-25T13:48:00Z">
              <w:tcPr>
                <w:tcW w:w="891" w:type="dxa"/>
              </w:tcPr>
            </w:tcPrChange>
          </w:tcPr>
          <w:p w14:paraId="26366E83" w14:textId="77777777"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282.5</w:t>
            </w:r>
          </w:p>
        </w:tc>
        <w:tc>
          <w:tcPr>
            <w:tcW w:w="558" w:type="dxa"/>
            <w:tcPrChange w:id="155" w:author="Charles M. Folden III" w:date="2016-04-25T13:48:00Z">
              <w:tcPr>
                <w:tcW w:w="558" w:type="dxa"/>
              </w:tcPr>
            </w:tcPrChange>
          </w:tcPr>
          <w:p w14:paraId="113A6418" w14:textId="77777777"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1611" w:type="dxa"/>
            <w:tcPrChange w:id="156" w:author="Charles M. Folden III" w:date="2016-04-25T13:48:00Z">
              <w:tcPr>
                <w:tcW w:w="1350" w:type="dxa"/>
              </w:tcPr>
            </w:tcPrChange>
          </w:tcPr>
          <w:p w14:paraId="081EB1A8" w14:textId="77777777"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84.6</w:t>
            </w:r>
          </w:p>
        </w:tc>
        <w:tc>
          <w:tcPr>
            <w:tcW w:w="540" w:type="dxa"/>
            <w:tcPrChange w:id="157" w:author="Charles M. Folden III" w:date="2016-04-25T13:48:00Z">
              <w:tcPr>
                <w:tcW w:w="540" w:type="dxa"/>
              </w:tcPr>
            </w:tcPrChange>
          </w:tcPr>
          <w:p w14:paraId="1C9231B5" w14:textId="77777777"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w:t>
            </w:r>
          </w:p>
        </w:tc>
        <w:tc>
          <w:tcPr>
            <w:tcW w:w="1809" w:type="dxa"/>
            <w:tcPrChange w:id="158" w:author="Charles M. Folden III" w:date="2016-04-25T13:48:00Z">
              <w:tcPr>
                <w:tcW w:w="2070" w:type="dxa"/>
              </w:tcPr>
            </w:tcPrChange>
          </w:tcPr>
          <w:p w14:paraId="2F899EA8"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90</w:t>
            </w:r>
            <w:r w:rsidRPr="000A098C">
              <w:rPr>
                <w:sz w:val="21"/>
                <w:szCs w:val="21"/>
              </w:rPr>
              <w:t>Sr</w:t>
            </w:r>
          </w:p>
        </w:tc>
      </w:tr>
      <w:tr w:rsidR="0017438C" w:rsidRPr="000A098C" w14:paraId="2FDC22ED" w14:textId="77777777" w:rsidTr="00617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Change w:id="159" w:author="Charles M. Folden III" w:date="2016-04-25T13:48:00Z">
              <w:tcPr>
                <w:tcW w:w="1345" w:type="dxa"/>
              </w:tcPr>
            </w:tcPrChange>
          </w:tcPr>
          <w:p w14:paraId="6B6D3A7E" w14:textId="77777777" w:rsidR="0017438C" w:rsidRPr="000A098C" w:rsidRDefault="0017438C" w:rsidP="004934BC">
            <w:pPr>
              <w:spacing w:line="240" w:lineRule="auto"/>
              <w:cnfStyle w:val="001000100000" w:firstRow="0" w:lastRow="0" w:firstColumn="1" w:lastColumn="0" w:oddVBand="0" w:evenVBand="0" w:oddHBand="1" w:evenHBand="0" w:firstRowFirstColumn="0" w:firstRowLastColumn="0" w:lastRowFirstColumn="0" w:lastRowLastColumn="0"/>
              <w:rPr>
                <w:sz w:val="21"/>
                <w:szCs w:val="21"/>
              </w:rPr>
            </w:pPr>
            <w:r w:rsidRPr="000A098C">
              <w:rPr>
                <w:sz w:val="21"/>
                <w:szCs w:val="21"/>
              </w:rPr>
              <w:t>Mo (42)</w:t>
            </w:r>
          </w:p>
        </w:tc>
        <w:tc>
          <w:tcPr>
            <w:tcW w:w="891" w:type="dxa"/>
            <w:tcPrChange w:id="160" w:author="Charles M. Folden III" w:date="2016-04-25T13:48:00Z">
              <w:tcPr>
                <w:tcW w:w="891" w:type="dxa"/>
              </w:tcPr>
            </w:tcPrChange>
          </w:tcPr>
          <w:p w14:paraId="5869E07E" w14:textId="77777777" w:rsidR="0017438C" w:rsidRPr="000A098C" w:rsidRDefault="007B3289"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w:t>
            </w:r>
          </w:p>
        </w:tc>
        <w:tc>
          <w:tcPr>
            <w:tcW w:w="558" w:type="dxa"/>
            <w:tcPrChange w:id="161" w:author="Charles M. Folden III" w:date="2016-04-25T13:48:00Z">
              <w:tcPr>
                <w:tcW w:w="558" w:type="dxa"/>
              </w:tcPr>
            </w:tcPrChange>
          </w:tcPr>
          <w:p w14:paraId="70D63130" w14:textId="77777777"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611" w:type="dxa"/>
            <w:tcPrChange w:id="162" w:author="Charles M. Folden III" w:date="2016-04-25T13:48:00Z">
              <w:tcPr>
                <w:tcW w:w="1350" w:type="dxa"/>
              </w:tcPr>
            </w:tcPrChange>
          </w:tcPr>
          <w:p w14:paraId="642A0276" w14:textId="77777777"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w:t>
            </w:r>
          </w:p>
        </w:tc>
        <w:tc>
          <w:tcPr>
            <w:tcW w:w="540" w:type="dxa"/>
            <w:tcPrChange w:id="163" w:author="Charles M. Folden III" w:date="2016-04-25T13:48:00Z">
              <w:tcPr>
                <w:tcW w:w="540" w:type="dxa"/>
              </w:tcPr>
            </w:tcPrChange>
          </w:tcPr>
          <w:p w14:paraId="3AAD44CE" w14:textId="77777777"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w:t>
            </w:r>
          </w:p>
        </w:tc>
        <w:tc>
          <w:tcPr>
            <w:tcW w:w="1809" w:type="dxa"/>
            <w:tcPrChange w:id="164" w:author="Charles M. Folden III" w:date="2016-04-25T13:48:00Z">
              <w:tcPr>
                <w:tcW w:w="2070" w:type="dxa"/>
              </w:tcPr>
            </w:tcPrChange>
          </w:tcPr>
          <w:p w14:paraId="243567CF"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97</w:t>
            </w:r>
            <w:r w:rsidR="00C7469B">
              <w:rPr>
                <w:sz w:val="21"/>
                <w:szCs w:val="21"/>
                <w:vertAlign w:val="superscript"/>
              </w:rPr>
              <w:t>,98,100</w:t>
            </w:r>
            <w:r w:rsidRPr="000A098C">
              <w:rPr>
                <w:sz w:val="21"/>
                <w:szCs w:val="21"/>
              </w:rPr>
              <w:t>Mo</w:t>
            </w:r>
          </w:p>
        </w:tc>
      </w:tr>
      <w:tr w:rsidR="0017438C" w:rsidRPr="000A098C" w14:paraId="52E4BC5E" w14:textId="77777777" w:rsidTr="006175EC">
        <w:tc>
          <w:tcPr>
            <w:cnfStyle w:val="001000000000" w:firstRow="0" w:lastRow="0" w:firstColumn="1" w:lastColumn="0" w:oddVBand="0" w:evenVBand="0" w:oddHBand="0" w:evenHBand="0" w:firstRowFirstColumn="0" w:firstRowLastColumn="0" w:lastRowFirstColumn="0" w:lastRowLastColumn="0"/>
            <w:tcW w:w="1345" w:type="dxa"/>
            <w:tcPrChange w:id="165" w:author="Charles M. Folden III" w:date="2016-04-25T13:48:00Z">
              <w:tcPr>
                <w:tcW w:w="1345" w:type="dxa"/>
              </w:tcPr>
            </w:tcPrChange>
          </w:tcPr>
          <w:p w14:paraId="2B34B6D0" w14:textId="77777777" w:rsidR="0017438C" w:rsidRPr="000A098C" w:rsidRDefault="0017438C" w:rsidP="004934BC">
            <w:pPr>
              <w:spacing w:line="240" w:lineRule="auto"/>
              <w:rPr>
                <w:sz w:val="21"/>
                <w:szCs w:val="21"/>
              </w:rPr>
            </w:pPr>
            <w:r w:rsidRPr="000A098C">
              <w:rPr>
                <w:sz w:val="21"/>
                <w:szCs w:val="21"/>
              </w:rPr>
              <w:t>Ru (44)</w:t>
            </w:r>
          </w:p>
        </w:tc>
        <w:tc>
          <w:tcPr>
            <w:tcW w:w="891" w:type="dxa"/>
            <w:tcPrChange w:id="166" w:author="Charles M. Folden III" w:date="2016-04-25T13:48:00Z">
              <w:tcPr>
                <w:tcW w:w="891" w:type="dxa"/>
              </w:tcPr>
            </w:tcPrChange>
          </w:tcPr>
          <w:p w14:paraId="205625CD" w14:textId="77777777"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59.2</w:t>
            </w:r>
          </w:p>
        </w:tc>
        <w:tc>
          <w:tcPr>
            <w:tcW w:w="558" w:type="dxa"/>
            <w:tcPrChange w:id="167" w:author="Charles M. Folden III" w:date="2016-04-25T13:48:00Z">
              <w:tcPr>
                <w:tcW w:w="558" w:type="dxa"/>
              </w:tcPr>
            </w:tcPrChange>
          </w:tcPr>
          <w:p w14:paraId="23F4F3F4" w14:textId="77777777"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6.4</w:t>
            </w:r>
          </w:p>
        </w:tc>
        <w:tc>
          <w:tcPr>
            <w:tcW w:w="1611" w:type="dxa"/>
            <w:tcPrChange w:id="168" w:author="Charles M. Folden III" w:date="2016-04-25T13:48:00Z">
              <w:tcPr>
                <w:tcW w:w="1350" w:type="dxa"/>
              </w:tcPr>
            </w:tcPrChange>
          </w:tcPr>
          <w:p w14:paraId="073FA040" w14:textId="77777777"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w:t>
            </w:r>
          </w:p>
        </w:tc>
        <w:tc>
          <w:tcPr>
            <w:tcW w:w="540" w:type="dxa"/>
            <w:tcPrChange w:id="169" w:author="Charles M. Folden III" w:date="2016-04-25T13:48:00Z">
              <w:tcPr>
                <w:tcW w:w="540" w:type="dxa"/>
              </w:tcPr>
            </w:tcPrChange>
          </w:tcPr>
          <w:p w14:paraId="2EF36B1A" w14:textId="77777777"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809" w:type="dxa"/>
            <w:tcPrChange w:id="170" w:author="Charles M. Folden III" w:date="2016-04-25T13:48:00Z">
              <w:tcPr>
                <w:tcW w:w="2070" w:type="dxa"/>
              </w:tcPr>
            </w:tcPrChange>
          </w:tcPr>
          <w:p w14:paraId="4B609298"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101,102,104</w:t>
            </w:r>
            <w:r w:rsidRPr="000A098C">
              <w:rPr>
                <w:sz w:val="21"/>
                <w:szCs w:val="21"/>
              </w:rPr>
              <w:t>Ru</w:t>
            </w:r>
          </w:p>
        </w:tc>
      </w:tr>
      <w:tr w:rsidR="0017438C" w:rsidRPr="000A098C" w14:paraId="6120DFDF" w14:textId="77777777" w:rsidTr="00617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Change w:id="171" w:author="Charles M. Folden III" w:date="2016-04-25T13:48:00Z">
              <w:tcPr>
                <w:tcW w:w="1345" w:type="dxa"/>
              </w:tcPr>
            </w:tcPrChange>
          </w:tcPr>
          <w:p w14:paraId="2C1B3240" w14:textId="77777777" w:rsidR="0017438C" w:rsidRPr="000A098C" w:rsidRDefault="0017438C" w:rsidP="004934BC">
            <w:pPr>
              <w:spacing w:line="240" w:lineRule="auto"/>
              <w:cnfStyle w:val="001000100000" w:firstRow="0" w:lastRow="0" w:firstColumn="1" w:lastColumn="0" w:oddVBand="0" w:evenVBand="0" w:oddHBand="1" w:evenHBand="0" w:firstRowFirstColumn="0" w:firstRowLastColumn="0" w:lastRowFirstColumn="0" w:lastRowLastColumn="0"/>
              <w:rPr>
                <w:sz w:val="21"/>
                <w:szCs w:val="21"/>
              </w:rPr>
            </w:pPr>
            <w:proofErr w:type="spellStart"/>
            <w:r w:rsidRPr="000A098C">
              <w:rPr>
                <w:sz w:val="21"/>
                <w:szCs w:val="21"/>
              </w:rPr>
              <w:t>Pd</w:t>
            </w:r>
            <w:proofErr w:type="spellEnd"/>
            <w:r w:rsidRPr="000A098C">
              <w:rPr>
                <w:sz w:val="21"/>
                <w:szCs w:val="21"/>
              </w:rPr>
              <w:t xml:space="preserve"> (46)</w:t>
            </w:r>
          </w:p>
        </w:tc>
        <w:tc>
          <w:tcPr>
            <w:tcW w:w="891" w:type="dxa"/>
            <w:tcPrChange w:id="172" w:author="Charles M. Folden III" w:date="2016-04-25T13:48:00Z">
              <w:tcPr>
                <w:tcW w:w="891" w:type="dxa"/>
              </w:tcPr>
            </w:tcPrChange>
          </w:tcPr>
          <w:p w14:paraId="2A637B65"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65.0</w:t>
            </w:r>
          </w:p>
        </w:tc>
        <w:tc>
          <w:tcPr>
            <w:tcW w:w="558" w:type="dxa"/>
            <w:tcPrChange w:id="173" w:author="Charles M. Folden III" w:date="2016-04-25T13:48:00Z">
              <w:tcPr>
                <w:tcW w:w="558" w:type="dxa"/>
              </w:tcPr>
            </w:tcPrChange>
          </w:tcPr>
          <w:p w14:paraId="4581A9BB"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14.3</w:t>
            </w:r>
          </w:p>
        </w:tc>
        <w:tc>
          <w:tcPr>
            <w:tcW w:w="1611" w:type="dxa"/>
            <w:tcPrChange w:id="174" w:author="Charles M. Folden III" w:date="2016-04-25T13:48:00Z">
              <w:tcPr>
                <w:tcW w:w="1350" w:type="dxa"/>
              </w:tcPr>
            </w:tcPrChange>
          </w:tcPr>
          <w:p w14:paraId="1A59552F" w14:textId="77777777"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w:t>
            </w:r>
          </w:p>
        </w:tc>
        <w:tc>
          <w:tcPr>
            <w:tcW w:w="540" w:type="dxa"/>
            <w:tcPrChange w:id="175" w:author="Charles M. Folden III" w:date="2016-04-25T13:48:00Z">
              <w:tcPr>
                <w:tcW w:w="540" w:type="dxa"/>
              </w:tcPr>
            </w:tcPrChange>
          </w:tcPr>
          <w:p w14:paraId="7025B547" w14:textId="77777777"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809" w:type="dxa"/>
            <w:tcPrChange w:id="176" w:author="Charles M. Folden III" w:date="2016-04-25T13:48:00Z">
              <w:tcPr>
                <w:tcW w:w="2070" w:type="dxa"/>
              </w:tcPr>
            </w:tcPrChange>
          </w:tcPr>
          <w:p w14:paraId="71A85063"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110</w:t>
            </w:r>
            <w:r w:rsidRPr="000A098C">
              <w:rPr>
                <w:sz w:val="21"/>
                <w:szCs w:val="21"/>
              </w:rPr>
              <w:t>Pd</w:t>
            </w:r>
          </w:p>
        </w:tc>
      </w:tr>
      <w:tr w:rsidR="0017438C" w:rsidRPr="000A098C" w14:paraId="4E8CCED8" w14:textId="77777777" w:rsidTr="006175EC">
        <w:tc>
          <w:tcPr>
            <w:cnfStyle w:val="001000000000" w:firstRow="0" w:lastRow="0" w:firstColumn="1" w:lastColumn="0" w:oddVBand="0" w:evenVBand="0" w:oddHBand="0" w:evenHBand="0" w:firstRowFirstColumn="0" w:firstRowLastColumn="0" w:lastRowFirstColumn="0" w:lastRowLastColumn="0"/>
            <w:tcW w:w="1345" w:type="dxa"/>
            <w:tcPrChange w:id="177" w:author="Charles M. Folden III" w:date="2016-04-25T13:48:00Z">
              <w:tcPr>
                <w:tcW w:w="1345" w:type="dxa"/>
              </w:tcPr>
            </w:tcPrChange>
          </w:tcPr>
          <w:p w14:paraId="45395C3B" w14:textId="77777777" w:rsidR="0017438C" w:rsidRPr="000A098C" w:rsidRDefault="0017438C" w:rsidP="004934BC">
            <w:pPr>
              <w:spacing w:line="240" w:lineRule="auto"/>
              <w:rPr>
                <w:sz w:val="21"/>
                <w:szCs w:val="21"/>
              </w:rPr>
            </w:pPr>
            <w:r w:rsidRPr="000A098C">
              <w:rPr>
                <w:sz w:val="21"/>
                <w:szCs w:val="21"/>
              </w:rPr>
              <w:t>Cd (48)</w:t>
            </w:r>
          </w:p>
        </w:tc>
        <w:tc>
          <w:tcPr>
            <w:tcW w:w="891" w:type="dxa"/>
            <w:tcPrChange w:id="178" w:author="Charles M. Folden III" w:date="2016-04-25T13:48:00Z">
              <w:tcPr>
                <w:tcW w:w="891" w:type="dxa"/>
              </w:tcPr>
            </w:tcPrChange>
          </w:tcPr>
          <w:p w14:paraId="449424B1"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73.6</w:t>
            </w:r>
          </w:p>
        </w:tc>
        <w:tc>
          <w:tcPr>
            <w:tcW w:w="558" w:type="dxa"/>
            <w:tcPrChange w:id="179" w:author="Charles M. Folden III" w:date="2016-04-25T13:48:00Z">
              <w:tcPr>
                <w:tcW w:w="558" w:type="dxa"/>
              </w:tcPr>
            </w:tcPrChange>
          </w:tcPr>
          <w:p w14:paraId="02506B4D"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17.4</w:t>
            </w:r>
          </w:p>
        </w:tc>
        <w:tc>
          <w:tcPr>
            <w:tcW w:w="1611" w:type="dxa"/>
            <w:tcPrChange w:id="180" w:author="Charles M. Folden III" w:date="2016-04-25T13:48:00Z">
              <w:tcPr>
                <w:tcW w:w="1350" w:type="dxa"/>
              </w:tcPr>
            </w:tcPrChange>
          </w:tcPr>
          <w:p w14:paraId="62312A02" w14:textId="77777777" w:rsidR="0017438C" w:rsidRPr="000A098C" w:rsidRDefault="00C7469B"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w:t>
            </w:r>
          </w:p>
        </w:tc>
        <w:tc>
          <w:tcPr>
            <w:tcW w:w="540" w:type="dxa"/>
            <w:tcPrChange w:id="181" w:author="Charles M. Folden III" w:date="2016-04-25T13:48:00Z">
              <w:tcPr>
                <w:tcW w:w="540" w:type="dxa"/>
              </w:tcPr>
            </w:tcPrChange>
          </w:tcPr>
          <w:p w14:paraId="1325820C"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809" w:type="dxa"/>
            <w:tcPrChange w:id="182" w:author="Charles M. Folden III" w:date="2016-04-25T13:48:00Z">
              <w:tcPr>
                <w:tcW w:w="2070" w:type="dxa"/>
              </w:tcPr>
            </w:tcPrChange>
          </w:tcPr>
          <w:p w14:paraId="20FABF62"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112</w:t>
            </w:r>
            <w:r w:rsidRPr="000A098C">
              <w:rPr>
                <w:sz w:val="21"/>
                <w:szCs w:val="21"/>
              </w:rPr>
              <w:t>Cd</w:t>
            </w:r>
          </w:p>
        </w:tc>
      </w:tr>
      <w:tr w:rsidR="0017438C" w:rsidRPr="000A098C" w14:paraId="48C6A10D" w14:textId="77777777" w:rsidTr="00617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Change w:id="183" w:author="Charles M. Folden III" w:date="2016-04-25T13:48:00Z">
              <w:tcPr>
                <w:tcW w:w="1345" w:type="dxa"/>
              </w:tcPr>
            </w:tcPrChange>
          </w:tcPr>
          <w:p w14:paraId="0AE80FCF" w14:textId="77777777" w:rsidR="0017438C" w:rsidRPr="000A098C" w:rsidRDefault="0017438C" w:rsidP="004934BC">
            <w:pPr>
              <w:spacing w:line="240" w:lineRule="auto"/>
              <w:cnfStyle w:val="001000100000" w:firstRow="0" w:lastRow="0" w:firstColumn="1" w:lastColumn="0" w:oddVBand="0" w:evenVBand="0" w:oddHBand="1" w:evenHBand="0" w:firstRowFirstColumn="0" w:firstRowLastColumn="0" w:lastRowFirstColumn="0" w:lastRowLastColumn="0"/>
              <w:rPr>
                <w:sz w:val="21"/>
                <w:szCs w:val="21"/>
              </w:rPr>
            </w:pPr>
            <w:r w:rsidRPr="000A098C">
              <w:rPr>
                <w:sz w:val="21"/>
                <w:szCs w:val="21"/>
              </w:rPr>
              <w:t>Cs (55)</w:t>
            </w:r>
          </w:p>
        </w:tc>
        <w:tc>
          <w:tcPr>
            <w:tcW w:w="891" w:type="dxa"/>
            <w:tcPrChange w:id="184" w:author="Charles M. Folden III" w:date="2016-04-25T13:48:00Z">
              <w:tcPr>
                <w:tcW w:w="891" w:type="dxa"/>
              </w:tcPr>
            </w:tcPrChange>
          </w:tcPr>
          <w:p w14:paraId="03B33BCA"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176.6</w:t>
            </w:r>
          </w:p>
        </w:tc>
        <w:tc>
          <w:tcPr>
            <w:tcW w:w="558" w:type="dxa"/>
            <w:tcPrChange w:id="185" w:author="Charles M. Folden III" w:date="2016-04-25T13:48:00Z">
              <w:tcPr>
                <w:tcW w:w="558" w:type="dxa"/>
              </w:tcPr>
            </w:tcPrChange>
          </w:tcPr>
          <w:p w14:paraId="0E0961B8"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28.0</w:t>
            </w:r>
          </w:p>
        </w:tc>
        <w:tc>
          <w:tcPr>
            <w:tcW w:w="1611" w:type="dxa"/>
            <w:tcPrChange w:id="186" w:author="Charles M. Folden III" w:date="2016-04-25T13:48:00Z">
              <w:tcPr>
                <w:tcW w:w="1350" w:type="dxa"/>
              </w:tcPr>
            </w:tcPrChange>
          </w:tcPr>
          <w:p w14:paraId="18F67F33" w14:textId="77777777"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52.9</w:t>
            </w:r>
          </w:p>
        </w:tc>
        <w:tc>
          <w:tcPr>
            <w:tcW w:w="540" w:type="dxa"/>
            <w:tcPrChange w:id="187" w:author="Charles M. Folden III" w:date="2016-04-25T13:48:00Z">
              <w:tcPr>
                <w:tcW w:w="540" w:type="dxa"/>
              </w:tcPr>
            </w:tcPrChange>
          </w:tcPr>
          <w:p w14:paraId="437A9993" w14:textId="77777777"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w:t>
            </w:r>
          </w:p>
        </w:tc>
        <w:tc>
          <w:tcPr>
            <w:tcW w:w="1809" w:type="dxa"/>
            <w:tcPrChange w:id="188" w:author="Charles M. Folden III" w:date="2016-04-25T13:48:00Z">
              <w:tcPr>
                <w:tcW w:w="2070" w:type="dxa"/>
              </w:tcPr>
            </w:tcPrChange>
          </w:tcPr>
          <w:p w14:paraId="51627245"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commentRangeStart w:id="189"/>
            <w:r w:rsidRPr="000A098C">
              <w:rPr>
                <w:sz w:val="21"/>
                <w:szCs w:val="21"/>
                <w:vertAlign w:val="superscript"/>
              </w:rPr>
              <w:t>133</w:t>
            </w:r>
            <w:r w:rsidRPr="000A098C">
              <w:rPr>
                <w:sz w:val="21"/>
                <w:szCs w:val="21"/>
              </w:rPr>
              <w:t>Cs</w:t>
            </w:r>
            <w:commentRangeEnd w:id="189"/>
            <w:r w:rsidR="00E32B14">
              <w:rPr>
                <w:rStyle w:val="CommentReference"/>
              </w:rPr>
              <w:commentReference w:id="189"/>
            </w:r>
          </w:p>
        </w:tc>
      </w:tr>
      <w:tr w:rsidR="0017438C" w:rsidRPr="000A098C" w14:paraId="430DDE35" w14:textId="77777777" w:rsidTr="006175EC">
        <w:tc>
          <w:tcPr>
            <w:cnfStyle w:val="001000000000" w:firstRow="0" w:lastRow="0" w:firstColumn="1" w:lastColumn="0" w:oddVBand="0" w:evenVBand="0" w:oddHBand="0" w:evenHBand="0" w:firstRowFirstColumn="0" w:firstRowLastColumn="0" w:lastRowFirstColumn="0" w:lastRowLastColumn="0"/>
            <w:tcW w:w="1345" w:type="dxa"/>
            <w:tcPrChange w:id="190" w:author="Charles M. Folden III" w:date="2016-04-25T13:48:00Z">
              <w:tcPr>
                <w:tcW w:w="1345" w:type="dxa"/>
              </w:tcPr>
            </w:tcPrChange>
          </w:tcPr>
          <w:p w14:paraId="071D3D5A" w14:textId="77777777" w:rsidR="0017438C" w:rsidRPr="000A098C" w:rsidRDefault="0017438C" w:rsidP="004934BC">
            <w:pPr>
              <w:spacing w:line="240" w:lineRule="auto"/>
              <w:rPr>
                <w:sz w:val="21"/>
                <w:szCs w:val="21"/>
              </w:rPr>
            </w:pPr>
            <w:r w:rsidRPr="000A098C">
              <w:rPr>
                <w:sz w:val="21"/>
                <w:szCs w:val="21"/>
              </w:rPr>
              <w:t>Ce (58)</w:t>
            </w:r>
          </w:p>
        </w:tc>
        <w:tc>
          <w:tcPr>
            <w:tcW w:w="891" w:type="dxa"/>
            <w:tcPrChange w:id="191" w:author="Charles M. Folden III" w:date="2016-04-25T13:48:00Z">
              <w:tcPr>
                <w:tcW w:w="891" w:type="dxa"/>
              </w:tcPr>
            </w:tcPrChange>
          </w:tcPr>
          <w:p w14:paraId="07C76011"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558" w:type="dxa"/>
            <w:tcPrChange w:id="192" w:author="Charles M. Folden III" w:date="2016-04-25T13:48:00Z">
              <w:tcPr>
                <w:tcW w:w="558" w:type="dxa"/>
              </w:tcPr>
            </w:tcPrChange>
          </w:tcPr>
          <w:p w14:paraId="06BD32C3"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16.3</w:t>
            </w:r>
          </w:p>
        </w:tc>
        <w:tc>
          <w:tcPr>
            <w:tcW w:w="1611" w:type="dxa"/>
            <w:tcPrChange w:id="193" w:author="Charles M. Folden III" w:date="2016-04-25T13:48:00Z">
              <w:tcPr>
                <w:tcW w:w="1350" w:type="dxa"/>
              </w:tcPr>
            </w:tcPrChange>
          </w:tcPr>
          <w:p w14:paraId="23511A5D" w14:textId="77777777"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11.5</w:t>
            </w:r>
          </w:p>
        </w:tc>
        <w:tc>
          <w:tcPr>
            <w:tcW w:w="540" w:type="dxa"/>
            <w:tcPrChange w:id="194" w:author="Charles M. Folden III" w:date="2016-04-25T13:48:00Z">
              <w:tcPr>
                <w:tcW w:w="540" w:type="dxa"/>
              </w:tcPr>
            </w:tcPrChange>
          </w:tcPr>
          <w:p w14:paraId="796D2C1C"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4.9</w:t>
            </w:r>
          </w:p>
        </w:tc>
        <w:tc>
          <w:tcPr>
            <w:tcW w:w="1809" w:type="dxa"/>
            <w:tcPrChange w:id="195" w:author="Charles M. Folden III" w:date="2016-04-25T13:48:00Z">
              <w:tcPr>
                <w:tcW w:w="2070" w:type="dxa"/>
              </w:tcPr>
            </w:tcPrChange>
          </w:tcPr>
          <w:p w14:paraId="6C423591" w14:textId="77777777" w:rsidR="0017438C" w:rsidRPr="009736FF"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140,142</w:t>
            </w:r>
            <w:r w:rsidRPr="000A098C">
              <w:rPr>
                <w:sz w:val="21"/>
                <w:szCs w:val="21"/>
              </w:rPr>
              <w:t>Ce</w:t>
            </w:r>
          </w:p>
        </w:tc>
      </w:tr>
      <w:tr w:rsidR="0017438C" w:rsidRPr="000A098C" w14:paraId="03258879" w14:textId="77777777" w:rsidTr="00617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Change w:id="196" w:author="Charles M. Folden III" w:date="2016-04-25T13:48:00Z">
              <w:tcPr>
                <w:tcW w:w="1345" w:type="dxa"/>
              </w:tcPr>
            </w:tcPrChange>
          </w:tcPr>
          <w:p w14:paraId="06126BB4" w14:textId="77777777" w:rsidR="0017438C" w:rsidRPr="000A098C" w:rsidRDefault="0017438C" w:rsidP="004934BC">
            <w:pPr>
              <w:spacing w:line="240" w:lineRule="auto"/>
              <w:cnfStyle w:val="001000100000" w:firstRow="0" w:lastRow="0" w:firstColumn="1" w:lastColumn="0" w:oddVBand="0" w:evenVBand="0" w:oddHBand="1" w:evenHBand="0" w:firstRowFirstColumn="0" w:firstRowLastColumn="0" w:lastRowFirstColumn="0" w:lastRowLastColumn="0"/>
              <w:rPr>
                <w:sz w:val="21"/>
                <w:szCs w:val="21"/>
              </w:rPr>
            </w:pPr>
            <w:proofErr w:type="spellStart"/>
            <w:r w:rsidRPr="000A098C">
              <w:rPr>
                <w:sz w:val="21"/>
                <w:szCs w:val="21"/>
              </w:rPr>
              <w:t>Nd</w:t>
            </w:r>
            <w:proofErr w:type="spellEnd"/>
            <w:r w:rsidRPr="000A098C">
              <w:rPr>
                <w:sz w:val="21"/>
                <w:szCs w:val="21"/>
              </w:rPr>
              <w:t xml:space="preserve"> (60)</w:t>
            </w:r>
          </w:p>
        </w:tc>
        <w:tc>
          <w:tcPr>
            <w:tcW w:w="891" w:type="dxa"/>
            <w:tcPrChange w:id="197" w:author="Charles M. Folden III" w:date="2016-04-25T13:48:00Z">
              <w:tcPr>
                <w:tcW w:w="891" w:type="dxa"/>
              </w:tcPr>
            </w:tcPrChange>
          </w:tcPr>
          <w:p w14:paraId="0BBA80B5"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19.2</w:t>
            </w:r>
          </w:p>
        </w:tc>
        <w:tc>
          <w:tcPr>
            <w:tcW w:w="558" w:type="dxa"/>
            <w:tcPrChange w:id="198" w:author="Charles M. Folden III" w:date="2016-04-25T13:48:00Z">
              <w:tcPr>
                <w:tcW w:w="558" w:type="dxa"/>
              </w:tcPr>
            </w:tcPrChange>
          </w:tcPr>
          <w:p w14:paraId="0CE84898"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2.1</w:t>
            </w:r>
          </w:p>
        </w:tc>
        <w:tc>
          <w:tcPr>
            <w:tcW w:w="1611" w:type="dxa"/>
            <w:tcPrChange w:id="199" w:author="Charles M. Folden III" w:date="2016-04-25T13:48:00Z">
              <w:tcPr>
                <w:tcW w:w="1350" w:type="dxa"/>
              </w:tcPr>
            </w:tcPrChange>
          </w:tcPr>
          <w:p w14:paraId="4635A278" w14:textId="77777777"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540" w:type="dxa"/>
            <w:tcPrChange w:id="200" w:author="Charles M. Folden III" w:date="2016-04-25T13:48:00Z">
              <w:tcPr>
                <w:tcW w:w="540" w:type="dxa"/>
              </w:tcPr>
            </w:tcPrChange>
          </w:tcPr>
          <w:p w14:paraId="12A6B8BA" w14:textId="77777777"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0.4</w:t>
            </w:r>
          </w:p>
        </w:tc>
        <w:tc>
          <w:tcPr>
            <w:tcW w:w="1809" w:type="dxa"/>
            <w:tcPrChange w:id="201" w:author="Charles M. Folden III" w:date="2016-04-25T13:48:00Z">
              <w:tcPr>
                <w:tcW w:w="2070" w:type="dxa"/>
              </w:tcPr>
            </w:tcPrChange>
          </w:tcPr>
          <w:p w14:paraId="210976F6"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143</w:t>
            </w:r>
            <w:r w:rsidRPr="000A098C">
              <w:rPr>
                <w:sz w:val="21"/>
                <w:szCs w:val="21"/>
              </w:rPr>
              <w:t>Nd</w:t>
            </w:r>
          </w:p>
        </w:tc>
      </w:tr>
      <w:tr w:rsidR="0017438C" w:rsidRPr="000A098C" w14:paraId="670A371B" w14:textId="77777777" w:rsidTr="006175EC">
        <w:tc>
          <w:tcPr>
            <w:cnfStyle w:val="001000000000" w:firstRow="0" w:lastRow="0" w:firstColumn="1" w:lastColumn="0" w:oddVBand="0" w:evenVBand="0" w:oddHBand="0" w:evenHBand="0" w:firstRowFirstColumn="0" w:firstRowLastColumn="0" w:lastRowFirstColumn="0" w:lastRowLastColumn="0"/>
            <w:tcW w:w="1345" w:type="dxa"/>
            <w:tcPrChange w:id="202" w:author="Charles M. Folden III" w:date="2016-04-25T13:48:00Z">
              <w:tcPr>
                <w:tcW w:w="1345" w:type="dxa"/>
              </w:tcPr>
            </w:tcPrChange>
          </w:tcPr>
          <w:p w14:paraId="51F139E9" w14:textId="77777777" w:rsidR="0017438C" w:rsidRPr="000A098C" w:rsidRDefault="0017438C" w:rsidP="004934BC">
            <w:pPr>
              <w:spacing w:line="240" w:lineRule="auto"/>
              <w:rPr>
                <w:sz w:val="21"/>
                <w:szCs w:val="21"/>
              </w:rPr>
            </w:pPr>
            <w:r w:rsidRPr="000A098C">
              <w:rPr>
                <w:sz w:val="21"/>
                <w:szCs w:val="21"/>
              </w:rPr>
              <w:t>Pm (61)</w:t>
            </w:r>
          </w:p>
        </w:tc>
        <w:tc>
          <w:tcPr>
            <w:tcW w:w="891" w:type="dxa"/>
            <w:tcPrChange w:id="203" w:author="Charles M. Folden III" w:date="2016-04-25T13:48:00Z">
              <w:tcPr>
                <w:tcW w:w="891" w:type="dxa"/>
              </w:tcPr>
            </w:tcPrChange>
          </w:tcPr>
          <w:p w14:paraId="2E478314"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12.8</w:t>
            </w:r>
          </w:p>
        </w:tc>
        <w:tc>
          <w:tcPr>
            <w:tcW w:w="558" w:type="dxa"/>
            <w:tcPrChange w:id="204" w:author="Charles M. Folden III" w:date="2016-04-25T13:48:00Z">
              <w:tcPr>
                <w:tcW w:w="558" w:type="dxa"/>
              </w:tcPr>
            </w:tcPrChange>
          </w:tcPr>
          <w:p w14:paraId="087C622C"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w:t>
            </w:r>
          </w:p>
        </w:tc>
        <w:tc>
          <w:tcPr>
            <w:tcW w:w="1611" w:type="dxa"/>
            <w:tcPrChange w:id="205" w:author="Charles M. Folden III" w:date="2016-04-25T13:48:00Z">
              <w:tcPr>
                <w:tcW w:w="1350" w:type="dxa"/>
              </w:tcPr>
            </w:tcPrChange>
          </w:tcPr>
          <w:p w14:paraId="26CEE589" w14:textId="77777777"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3.9</w:t>
            </w:r>
          </w:p>
        </w:tc>
        <w:tc>
          <w:tcPr>
            <w:tcW w:w="540" w:type="dxa"/>
            <w:tcPrChange w:id="206" w:author="Charles M. Folden III" w:date="2016-04-25T13:48:00Z">
              <w:tcPr>
                <w:tcW w:w="540" w:type="dxa"/>
              </w:tcPr>
            </w:tcPrChange>
          </w:tcPr>
          <w:p w14:paraId="6A489168"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809" w:type="dxa"/>
            <w:tcPrChange w:id="207" w:author="Charles M. Folden III" w:date="2016-04-25T13:48:00Z">
              <w:tcPr>
                <w:tcW w:w="2070" w:type="dxa"/>
              </w:tcPr>
            </w:tcPrChange>
          </w:tcPr>
          <w:p w14:paraId="7CFF3E69"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147</w:t>
            </w:r>
            <w:r w:rsidRPr="000A098C">
              <w:rPr>
                <w:sz w:val="21"/>
                <w:szCs w:val="21"/>
              </w:rPr>
              <w:t>Pm</w:t>
            </w:r>
          </w:p>
        </w:tc>
      </w:tr>
      <w:tr w:rsidR="0017438C" w:rsidRPr="000A098C" w14:paraId="68F2D399" w14:textId="77777777" w:rsidTr="00617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Change w:id="208" w:author="Charles M. Folden III" w:date="2016-04-25T13:48:00Z">
              <w:tcPr>
                <w:tcW w:w="1345" w:type="dxa"/>
              </w:tcPr>
            </w:tcPrChange>
          </w:tcPr>
          <w:p w14:paraId="0DF0F57B" w14:textId="77777777" w:rsidR="0017438C" w:rsidRPr="000A098C" w:rsidRDefault="0017438C" w:rsidP="004934BC">
            <w:pPr>
              <w:spacing w:line="240" w:lineRule="auto"/>
              <w:cnfStyle w:val="001000100000" w:firstRow="0" w:lastRow="0" w:firstColumn="1" w:lastColumn="0" w:oddVBand="0" w:evenVBand="0" w:oddHBand="1" w:evenHBand="0" w:firstRowFirstColumn="0" w:firstRowLastColumn="0" w:lastRowFirstColumn="0" w:lastRowLastColumn="0"/>
              <w:rPr>
                <w:sz w:val="21"/>
                <w:szCs w:val="21"/>
              </w:rPr>
            </w:pPr>
            <w:r w:rsidRPr="000A098C">
              <w:rPr>
                <w:sz w:val="21"/>
                <w:szCs w:val="21"/>
              </w:rPr>
              <w:t>Sm (62)</w:t>
            </w:r>
          </w:p>
        </w:tc>
        <w:tc>
          <w:tcPr>
            <w:tcW w:w="891" w:type="dxa"/>
            <w:tcPrChange w:id="209" w:author="Charles M. Folden III" w:date="2016-04-25T13:48:00Z">
              <w:tcPr>
                <w:tcW w:w="891" w:type="dxa"/>
              </w:tcPr>
            </w:tcPrChange>
          </w:tcPr>
          <w:p w14:paraId="70062E05"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11.5</w:t>
            </w:r>
          </w:p>
        </w:tc>
        <w:tc>
          <w:tcPr>
            <w:tcW w:w="558" w:type="dxa"/>
            <w:tcPrChange w:id="210" w:author="Charles M. Folden III" w:date="2016-04-25T13:48:00Z">
              <w:tcPr>
                <w:tcW w:w="558" w:type="dxa"/>
              </w:tcPr>
            </w:tcPrChange>
          </w:tcPr>
          <w:p w14:paraId="38207AD1"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w:t>
            </w:r>
          </w:p>
        </w:tc>
        <w:tc>
          <w:tcPr>
            <w:tcW w:w="1611" w:type="dxa"/>
            <w:tcPrChange w:id="211" w:author="Charles M. Folden III" w:date="2016-04-25T13:48:00Z">
              <w:tcPr>
                <w:tcW w:w="1350" w:type="dxa"/>
              </w:tcPr>
            </w:tcPrChange>
          </w:tcPr>
          <w:p w14:paraId="51146749" w14:textId="77777777"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3.6</w:t>
            </w:r>
          </w:p>
        </w:tc>
        <w:tc>
          <w:tcPr>
            <w:tcW w:w="540" w:type="dxa"/>
            <w:tcPrChange w:id="212" w:author="Charles M. Folden III" w:date="2016-04-25T13:48:00Z">
              <w:tcPr>
                <w:tcW w:w="540" w:type="dxa"/>
              </w:tcPr>
            </w:tcPrChange>
          </w:tcPr>
          <w:p w14:paraId="16CB40AD" w14:textId="77777777"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0.3</w:t>
            </w:r>
          </w:p>
        </w:tc>
        <w:tc>
          <w:tcPr>
            <w:tcW w:w="1809" w:type="dxa"/>
            <w:tcPrChange w:id="213" w:author="Charles M. Folden III" w:date="2016-04-25T13:48:00Z">
              <w:tcPr>
                <w:tcW w:w="2070" w:type="dxa"/>
              </w:tcPr>
            </w:tcPrChange>
          </w:tcPr>
          <w:p w14:paraId="0E7CE892"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151</w:t>
            </w:r>
            <w:r w:rsidRPr="000A098C">
              <w:rPr>
                <w:sz w:val="21"/>
                <w:szCs w:val="21"/>
              </w:rPr>
              <w:t>Sm</w:t>
            </w:r>
          </w:p>
        </w:tc>
      </w:tr>
      <w:tr w:rsidR="0017438C" w:rsidRPr="000A098C" w14:paraId="699F9E62" w14:textId="77777777" w:rsidTr="006175EC">
        <w:tc>
          <w:tcPr>
            <w:cnfStyle w:val="001000000000" w:firstRow="0" w:lastRow="0" w:firstColumn="1" w:lastColumn="0" w:oddVBand="0" w:evenVBand="0" w:oddHBand="0" w:evenHBand="0" w:firstRowFirstColumn="0" w:firstRowLastColumn="0" w:lastRowFirstColumn="0" w:lastRowLastColumn="0"/>
            <w:tcW w:w="1345" w:type="dxa"/>
            <w:tcPrChange w:id="214" w:author="Charles M. Folden III" w:date="2016-04-25T13:48:00Z">
              <w:tcPr>
                <w:tcW w:w="1345" w:type="dxa"/>
              </w:tcPr>
            </w:tcPrChange>
          </w:tcPr>
          <w:p w14:paraId="46AC7504" w14:textId="77777777" w:rsidR="0017438C" w:rsidRPr="000A098C" w:rsidRDefault="0017438C" w:rsidP="004934BC">
            <w:pPr>
              <w:spacing w:line="240" w:lineRule="auto"/>
              <w:rPr>
                <w:sz w:val="21"/>
                <w:szCs w:val="21"/>
              </w:rPr>
            </w:pPr>
            <w:proofErr w:type="spellStart"/>
            <w:r w:rsidRPr="000A098C">
              <w:rPr>
                <w:sz w:val="21"/>
                <w:szCs w:val="21"/>
              </w:rPr>
              <w:t>Eu</w:t>
            </w:r>
            <w:proofErr w:type="spellEnd"/>
            <w:r w:rsidRPr="000A098C">
              <w:rPr>
                <w:sz w:val="21"/>
                <w:szCs w:val="21"/>
              </w:rPr>
              <w:t xml:space="preserve"> (63)</w:t>
            </w:r>
          </w:p>
        </w:tc>
        <w:tc>
          <w:tcPr>
            <w:tcW w:w="891" w:type="dxa"/>
            <w:tcPrChange w:id="215" w:author="Charles M. Folden III" w:date="2016-04-25T13:48:00Z">
              <w:tcPr>
                <w:tcW w:w="891" w:type="dxa"/>
              </w:tcPr>
            </w:tcPrChange>
          </w:tcPr>
          <w:p w14:paraId="6111EB86"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10.0</w:t>
            </w:r>
          </w:p>
        </w:tc>
        <w:tc>
          <w:tcPr>
            <w:tcW w:w="558" w:type="dxa"/>
            <w:tcPrChange w:id="216" w:author="Charles M. Folden III" w:date="2016-04-25T13:48:00Z">
              <w:tcPr>
                <w:tcW w:w="558" w:type="dxa"/>
              </w:tcPr>
            </w:tcPrChange>
          </w:tcPr>
          <w:p w14:paraId="0785620E"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w:t>
            </w:r>
          </w:p>
        </w:tc>
        <w:tc>
          <w:tcPr>
            <w:tcW w:w="1611" w:type="dxa"/>
            <w:tcPrChange w:id="217" w:author="Charles M. Folden III" w:date="2016-04-25T13:48:00Z">
              <w:tcPr>
                <w:tcW w:w="1350" w:type="dxa"/>
              </w:tcPr>
            </w:tcPrChange>
          </w:tcPr>
          <w:p w14:paraId="230F558E" w14:textId="77777777"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w:t>
            </w:r>
          </w:p>
        </w:tc>
        <w:tc>
          <w:tcPr>
            <w:tcW w:w="540" w:type="dxa"/>
            <w:tcPrChange w:id="218" w:author="Charles M. Folden III" w:date="2016-04-25T13:48:00Z">
              <w:tcPr>
                <w:tcW w:w="540" w:type="dxa"/>
              </w:tcPr>
            </w:tcPrChange>
          </w:tcPr>
          <w:p w14:paraId="1E51F158"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809" w:type="dxa"/>
            <w:tcPrChange w:id="219" w:author="Charles M. Folden III" w:date="2016-04-25T13:48:00Z">
              <w:tcPr>
                <w:tcW w:w="2070" w:type="dxa"/>
              </w:tcPr>
            </w:tcPrChange>
          </w:tcPr>
          <w:p w14:paraId="48A47EC1"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154</w:t>
            </w:r>
            <w:r w:rsidRPr="000A098C">
              <w:rPr>
                <w:sz w:val="21"/>
                <w:szCs w:val="21"/>
              </w:rPr>
              <w:t>Eu</w:t>
            </w:r>
          </w:p>
        </w:tc>
      </w:tr>
      <w:tr w:rsidR="0017438C" w:rsidRPr="000A098C" w14:paraId="70FEEBB7" w14:textId="77777777" w:rsidTr="00617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Change w:id="220" w:author="Charles M. Folden III" w:date="2016-04-25T13:48:00Z">
              <w:tcPr>
                <w:tcW w:w="1345" w:type="dxa"/>
              </w:tcPr>
            </w:tcPrChange>
          </w:tcPr>
          <w:p w14:paraId="2B8C0180" w14:textId="77777777" w:rsidR="0017438C" w:rsidRPr="000A098C" w:rsidRDefault="0017438C" w:rsidP="004934BC">
            <w:pPr>
              <w:spacing w:line="240" w:lineRule="auto"/>
              <w:cnfStyle w:val="001000100000" w:firstRow="0" w:lastRow="0" w:firstColumn="1" w:lastColumn="0" w:oddVBand="0" w:evenVBand="0" w:oddHBand="1" w:evenHBand="0" w:firstRowFirstColumn="0" w:firstRowLastColumn="0" w:lastRowFirstColumn="0" w:lastRowLastColumn="0"/>
              <w:rPr>
                <w:sz w:val="21"/>
                <w:szCs w:val="21"/>
              </w:rPr>
            </w:pPr>
            <w:r w:rsidRPr="000A098C">
              <w:rPr>
                <w:sz w:val="21"/>
                <w:szCs w:val="21"/>
              </w:rPr>
              <w:t>U (92)</w:t>
            </w:r>
          </w:p>
        </w:tc>
        <w:tc>
          <w:tcPr>
            <w:tcW w:w="891" w:type="dxa"/>
            <w:tcPrChange w:id="221" w:author="Charles M. Folden III" w:date="2016-04-25T13:48:00Z">
              <w:tcPr>
                <w:tcW w:w="891" w:type="dxa"/>
              </w:tcPr>
            </w:tcPrChange>
          </w:tcPr>
          <w:p w14:paraId="3522548E"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7.4</w:t>
            </w:r>
          </w:p>
        </w:tc>
        <w:tc>
          <w:tcPr>
            <w:tcW w:w="558" w:type="dxa"/>
            <w:tcPrChange w:id="222" w:author="Charles M. Folden III" w:date="2016-04-25T13:48:00Z">
              <w:tcPr>
                <w:tcW w:w="558" w:type="dxa"/>
              </w:tcPr>
            </w:tcPrChange>
          </w:tcPr>
          <w:p w14:paraId="0112A940"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611" w:type="dxa"/>
            <w:tcPrChange w:id="223" w:author="Charles M. Folden III" w:date="2016-04-25T13:48:00Z">
              <w:tcPr>
                <w:tcW w:w="1350" w:type="dxa"/>
              </w:tcPr>
            </w:tcPrChange>
          </w:tcPr>
          <w:p w14:paraId="43F3B1AD" w14:textId="77777777" w:rsidR="0017438C" w:rsidRPr="000A098C" w:rsidRDefault="00B819A8"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14.7</w:t>
            </w:r>
          </w:p>
        </w:tc>
        <w:tc>
          <w:tcPr>
            <w:tcW w:w="540" w:type="dxa"/>
            <w:tcPrChange w:id="224" w:author="Charles M. Folden III" w:date="2016-04-25T13:48:00Z">
              <w:tcPr>
                <w:tcW w:w="540" w:type="dxa"/>
              </w:tcPr>
            </w:tcPrChange>
          </w:tcPr>
          <w:p w14:paraId="76F400E1" w14:textId="77777777" w:rsidR="0017438C" w:rsidRPr="000A098C" w:rsidRDefault="00B819A8"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w:t>
            </w:r>
          </w:p>
        </w:tc>
        <w:tc>
          <w:tcPr>
            <w:tcW w:w="1809" w:type="dxa"/>
            <w:tcPrChange w:id="225" w:author="Charles M. Folden III" w:date="2016-04-25T13:48:00Z">
              <w:tcPr>
                <w:tcW w:w="2070" w:type="dxa"/>
              </w:tcPr>
            </w:tcPrChange>
          </w:tcPr>
          <w:p w14:paraId="09D2A48A"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238</w:t>
            </w:r>
            <w:r w:rsidRPr="000A098C">
              <w:rPr>
                <w:sz w:val="21"/>
                <w:szCs w:val="21"/>
              </w:rPr>
              <w:t>U</w:t>
            </w:r>
          </w:p>
        </w:tc>
      </w:tr>
    </w:tbl>
    <w:p w14:paraId="7EA5C469" w14:textId="77777777" w:rsidR="00E60349" w:rsidRPr="00E60349" w:rsidRDefault="00E60349" w:rsidP="009D23EB">
      <w:pPr>
        <w:rPr>
          <w:sz w:val="21"/>
          <w:szCs w:val="21"/>
        </w:rPr>
      </w:pPr>
    </w:p>
    <w:p w14:paraId="386CF6F1" w14:textId="77777777" w:rsidR="00E60349" w:rsidRDefault="00E60349" w:rsidP="00E60349">
      <w:pPr>
        <w:ind w:firstLine="360"/>
        <w:rPr>
          <w:sz w:val="21"/>
          <w:szCs w:val="21"/>
        </w:rPr>
      </w:pPr>
      <w:commentRangeStart w:id="226"/>
      <w:proofErr w:type="spellStart"/>
      <w:r w:rsidRPr="00E60349">
        <w:rPr>
          <w:sz w:val="21"/>
          <w:szCs w:val="21"/>
        </w:rPr>
        <w:t>Exp</w:t>
      </w:r>
      <w:proofErr w:type="spellEnd"/>
      <w:r w:rsidRPr="00E60349">
        <w:rPr>
          <w:sz w:val="21"/>
          <w:szCs w:val="21"/>
        </w:rPr>
        <w:t xml:space="preserve"> 2 DF goes down b/c experiment guaranteed for it to go down</w:t>
      </w:r>
      <w:commentRangeEnd w:id="226"/>
      <w:r w:rsidR="00170E92">
        <w:rPr>
          <w:rStyle w:val="CommentReference"/>
        </w:rPr>
        <w:commentReference w:id="226"/>
      </w:r>
    </w:p>
    <w:p w14:paraId="474A4CB3" w14:textId="77777777" w:rsidR="00E60349" w:rsidRDefault="00E60349" w:rsidP="00E60349">
      <w:pPr>
        <w:ind w:firstLine="360"/>
        <w:rPr>
          <w:sz w:val="21"/>
          <w:szCs w:val="21"/>
        </w:rPr>
      </w:pPr>
    </w:p>
    <w:p w14:paraId="086D3E01" w14:textId="05FF21FB" w:rsidR="00F76A86" w:rsidRPr="000A098C" w:rsidDel="00820496" w:rsidRDefault="00F76A86" w:rsidP="00183D3B">
      <w:pPr>
        <w:ind w:firstLine="360"/>
        <w:rPr>
          <w:del w:id="227" w:author="Charles M. Folden III" w:date="2016-04-25T13:50:00Z"/>
          <w:sz w:val="21"/>
          <w:szCs w:val="21"/>
        </w:rPr>
      </w:pPr>
      <w:r w:rsidRPr="000A098C">
        <w:rPr>
          <w:sz w:val="21"/>
          <w:szCs w:val="21"/>
        </w:rPr>
        <w:t>The common trend is that DF decreases fr</w:t>
      </w:r>
      <w:r w:rsidR="004250A5" w:rsidRPr="000A098C">
        <w:rPr>
          <w:sz w:val="21"/>
          <w:szCs w:val="21"/>
        </w:rPr>
        <w:t>om experiment 1 to experiment 2. The major exception is U, which has a higher DF value. This is expected due to the change in HNO</w:t>
      </w:r>
      <w:r w:rsidR="004250A5" w:rsidRPr="000A098C">
        <w:rPr>
          <w:sz w:val="21"/>
          <w:szCs w:val="21"/>
          <w:vertAlign w:val="subscript"/>
        </w:rPr>
        <w:t>3</w:t>
      </w:r>
      <w:r w:rsidR="004250A5" w:rsidRPr="000A098C">
        <w:rPr>
          <w:sz w:val="21"/>
          <w:szCs w:val="21"/>
        </w:rPr>
        <w:t xml:space="preserve"> concentration in the iron </w:t>
      </w:r>
      <w:proofErr w:type="spellStart"/>
      <w:r w:rsidR="004250A5" w:rsidRPr="000A098C">
        <w:rPr>
          <w:sz w:val="21"/>
          <w:szCs w:val="21"/>
        </w:rPr>
        <w:t>sulfamate</w:t>
      </w:r>
      <w:proofErr w:type="spellEnd"/>
      <w:r w:rsidR="004250A5" w:rsidRPr="000A098C">
        <w:rPr>
          <w:sz w:val="21"/>
          <w:szCs w:val="21"/>
        </w:rPr>
        <w:t xml:space="preserve"> solution as discussed above. The rest of the elements have lower DF val</w:t>
      </w:r>
      <w:r w:rsidR="004050B8">
        <w:rPr>
          <w:sz w:val="21"/>
          <w:szCs w:val="21"/>
        </w:rPr>
        <w:t xml:space="preserve">ues because of multiple extraction and </w:t>
      </w:r>
      <w:del w:id="228" w:author="Charles M. Folden III" w:date="2016-04-25T13:36:00Z">
        <w:r w:rsidR="004050B8" w:rsidDel="00FD4DF3">
          <w:rPr>
            <w:sz w:val="21"/>
            <w:szCs w:val="21"/>
          </w:rPr>
          <w:delText xml:space="preserve">back </w:delText>
        </w:r>
      </w:del>
      <w:ins w:id="229" w:author="Charles M. Folden III" w:date="2016-04-25T13:36:00Z">
        <w:r w:rsidR="00FD4DF3">
          <w:rPr>
            <w:sz w:val="21"/>
            <w:szCs w:val="21"/>
          </w:rPr>
          <w:t>back-</w:t>
        </w:r>
      </w:ins>
      <w:r w:rsidR="004050B8">
        <w:rPr>
          <w:sz w:val="21"/>
          <w:szCs w:val="21"/>
        </w:rPr>
        <w:t>extraction steps</w:t>
      </w:r>
      <w:r w:rsidR="00540CFF">
        <w:rPr>
          <w:sz w:val="21"/>
          <w:szCs w:val="21"/>
        </w:rPr>
        <w:t>.</w:t>
      </w:r>
      <w:ins w:id="230" w:author="Charles M. Folden III" w:date="2016-04-25T13:50:00Z">
        <w:r w:rsidR="00820496">
          <w:rPr>
            <w:sz w:val="21"/>
            <w:szCs w:val="21"/>
          </w:rPr>
          <w:t xml:space="preserve"> </w:t>
        </w:r>
      </w:ins>
    </w:p>
    <w:p w14:paraId="61F07112" w14:textId="26A68105" w:rsidR="003E498F" w:rsidRPr="000A098C" w:rsidRDefault="00C0640C" w:rsidP="00722AB2">
      <w:pPr>
        <w:ind w:firstLine="360"/>
        <w:rPr>
          <w:sz w:val="21"/>
          <w:szCs w:val="21"/>
        </w:rPr>
      </w:pPr>
      <w:r w:rsidRPr="000A098C">
        <w:rPr>
          <w:sz w:val="21"/>
          <w:szCs w:val="21"/>
        </w:rPr>
        <w:fldChar w:fldCharType="begin"/>
      </w:r>
      <w:r w:rsidRPr="000A098C">
        <w:rPr>
          <w:sz w:val="21"/>
          <w:szCs w:val="21"/>
        </w:rPr>
        <w:instrText xml:space="preserve"> REF _Ref447709028 \h </w:instrText>
      </w:r>
      <w:r w:rsidR="000A098C">
        <w:rPr>
          <w:sz w:val="21"/>
          <w:szCs w:val="21"/>
        </w:rPr>
        <w:instrText xml:space="preserve"> \* MERGEFORMAT </w:instrText>
      </w:r>
      <w:r w:rsidRPr="000A098C">
        <w:rPr>
          <w:sz w:val="21"/>
          <w:szCs w:val="21"/>
        </w:rPr>
      </w:r>
      <w:r w:rsidRPr="000A098C">
        <w:rPr>
          <w:sz w:val="21"/>
          <w:szCs w:val="21"/>
        </w:rPr>
        <w:fldChar w:fldCharType="separate"/>
      </w:r>
      <w:r w:rsidR="009A1680" w:rsidRPr="000A098C">
        <w:rPr>
          <w:sz w:val="21"/>
          <w:szCs w:val="21"/>
        </w:rPr>
        <w:t xml:space="preserve">Figure </w:t>
      </w:r>
      <w:r w:rsidR="009A1680">
        <w:rPr>
          <w:noProof/>
          <w:sz w:val="21"/>
          <w:szCs w:val="21"/>
        </w:rPr>
        <w:t>1</w:t>
      </w:r>
      <w:r w:rsidRPr="000A098C">
        <w:rPr>
          <w:sz w:val="21"/>
          <w:szCs w:val="21"/>
        </w:rPr>
        <w:fldChar w:fldCharType="end"/>
      </w:r>
      <w:r w:rsidR="00077E30">
        <w:rPr>
          <w:sz w:val="21"/>
          <w:szCs w:val="21"/>
        </w:rPr>
        <w:t xml:space="preserve"> shows</w:t>
      </w:r>
      <w:r w:rsidRPr="000A098C">
        <w:rPr>
          <w:sz w:val="21"/>
          <w:szCs w:val="21"/>
        </w:rPr>
        <w:t xml:space="preserve"> theoretical DFs </w:t>
      </w:r>
      <w:r w:rsidR="0036701B">
        <w:rPr>
          <w:sz w:val="21"/>
          <w:szCs w:val="21"/>
        </w:rPr>
        <w:t>as a function of</w:t>
      </w:r>
      <w:r w:rsidRPr="000A098C">
        <w:rPr>
          <w:sz w:val="21"/>
          <w:szCs w:val="21"/>
        </w:rPr>
        <w:t xml:space="preserve"> extraction step</w:t>
      </w:r>
      <w:r w:rsidR="00077E30">
        <w:rPr>
          <w:sz w:val="21"/>
          <w:szCs w:val="21"/>
        </w:rPr>
        <w:t xml:space="preserve"> </w:t>
      </w:r>
      <w:r w:rsidR="0036701B">
        <w:rPr>
          <w:sz w:val="21"/>
          <w:szCs w:val="21"/>
        </w:rPr>
        <w:t>and</w:t>
      </w:r>
      <w:r w:rsidRPr="000A098C">
        <w:rPr>
          <w:sz w:val="21"/>
          <w:szCs w:val="21"/>
        </w:rPr>
        <w:t xml:space="preserve"> volume rati</w:t>
      </w:r>
      <w:r w:rsidR="0036701B">
        <w:rPr>
          <w:sz w:val="21"/>
          <w:szCs w:val="21"/>
        </w:rPr>
        <w:t>o</w:t>
      </w:r>
      <w:ins w:id="231" w:author="Charles M. Folden III" w:date="2016-04-25T13:50:00Z">
        <w:r w:rsidR="00820496">
          <w:rPr>
            <w:sz w:val="21"/>
            <w:szCs w:val="21"/>
          </w:rPr>
          <w:t xml:space="preserve"> for a product with a DC of 10 and a contaminant with a DC of 0.1</w:t>
        </w:r>
      </w:ins>
      <w:r w:rsidRPr="000A098C">
        <w:rPr>
          <w:sz w:val="21"/>
          <w:szCs w:val="21"/>
        </w:rPr>
        <w:t xml:space="preserve">. </w:t>
      </w:r>
      <w:commentRangeStart w:id="232"/>
      <w:del w:id="233" w:author="Charles M. Folden III" w:date="2016-04-25T13:51:00Z">
        <w:r w:rsidR="0036701B" w:rsidDel="00820496">
          <w:rPr>
            <w:sz w:val="21"/>
            <w:szCs w:val="21"/>
          </w:rPr>
          <w:delText>This</w:delText>
        </w:r>
        <w:r w:rsidR="00497548" w:rsidRPr="00497548" w:rsidDel="00820496">
          <w:rPr>
            <w:sz w:val="21"/>
            <w:szCs w:val="21"/>
          </w:rPr>
          <w:delText xml:space="preserve"> shows how DF decreases with increasing the number of contacts. Representative DC values corresponding to Pu(IV) and the FPs were chosen to produce Figure 1.  </w:delText>
        </w:r>
      </w:del>
      <w:r w:rsidR="00497548" w:rsidRPr="00497548">
        <w:rPr>
          <w:sz w:val="21"/>
          <w:szCs w:val="21"/>
        </w:rPr>
        <w:t>The number of contacts decreases DF because less and less product is removed with each extraction, while the amount of contaminant removed is approximately equal.</w:t>
      </w:r>
      <w:commentRangeEnd w:id="232"/>
      <w:r w:rsidR="00437EEE">
        <w:rPr>
          <w:rStyle w:val="CommentReference"/>
        </w:rPr>
        <w:commentReference w:id="232"/>
      </w:r>
    </w:p>
    <w:p w14:paraId="602EAF08" w14:textId="77777777" w:rsidR="00C85567" w:rsidRPr="000A098C" w:rsidRDefault="00C85567" w:rsidP="00C85567">
      <w:pPr>
        <w:rPr>
          <w:sz w:val="21"/>
          <w:szCs w:val="21"/>
        </w:rPr>
      </w:pPr>
    </w:p>
    <w:p w14:paraId="79FDAA88" w14:textId="77777777" w:rsidR="00722AB2" w:rsidRPr="000A098C" w:rsidRDefault="00C85567" w:rsidP="00C85567">
      <w:pPr>
        <w:keepNext/>
        <w:spacing w:before="240" w:line="240" w:lineRule="auto"/>
        <w:jc w:val="center"/>
        <w:rPr>
          <w:sz w:val="21"/>
          <w:szCs w:val="21"/>
        </w:rPr>
      </w:pPr>
      <w:bookmarkStart w:id="234" w:name="_Ref448247143"/>
      <w:commentRangeStart w:id="235"/>
      <w:r w:rsidRPr="000A098C">
        <w:rPr>
          <w:noProof/>
          <w:sz w:val="21"/>
          <w:szCs w:val="21"/>
        </w:rPr>
        <w:lastRenderedPageBreak/>
        <w:drawing>
          <wp:anchor distT="0" distB="0" distL="114300" distR="114300" simplePos="0" relativeHeight="251658240" behindDoc="0" locked="0" layoutInCell="1" allowOverlap="1" wp14:anchorId="35DFBE14" wp14:editId="638BC7A6">
            <wp:simplePos x="0" y="0"/>
            <wp:positionH relativeFrom="column">
              <wp:posOffset>0</wp:posOffset>
            </wp:positionH>
            <wp:positionV relativeFrom="paragraph">
              <wp:posOffset>-3810</wp:posOffset>
            </wp:positionV>
            <wp:extent cx="4297680" cy="31482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31482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36" w:name="_Ref447709028"/>
      <w:r w:rsidR="00304B5E" w:rsidRPr="000A098C">
        <w:rPr>
          <w:sz w:val="21"/>
          <w:szCs w:val="21"/>
        </w:rPr>
        <w:t xml:space="preserve">Figure </w:t>
      </w:r>
      <w:r w:rsidR="004F24C2" w:rsidRPr="000A098C">
        <w:rPr>
          <w:sz w:val="21"/>
          <w:szCs w:val="21"/>
        </w:rPr>
        <w:fldChar w:fldCharType="begin"/>
      </w:r>
      <w:r w:rsidR="004F24C2" w:rsidRPr="000A098C">
        <w:rPr>
          <w:sz w:val="21"/>
          <w:szCs w:val="21"/>
        </w:rPr>
        <w:instrText xml:space="preserve"> SEQ Figure \* ARABIC </w:instrText>
      </w:r>
      <w:r w:rsidR="004F24C2" w:rsidRPr="000A098C">
        <w:rPr>
          <w:sz w:val="21"/>
          <w:szCs w:val="21"/>
        </w:rPr>
        <w:fldChar w:fldCharType="separate"/>
      </w:r>
      <w:r w:rsidR="009A1680">
        <w:rPr>
          <w:noProof/>
          <w:sz w:val="21"/>
          <w:szCs w:val="21"/>
        </w:rPr>
        <w:t>1</w:t>
      </w:r>
      <w:r w:rsidR="004F24C2" w:rsidRPr="000A098C">
        <w:rPr>
          <w:noProof/>
          <w:sz w:val="21"/>
          <w:szCs w:val="21"/>
        </w:rPr>
        <w:fldChar w:fldCharType="end"/>
      </w:r>
      <w:bookmarkEnd w:id="234"/>
      <w:bookmarkEnd w:id="236"/>
      <w:commentRangeEnd w:id="235"/>
      <w:r w:rsidR="00D1440A">
        <w:rPr>
          <w:rStyle w:val="CommentReference"/>
        </w:rPr>
        <w:commentReference w:id="235"/>
      </w:r>
      <w:r w:rsidR="00304B5E" w:rsidRPr="000A098C">
        <w:rPr>
          <w:noProof/>
          <w:sz w:val="21"/>
          <w:szCs w:val="21"/>
        </w:rPr>
        <w:t xml:space="preserve"> DFs as a function of volume ratios for the first to fourth contact in TBP.</w:t>
      </w:r>
    </w:p>
    <w:p w14:paraId="13842170" w14:textId="77777777" w:rsidR="000362C3" w:rsidRPr="000A098C" w:rsidRDefault="000362C3" w:rsidP="00497548">
      <w:pPr>
        <w:rPr>
          <w:rFonts w:eastAsiaTheme="minorEastAsia"/>
          <w:sz w:val="21"/>
          <w:szCs w:val="21"/>
        </w:rPr>
      </w:pPr>
    </w:p>
    <w:p w14:paraId="4F038D3E" w14:textId="77777777" w:rsidR="005027F3" w:rsidRPr="000A098C" w:rsidRDefault="00074C09" w:rsidP="00074C09">
      <w:pPr>
        <w:pStyle w:val="ListParagraph"/>
        <w:numPr>
          <w:ilvl w:val="0"/>
          <w:numId w:val="13"/>
        </w:numPr>
        <w:rPr>
          <w:b/>
          <w:sz w:val="21"/>
          <w:szCs w:val="21"/>
        </w:rPr>
      </w:pPr>
      <w:r w:rsidRPr="000A098C">
        <w:rPr>
          <w:b/>
          <w:sz w:val="21"/>
          <w:szCs w:val="21"/>
        </w:rPr>
        <w:t>Conclusions</w:t>
      </w:r>
    </w:p>
    <w:p w14:paraId="564E6F45" w14:textId="35A75543" w:rsidR="0001052E" w:rsidRDefault="00FE1586" w:rsidP="00DE5A01">
      <w:pPr>
        <w:ind w:firstLine="360"/>
        <w:rPr>
          <w:ins w:id="237" w:author="Charles M. Folden III" w:date="2016-04-25T13:59:00Z"/>
          <w:sz w:val="21"/>
          <w:szCs w:val="21"/>
        </w:rPr>
      </w:pPr>
      <w:r w:rsidRPr="000A098C">
        <w:rPr>
          <w:sz w:val="21"/>
          <w:szCs w:val="21"/>
        </w:rPr>
        <w:t>Two</w:t>
      </w:r>
      <w:r w:rsidR="00AF3736">
        <w:rPr>
          <w:sz w:val="21"/>
          <w:szCs w:val="21"/>
        </w:rPr>
        <w:t xml:space="preserve"> PUREX</w:t>
      </w:r>
      <w:r w:rsidRPr="000A098C">
        <w:rPr>
          <w:sz w:val="21"/>
          <w:szCs w:val="21"/>
        </w:rPr>
        <w:t xml:space="preserve"> experiments were con</w:t>
      </w:r>
      <w:r w:rsidR="00AF3736">
        <w:rPr>
          <w:sz w:val="21"/>
          <w:szCs w:val="21"/>
        </w:rPr>
        <w:t>ducted</w:t>
      </w:r>
      <w:r w:rsidR="001F3865">
        <w:rPr>
          <w:sz w:val="21"/>
          <w:szCs w:val="21"/>
        </w:rPr>
        <w:t>.</w:t>
      </w:r>
      <w:r w:rsidR="00AF3736">
        <w:rPr>
          <w:sz w:val="21"/>
          <w:szCs w:val="21"/>
        </w:rPr>
        <w:t xml:space="preserve"> The first experiment determined DC values for </w:t>
      </w:r>
      <w:del w:id="238" w:author="Charles M. Folden III" w:date="2016-04-25T13:56:00Z">
        <w:r w:rsidR="00AF3736" w:rsidDel="00C77F7D">
          <w:rPr>
            <w:sz w:val="21"/>
            <w:szCs w:val="21"/>
          </w:rPr>
          <w:delText xml:space="preserve">U, </w:delText>
        </w:r>
      </w:del>
      <w:r w:rsidR="00AF3736">
        <w:rPr>
          <w:sz w:val="21"/>
          <w:szCs w:val="21"/>
        </w:rPr>
        <w:t xml:space="preserve">Pu, </w:t>
      </w:r>
      <w:ins w:id="239" w:author="Charles M. Folden III" w:date="2016-04-25T13:56:00Z">
        <w:r w:rsidR="00C77F7D">
          <w:rPr>
            <w:sz w:val="21"/>
            <w:szCs w:val="21"/>
          </w:rPr>
          <w:t xml:space="preserve">U, </w:t>
        </w:r>
      </w:ins>
      <w:r w:rsidR="00AF3736">
        <w:rPr>
          <w:sz w:val="21"/>
          <w:szCs w:val="21"/>
        </w:rPr>
        <w:t xml:space="preserve">and several FPs. The second experiment </w:t>
      </w:r>
      <w:r w:rsidR="00654BEA">
        <w:rPr>
          <w:sz w:val="21"/>
          <w:szCs w:val="21"/>
        </w:rPr>
        <w:t>utilized these values to recover</w:t>
      </w:r>
      <w:r w:rsidR="00AF3736">
        <w:rPr>
          <w:sz w:val="21"/>
          <w:szCs w:val="21"/>
        </w:rPr>
        <w:t xml:space="preserve"> </w:t>
      </w:r>
      <w:r w:rsidR="00560B9A">
        <w:rPr>
          <w:sz w:val="21"/>
          <w:szCs w:val="21"/>
        </w:rPr>
        <w:t>over 92% of the Pu while recovering less than 1% of the U.</w:t>
      </w:r>
      <w:r w:rsidRPr="000A098C">
        <w:rPr>
          <w:sz w:val="21"/>
          <w:szCs w:val="21"/>
        </w:rPr>
        <w:t xml:space="preserve"> </w:t>
      </w:r>
      <w:r w:rsidR="00D06BB4">
        <w:rPr>
          <w:sz w:val="21"/>
          <w:szCs w:val="21"/>
        </w:rPr>
        <w:t xml:space="preserve">Overall </w:t>
      </w:r>
      <w:ins w:id="240" w:author="Charles M. Folden III" w:date="2016-04-25T13:57:00Z">
        <w:r w:rsidR="00C77F7D">
          <w:rPr>
            <w:sz w:val="21"/>
            <w:szCs w:val="21"/>
          </w:rPr>
          <w:t xml:space="preserve">Pu and </w:t>
        </w:r>
      </w:ins>
      <w:r w:rsidR="00D06BB4">
        <w:rPr>
          <w:sz w:val="21"/>
          <w:szCs w:val="21"/>
        </w:rPr>
        <w:t xml:space="preserve">U </w:t>
      </w:r>
      <w:del w:id="241" w:author="Charles M. Folden III" w:date="2016-04-25T13:57:00Z">
        <w:r w:rsidR="00D06BB4" w:rsidDel="00C77F7D">
          <w:rPr>
            <w:sz w:val="21"/>
            <w:szCs w:val="21"/>
          </w:rPr>
          <w:delText xml:space="preserve">and Pu </w:delText>
        </w:r>
      </w:del>
      <w:r w:rsidR="00D06BB4">
        <w:rPr>
          <w:sz w:val="21"/>
          <w:szCs w:val="21"/>
        </w:rPr>
        <w:t>recover</w:t>
      </w:r>
      <w:del w:id="242" w:author="Charles M. Folden III" w:date="2016-04-25T13:57:00Z">
        <w:r w:rsidR="00D06BB4" w:rsidDel="00C77F7D">
          <w:rPr>
            <w:sz w:val="21"/>
            <w:szCs w:val="21"/>
          </w:rPr>
          <w:delText>y</w:delText>
        </w:r>
      </w:del>
      <w:ins w:id="243" w:author="Charles M. Folden III" w:date="2016-04-25T13:57:00Z">
        <w:r w:rsidR="00C77F7D">
          <w:rPr>
            <w:sz w:val="21"/>
            <w:szCs w:val="21"/>
          </w:rPr>
          <w:t>ies</w:t>
        </w:r>
      </w:ins>
      <w:r w:rsidR="00D06BB4">
        <w:rPr>
          <w:sz w:val="21"/>
          <w:szCs w:val="21"/>
        </w:rPr>
        <w:t xml:space="preserve"> for experiment 1 were </w:t>
      </w:r>
      <w:del w:id="244" w:author="Charles M. Folden III" w:date="2016-04-25T13:57:00Z">
        <w:r w:rsidR="00D06BB4" w:rsidDel="00C77F7D">
          <w:rPr>
            <w:sz w:val="21"/>
            <w:szCs w:val="21"/>
          </w:rPr>
          <w:delText xml:space="preserve">(11.2 </w:delText>
        </w:r>
        <w:r w:rsidR="00EE1843" w:rsidDel="00C77F7D">
          <w:rPr>
            <w:sz w:val="21"/>
            <w:szCs w:val="21"/>
          </w:rPr>
          <w:delText xml:space="preserve">± 1.3)% and </w:delText>
        </w:r>
      </w:del>
      <w:r w:rsidR="00EE1843">
        <w:rPr>
          <w:sz w:val="21"/>
          <w:szCs w:val="21"/>
        </w:rPr>
        <w:t xml:space="preserve">(83.4 ± 9.5)% </w:t>
      </w:r>
      <w:ins w:id="245" w:author="Charles M. Folden III" w:date="2016-04-25T13:57:00Z">
        <w:r w:rsidR="00C77F7D">
          <w:rPr>
            <w:sz w:val="21"/>
            <w:szCs w:val="21"/>
          </w:rPr>
          <w:t xml:space="preserve">and (11.2 ± 1.3)%, respectively, </w:t>
        </w:r>
      </w:ins>
      <w:r w:rsidR="00511DB4">
        <w:rPr>
          <w:sz w:val="21"/>
          <w:szCs w:val="21"/>
        </w:rPr>
        <w:t xml:space="preserve">while the same values for experiment 2 cycle 1 were </w:t>
      </w:r>
      <w:del w:id="246" w:author="Charles M. Folden III" w:date="2016-04-25T13:57:00Z">
        <w:r w:rsidR="00511DB4" w:rsidDel="00C77F7D">
          <w:rPr>
            <w:sz w:val="21"/>
            <w:szCs w:val="21"/>
          </w:rPr>
          <w:delText xml:space="preserve">(6.8 ± 0.3)% and </w:delText>
        </w:r>
      </w:del>
      <w:r w:rsidR="00511DB4">
        <w:rPr>
          <w:sz w:val="21"/>
          <w:szCs w:val="21"/>
        </w:rPr>
        <w:t>(99.7 ± 4.2)%</w:t>
      </w:r>
      <w:ins w:id="247" w:author="Charles M. Folden III" w:date="2016-04-25T13:58:00Z">
        <w:r w:rsidR="00C77F7D">
          <w:rPr>
            <w:sz w:val="21"/>
            <w:szCs w:val="21"/>
          </w:rPr>
          <w:t xml:space="preserve"> and (6.8 ± 0.3)%, respectively</w:t>
        </w:r>
      </w:ins>
      <w:r w:rsidR="00DE5A01">
        <w:rPr>
          <w:sz w:val="21"/>
          <w:szCs w:val="21"/>
        </w:rPr>
        <w:t xml:space="preserve">. DF values </w:t>
      </w:r>
      <w:del w:id="248" w:author="Charles M. Folden III" w:date="2016-04-25T13:58:00Z">
        <w:r w:rsidR="00DE5A01" w:rsidDel="00C77F7D">
          <w:rPr>
            <w:sz w:val="21"/>
            <w:szCs w:val="21"/>
          </w:rPr>
          <w:delText xml:space="preserve">for </w:delText>
        </w:r>
        <w:r w:rsidR="00DE5A01" w:rsidDel="00C77F7D">
          <w:rPr>
            <w:sz w:val="21"/>
            <w:szCs w:val="21"/>
            <w:vertAlign w:val="superscript"/>
          </w:rPr>
          <w:delText>133</w:delText>
        </w:r>
        <w:r w:rsidR="00DE5A01" w:rsidDel="00C77F7D">
          <w:rPr>
            <w:sz w:val="21"/>
            <w:szCs w:val="21"/>
          </w:rPr>
          <w:delText>Cs were determined to be (176.6 ± 28.0)% and (52.9 ±3.9)% for experiment 1 and experiment 2 cycle 1 respectively</w:delText>
        </w:r>
      </w:del>
      <w:ins w:id="249" w:author="Charles M. Folden III" w:date="2016-04-25T13:58:00Z">
        <w:r w:rsidR="00C77F7D">
          <w:rPr>
            <w:sz w:val="21"/>
            <w:szCs w:val="21"/>
          </w:rPr>
          <w:t>were measured for 12 fission product elements</w:t>
        </w:r>
      </w:ins>
      <w:r w:rsidR="00DE5A01">
        <w:rPr>
          <w:sz w:val="21"/>
          <w:szCs w:val="21"/>
        </w:rPr>
        <w:t xml:space="preserve">. </w:t>
      </w:r>
      <w:commentRangeStart w:id="250"/>
      <w:r w:rsidR="00DE5A01">
        <w:rPr>
          <w:sz w:val="21"/>
          <w:szCs w:val="21"/>
        </w:rPr>
        <w:t xml:space="preserve">DF values were lower than </w:t>
      </w:r>
      <w:ins w:id="251" w:author="Charles M. Folden III" w:date="2016-04-25T13:58:00Z">
        <w:r w:rsidR="00C77F7D">
          <w:rPr>
            <w:sz w:val="21"/>
            <w:szCs w:val="21"/>
          </w:rPr>
          <w:t xml:space="preserve">those typically found in </w:t>
        </w:r>
      </w:ins>
      <w:r w:rsidR="00DE5A01">
        <w:rPr>
          <w:sz w:val="21"/>
          <w:szCs w:val="21"/>
        </w:rPr>
        <w:t xml:space="preserve">industrial scale PUREX plants due to multiple extraction and </w:t>
      </w:r>
      <w:del w:id="252" w:author="Charles M. Folden III" w:date="2016-04-25T13:36:00Z">
        <w:r w:rsidR="00DE5A01" w:rsidDel="00FD4DF3">
          <w:rPr>
            <w:sz w:val="21"/>
            <w:szCs w:val="21"/>
          </w:rPr>
          <w:delText xml:space="preserve">back </w:delText>
        </w:r>
      </w:del>
      <w:ins w:id="253" w:author="Charles M. Folden III" w:date="2016-04-25T13:36:00Z">
        <w:r w:rsidR="00FD4DF3">
          <w:rPr>
            <w:sz w:val="21"/>
            <w:szCs w:val="21"/>
          </w:rPr>
          <w:t>back-</w:t>
        </w:r>
      </w:ins>
      <w:r w:rsidR="00DE5A01">
        <w:rPr>
          <w:sz w:val="21"/>
          <w:szCs w:val="21"/>
        </w:rPr>
        <w:t xml:space="preserve">extraction </w:t>
      </w:r>
      <w:r w:rsidR="00DE5A01">
        <w:rPr>
          <w:sz w:val="21"/>
          <w:szCs w:val="21"/>
        </w:rPr>
        <w:lastRenderedPageBreak/>
        <w:t>steps without an intermittent scrubbing step.</w:t>
      </w:r>
      <w:commentRangeEnd w:id="250"/>
      <w:r w:rsidR="00C77F7D">
        <w:rPr>
          <w:rStyle w:val="CommentReference"/>
        </w:rPr>
        <w:commentReference w:id="250"/>
      </w:r>
      <w:r w:rsidR="00DE5A01">
        <w:rPr>
          <w:sz w:val="21"/>
          <w:szCs w:val="21"/>
        </w:rPr>
        <w:t xml:space="preserve"> </w:t>
      </w:r>
      <w:del w:id="254" w:author="Charles M. Folden III" w:date="2016-04-25T13:59:00Z">
        <w:r w:rsidR="00DE5A01" w:rsidDel="00C77F7D">
          <w:rPr>
            <w:sz w:val="21"/>
            <w:szCs w:val="21"/>
          </w:rPr>
          <w:delText>Future experiments will utilize a scrubbing stage in the PUREX process.</w:delText>
        </w:r>
      </w:del>
    </w:p>
    <w:p w14:paraId="0A48B65A" w14:textId="77777777" w:rsidR="00C77F7D" w:rsidRDefault="00C77F7D" w:rsidP="00DE5A01">
      <w:pPr>
        <w:ind w:firstLine="360"/>
        <w:rPr>
          <w:sz w:val="21"/>
          <w:szCs w:val="21"/>
        </w:rPr>
      </w:pPr>
    </w:p>
    <w:p w14:paraId="1A0F8B8D" w14:textId="77777777" w:rsidR="00495052" w:rsidRPr="00504DEA" w:rsidRDefault="000F21D6" w:rsidP="00504DEA">
      <w:pPr>
        <w:suppressLineNumbers/>
        <w:rPr>
          <w:b/>
          <w:sz w:val="22"/>
          <w:szCs w:val="22"/>
        </w:rPr>
      </w:pPr>
      <w:commentRangeStart w:id="255"/>
      <w:r w:rsidRPr="00504DEA">
        <w:rPr>
          <w:b/>
          <w:sz w:val="22"/>
          <w:szCs w:val="22"/>
        </w:rPr>
        <w:t>R</w:t>
      </w:r>
      <w:r w:rsidR="00504DEA">
        <w:rPr>
          <w:b/>
          <w:sz w:val="22"/>
          <w:szCs w:val="22"/>
        </w:rPr>
        <w:t>eferences</w:t>
      </w:r>
      <w:commentRangeEnd w:id="255"/>
      <w:r w:rsidR="00F31248">
        <w:rPr>
          <w:rStyle w:val="CommentReference"/>
        </w:rPr>
        <w:commentReference w:id="255"/>
      </w:r>
    </w:p>
    <w:p w14:paraId="2D80BED3" w14:textId="77777777" w:rsidR="00522C8C" w:rsidRPr="00522C8C" w:rsidRDefault="00495052" w:rsidP="00522C8C">
      <w:pPr>
        <w:pStyle w:val="EndNoteBibliography"/>
        <w:ind w:left="720" w:hanging="720"/>
      </w:pPr>
      <w:r w:rsidRPr="00441572">
        <w:rPr>
          <w:sz w:val="21"/>
          <w:szCs w:val="21"/>
        </w:rPr>
        <w:fldChar w:fldCharType="begin"/>
      </w:r>
      <w:r w:rsidRPr="00441572">
        <w:rPr>
          <w:sz w:val="21"/>
          <w:szCs w:val="21"/>
        </w:rPr>
        <w:instrText xml:space="preserve"> ADDIN EN.REFLIST </w:instrText>
      </w:r>
      <w:r w:rsidRPr="00441572">
        <w:rPr>
          <w:sz w:val="21"/>
          <w:szCs w:val="21"/>
        </w:rPr>
        <w:fldChar w:fldCharType="separate"/>
      </w:r>
      <w:r w:rsidR="00522C8C" w:rsidRPr="00522C8C">
        <w:t>Alcock, K., Bedford, F., Hardwick, W. and McKay, H. (1957). "Tri-n-butyl phosphate as an extracting solvent for inorganic nitrates—I: Zirconium nitrate." Journal of Inorganic and Nuclear Chemistry 4(2): 100-105.</w:t>
      </w:r>
    </w:p>
    <w:p w14:paraId="45820B65" w14:textId="77777777" w:rsidR="00522C8C" w:rsidRPr="00522C8C" w:rsidRDefault="00522C8C" w:rsidP="00522C8C">
      <w:pPr>
        <w:pStyle w:val="EndNoteBibliography"/>
        <w:ind w:left="720" w:hanging="720"/>
      </w:pPr>
      <w:r w:rsidRPr="00522C8C">
        <w:t>Alcock, K., Best, G., Hesford, E. and McKay, H. (1958). "Tri-n-butyl phosphate as an extracting solvent for inorganic nitrates—V: Further results for the tetra-and hexavalent actinide nitrates." Journal of Inorganic and Nuclear Chemistry 6(4): 328-333.</w:t>
      </w:r>
    </w:p>
    <w:p w14:paraId="5942E392" w14:textId="77777777" w:rsidR="00522C8C" w:rsidRPr="00522C8C" w:rsidRDefault="00522C8C" w:rsidP="00522C8C">
      <w:pPr>
        <w:pStyle w:val="EndNoteBibliography"/>
        <w:ind w:left="720" w:hanging="720"/>
      </w:pPr>
      <w:r w:rsidRPr="00522C8C">
        <w:t>Arker, A. J. (1954). "Terminal report on PUREX program in KAPL separations pilot plant." Knolls Atomic Power Laboratory.</w:t>
      </w:r>
    </w:p>
    <w:p w14:paraId="728ED5E4" w14:textId="77777777" w:rsidR="00522C8C" w:rsidRPr="00522C8C" w:rsidRDefault="00522C8C" w:rsidP="00522C8C">
      <w:pPr>
        <w:pStyle w:val="EndNoteBibliography"/>
        <w:ind w:left="720" w:hanging="720"/>
      </w:pPr>
      <w:r w:rsidRPr="00522C8C">
        <w:t>Benedict, M., Levi, H. and Pigford, T. (1982). Nuclear chemical engineering, McGraw-Hill Pulishing.</w:t>
      </w:r>
    </w:p>
    <w:p w14:paraId="28329F98" w14:textId="77777777" w:rsidR="00522C8C" w:rsidRPr="00522C8C" w:rsidRDefault="00522C8C" w:rsidP="00522C8C">
      <w:pPr>
        <w:pStyle w:val="EndNoteBibliography"/>
        <w:ind w:left="720" w:hanging="720"/>
      </w:pPr>
      <w:r w:rsidRPr="00522C8C">
        <w:t>Best, G., Hesford, E. and McKay, H. (1959). "Tri-n-butyl phosphate as an extracting agent for inorganic nitrates-VII: The trivalent actinide nitrates." Journal of Inorganic and Nuclear Chemistry 12(1): 136-140.</w:t>
      </w:r>
    </w:p>
    <w:p w14:paraId="098614F2" w14:textId="77777777" w:rsidR="00522C8C" w:rsidRPr="00522C8C" w:rsidRDefault="00522C8C" w:rsidP="00522C8C">
      <w:pPr>
        <w:pStyle w:val="EndNoteBibliography"/>
        <w:ind w:left="720" w:hanging="720"/>
      </w:pPr>
      <w:r w:rsidRPr="00522C8C">
        <w:t>Best, G., McKay, H. and Woodgate, P. (1957). "Tri-n-butyl phosphate as an extracting solvent for inorganic nitrates—III The plutonium nitrates." Journal of Inorganic and Nuclear Chemistry 4(5): 315-320.</w:t>
      </w:r>
    </w:p>
    <w:p w14:paraId="2165D65A" w14:textId="1A6ABC69" w:rsidR="00522C8C" w:rsidRPr="00522C8C" w:rsidRDefault="00522C8C" w:rsidP="00522C8C">
      <w:pPr>
        <w:pStyle w:val="EndNoteBibliography"/>
        <w:ind w:left="720" w:hanging="720"/>
      </w:pPr>
      <w:r w:rsidRPr="00522C8C">
        <w:t xml:space="preserve">Canberra. (2013). "Genie 2000 basic spectroscopy software."   Retrieved 4/6/2016, from </w:t>
      </w:r>
      <w:hyperlink r:id="rId11" w:history="1">
        <w:r w:rsidRPr="00522C8C">
          <w:rPr>
            <w:rStyle w:val="Hyperlink"/>
          </w:rPr>
          <w:t>http://www.canberra.com/products/radiochemistry_lab/pdf/G2K-BasicSpect-SS-C40220.pdf</w:t>
        </w:r>
      </w:hyperlink>
      <w:r w:rsidRPr="00522C8C">
        <w:t>.</w:t>
      </w:r>
    </w:p>
    <w:p w14:paraId="2E8FF6CC" w14:textId="5A6DB18A" w:rsidR="00522C8C" w:rsidRPr="00522C8C" w:rsidRDefault="00522C8C" w:rsidP="00522C8C">
      <w:pPr>
        <w:pStyle w:val="EndNoteBibliography"/>
        <w:ind w:left="720" w:hanging="720"/>
      </w:pPr>
      <w:r w:rsidRPr="00522C8C">
        <w:t xml:space="preserve">Canberra. (2013). "Standard electrode coaxial Ge detectors (SEGe)."   Retrieved 4/6/2016, from </w:t>
      </w:r>
      <w:hyperlink r:id="rId12" w:history="1">
        <w:r w:rsidRPr="00522C8C">
          <w:rPr>
            <w:rStyle w:val="Hyperlink"/>
          </w:rPr>
          <w:t>http://www.canberra.com/products/detectors/pdf/SEGe-detectors-C40021.pdf</w:t>
        </w:r>
      </w:hyperlink>
      <w:r w:rsidRPr="00522C8C">
        <w:t>.</w:t>
      </w:r>
    </w:p>
    <w:p w14:paraId="124B097F" w14:textId="77777777" w:rsidR="00522C8C" w:rsidRPr="00522C8C" w:rsidRDefault="00522C8C" w:rsidP="00522C8C">
      <w:pPr>
        <w:pStyle w:val="EndNoteBibliography"/>
        <w:ind w:left="720" w:hanging="720"/>
      </w:pPr>
      <w:r w:rsidRPr="00522C8C">
        <w:t>Chirayath, S. S., Osborn, J. M. and Coles, T. M. (2015). "Trace Fission Product Ratios for Nuclear Forensics Attribution of Weapons-Grade Plutonium from Fast and Thermal Reactors." Science &amp; Global Security 23(1): 48-67.</w:t>
      </w:r>
    </w:p>
    <w:p w14:paraId="65F3393E" w14:textId="77777777" w:rsidR="00522C8C" w:rsidRPr="00522C8C" w:rsidRDefault="00522C8C" w:rsidP="00522C8C">
      <w:pPr>
        <w:pStyle w:val="EndNoteBibliography"/>
        <w:ind w:left="720" w:hanging="720"/>
      </w:pPr>
      <w:r w:rsidRPr="00522C8C">
        <w:t>Colburn, A. P. (1939). "Simplified calculation of diffusional processes." general consideration of two-film resistances 35: 211-236.</w:t>
      </w:r>
    </w:p>
    <w:p w14:paraId="62451707" w14:textId="77777777" w:rsidR="00522C8C" w:rsidRPr="00522C8C" w:rsidRDefault="00522C8C" w:rsidP="00522C8C">
      <w:pPr>
        <w:pStyle w:val="EndNoteBibliography"/>
        <w:ind w:left="720" w:hanging="720"/>
      </w:pPr>
      <w:r w:rsidRPr="00522C8C">
        <w:t>Darby, D. O. and Chandler, J. M. (1954). "Terminal report for the ORNL pilot plant investigation of the PUREX process." Oak Ridge National Laboratory USAEC Report ORNL -1519.</w:t>
      </w:r>
    </w:p>
    <w:p w14:paraId="20DD9D4B" w14:textId="77777777" w:rsidR="00522C8C" w:rsidRPr="00522C8C" w:rsidRDefault="00522C8C" w:rsidP="00522C8C">
      <w:pPr>
        <w:pStyle w:val="EndNoteBibliography"/>
        <w:ind w:left="720" w:hanging="720"/>
      </w:pPr>
      <w:r w:rsidRPr="00522C8C">
        <w:t xml:space="preserve">Hesford, E., Jackson, E. and McKay, H. (1959). "Tri-n-butyl phosphate as an extracting agent for inorganic nitrates—VI Further results for the rare </w:t>
      </w:r>
      <w:r w:rsidRPr="00522C8C">
        <w:lastRenderedPageBreak/>
        <w:t>earth nitrates." Journal of Inorganic and Nuclear Chemistry 9(3-4): 279-289.</w:t>
      </w:r>
    </w:p>
    <w:p w14:paraId="6269D959" w14:textId="77777777" w:rsidR="00522C8C" w:rsidRPr="00522C8C" w:rsidRDefault="00522C8C" w:rsidP="00522C8C">
      <w:pPr>
        <w:pStyle w:val="EndNoteBibliography"/>
        <w:ind w:left="720" w:hanging="720"/>
      </w:pPr>
      <w:r w:rsidRPr="00522C8C">
        <w:t>Hesford, E., McKay, H. and Scargill, D. (1957). "Tri-n-butyl phosphate as an extracting solvent for inorganic nitrates—IV Thorium nitrate." Journal of Inorganic and Nuclear Chemistry 4(5): 321-325.</w:t>
      </w:r>
    </w:p>
    <w:p w14:paraId="29C4C69D" w14:textId="77777777" w:rsidR="00522C8C" w:rsidRPr="00522C8C" w:rsidRDefault="00522C8C" w:rsidP="00522C8C">
      <w:pPr>
        <w:pStyle w:val="EndNoteBibliography"/>
        <w:ind w:left="720" w:hanging="720"/>
      </w:pPr>
      <w:r w:rsidRPr="00522C8C">
        <w:t>Lanham, W. B. and Gresky, A. T. (1950). "Purex process laboratory development." Oak Ridge National Laboratory USAEC Report ORNL-717.</w:t>
      </w:r>
    </w:p>
    <w:p w14:paraId="5E53A1E3" w14:textId="77777777" w:rsidR="00522C8C" w:rsidRPr="00522C8C" w:rsidRDefault="00522C8C" w:rsidP="00522C8C">
      <w:pPr>
        <w:pStyle w:val="EndNoteBibliography"/>
        <w:ind w:left="720" w:hanging="720"/>
      </w:pPr>
      <w:r w:rsidRPr="00522C8C">
        <w:t>Long, J. T. (1967). Engineering for nuclear fuel reprocessing, New York : Gordon and Breach Science Publishers, [1967].</w:t>
      </w:r>
    </w:p>
    <w:p w14:paraId="6467314C" w14:textId="12112AF3" w:rsidR="00522C8C" w:rsidRPr="00522C8C" w:rsidRDefault="00522C8C" w:rsidP="00522C8C">
      <w:pPr>
        <w:pStyle w:val="EndNoteBibliography"/>
        <w:ind w:left="720" w:hanging="720"/>
      </w:pPr>
      <w:r w:rsidRPr="00522C8C">
        <w:t xml:space="preserve">PerkinElmer. (2009). "PerkinElmer NexION 300X quadrupole ICP-MS."   Retrieved 4/6/2016, from </w:t>
      </w:r>
      <w:hyperlink r:id="rId13" w:history="1">
        <w:r w:rsidRPr="00522C8C">
          <w:rPr>
            <w:rStyle w:val="Hyperlink"/>
          </w:rPr>
          <w:t>https://partners.perkinelmer.com/Content/DealerSalesInfo/Product%20Lines/Inorganic/ICP-MS/Brochures/NexION%20300%20BRO_DEF.pdf</w:t>
        </w:r>
      </w:hyperlink>
      <w:r w:rsidRPr="00522C8C">
        <w:t>.</w:t>
      </w:r>
    </w:p>
    <w:p w14:paraId="22460BC2" w14:textId="77777777" w:rsidR="00522C8C" w:rsidRPr="00522C8C" w:rsidRDefault="00522C8C" w:rsidP="00522C8C">
      <w:pPr>
        <w:pStyle w:val="EndNoteBibliography"/>
        <w:ind w:left="720" w:hanging="720"/>
      </w:pPr>
      <w:r w:rsidRPr="00522C8C">
        <w:t>Perry, R. H. and Green, D. W. (2008). Perry's chemical engineers' handbook. New York, McGraw-Hill.</w:t>
      </w:r>
    </w:p>
    <w:p w14:paraId="02ADBFD0" w14:textId="77777777" w:rsidR="00522C8C" w:rsidRPr="00522C8C" w:rsidRDefault="00522C8C" w:rsidP="00522C8C">
      <w:pPr>
        <w:pStyle w:val="EndNoteBibliography"/>
        <w:ind w:left="720" w:hanging="720"/>
      </w:pPr>
      <w:r w:rsidRPr="00522C8C">
        <w:t>Prout, W. (1957). Equilibrium distribution data for PUREX and similar extraction processes.</w:t>
      </w:r>
    </w:p>
    <w:p w14:paraId="5AD2BF1C" w14:textId="77777777" w:rsidR="00522C8C" w:rsidRPr="00522C8C" w:rsidRDefault="00522C8C" w:rsidP="00522C8C">
      <w:pPr>
        <w:pStyle w:val="EndNoteBibliography"/>
        <w:ind w:left="720" w:hanging="720"/>
      </w:pPr>
      <w:r w:rsidRPr="00522C8C">
        <w:t>Reas, W. (1957). The PUREX process-a solvent extraction reprocessing method for irradiated uranium.</w:t>
      </w:r>
    </w:p>
    <w:p w14:paraId="79F4584A" w14:textId="77777777" w:rsidR="00522C8C" w:rsidRPr="00522C8C" w:rsidRDefault="00522C8C" w:rsidP="00522C8C">
      <w:pPr>
        <w:pStyle w:val="EndNoteBibliography"/>
        <w:ind w:left="720" w:hanging="720"/>
      </w:pPr>
      <w:r w:rsidRPr="00522C8C">
        <w:t>Scargill, D., Alcock, K., Fletcher, J., Hesford, E. and McKay, H. (1957). "Tri-n-butyl phosphate as an extracting solvent for inorganic nitrates—II Yttrium and the lower lanthanide nitrates." Journal of Inorganic and Nuclear Chemistry 4(5): 304-314.</w:t>
      </w:r>
    </w:p>
    <w:p w14:paraId="50BB96D1" w14:textId="77777777" w:rsidR="00522C8C" w:rsidRPr="00522C8C" w:rsidRDefault="00522C8C" w:rsidP="00522C8C">
      <w:pPr>
        <w:pStyle w:val="EndNoteBibliography"/>
        <w:ind w:left="720" w:hanging="720"/>
      </w:pPr>
      <w:r w:rsidRPr="00522C8C">
        <w:t>Sherwood, T. K. and Pigford, R. L. (1952). Absorption and extraction. 2d ed, New York : McGraw-Hill, 1952.</w:t>
      </w:r>
    </w:p>
    <w:p w14:paraId="72864BCD" w14:textId="77777777" w:rsidR="00522C8C" w:rsidRPr="00522C8C" w:rsidRDefault="00522C8C" w:rsidP="00522C8C">
      <w:pPr>
        <w:pStyle w:val="EndNoteBibliography"/>
        <w:ind w:left="720" w:hanging="720"/>
      </w:pPr>
      <w:r w:rsidRPr="00522C8C">
        <w:t>Simpson, F. M. and Law, D. J. (2010). Nuclear fuel reprocessing - INL/EXT-10-17753, Idaho National Laboratory (INL).</w:t>
      </w:r>
    </w:p>
    <w:p w14:paraId="7DA6F3E7" w14:textId="77777777" w:rsidR="00522C8C" w:rsidRPr="00522C8C" w:rsidRDefault="00522C8C" w:rsidP="00522C8C">
      <w:pPr>
        <w:pStyle w:val="EndNoteBibliography"/>
        <w:ind w:left="720" w:hanging="720"/>
      </w:pPr>
      <w:r w:rsidRPr="00522C8C">
        <w:t>Stoller, S. and Richards, R. (1961). "Reactor handbook, volume II, fuel reprocessing." Inter science Publishers, Inc., New York.</w:t>
      </w:r>
    </w:p>
    <w:p w14:paraId="50D2321E" w14:textId="77777777" w:rsidR="00522C8C" w:rsidRPr="00522C8C" w:rsidRDefault="00522C8C" w:rsidP="00522C8C">
      <w:pPr>
        <w:pStyle w:val="EndNoteBibliography"/>
        <w:ind w:left="720" w:hanging="720"/>
      </w:pPr>
      <w:r w:rsidRPr="00522C8C">
        <w:t>Swinney, M. (2015). Experimental and computational assessment of trace nuclide ratios in weapons grade plutonium for nuclear forensics analysis. Doctor of Philosophy, Texas A&amp;M University.</w:t>
      </w:r>
    </w:p>
    <w:p w14:paraId="75C9091A" w14:textId="77777777" w:rsidR="00522C8C" w:rsidRPr="00522C8C" w:rsidRDefault="00522C8C" w:rsidP="00522C8C">
      <w:pPr>
        <w:pStyle w:val="EndNoteBibliography"/>
        <w:ind w:left="720" w:hanging="720"/>
      </w:pPr>
      <w:r w:rsidRPr="00522C8C">
        <w:t>Zakrzewski, B. and Jordanov, V. (2013). "Versatility of modern digital signal processing: LYNX® - a platform for global spectroscopy applications." Digital Nuclear Spectroscopy: 87.</w:t>
      </w:r>
    </w:p>
    <w:p w14:paraId="160E18F2" w14:textId="763690DC" w:rsidR="00E100D2" w:rsidRPr="00441572" w:rsidRDefault="00495052" w:rsidP="0079047B">
      <w:pPr>
        <w:suppressLineNumbers/>
        <w:rPr>
          <w:sz w:val="21"/>
          <w:szCs w:val="21"/>
        </w:rPr>
      </w:pPr>
      <w:r w:rsidRPr="00441572">
        <w:rPr>
          <w:sz w:val="21"/>
          <w:szCs w:val="21"/>
        </w:rPr>
        <w:fldChar w:fldCharType="end"/>
      </w:r>
    </w:p>
    <w:sectPr w:rsidR="00E100D2" w:rsidRPr="00441572" w:rsidSect="00490EEB">
      <w:footerReference w:type="default" r:id="rId14"/>
      <w:footerReference w:type="first" r:id="rId15"/>
      <w:type w:val="continuous"/>
      <w:pgSz w:w="12240" w:h="15840" w:code="1"/>
      <w:pgMar w:top="2736" w:right="2736" w:bottom="2016" w:left="2736"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Charles M. Folden III" w:date="2016-04-25T13:10:00Z" w:initials="CMF">
    <w:p w14:paraId="6B912BED" w14:textId="77777777" w:rsidR="00646BCB" w:rsidRDefault="00646BCB">
      <w:pPr>
        <w:pStyle w:val="CommentText"/>
      </w:pPr>
      <w:r>
        <w:rPr>
          <w:rStyle w:val="CommentReference"/>
        </w:rPr>
        <w:annotationRef/>
      </w:r>
      <w:r>
        <w:t>Why?  Explain.</w:t>
      </w:r>
    </w:p>
  </w:comment>
  <w:comment w:id="44" w:author="Charles M. Folden III" w:date="2016-04-25T13:28:00Z" w:initials="CMF">
    <w:p w14:paraId="61F1DB6D" w14:textId="4DEC3095" w:rsidR="00646BCB" w:rsidRDefault="00646BCB">
      <w:pPr>
        <w:pStyle w:val="CommentText"/>
      </w:pPr>
      <w:r>
        <w:rPr>
          <w:rStyle w:val="CommentReference"/>
        </w:rPr>
        <w:annotationRef/>
      </w:r>
      <w:r>
        <w:rPr>
          <w:rStyle w:val="CommentReference"/>
        </w:rPr>
        <w:annotationRef/>
      </w:r>
      <w:r>
        <w:t>I changed the phrase “stock solution” because you defined it as something else above.</w:t>
      </w:r>
    </w:p>
  </w:comment>
  <w:comment w:id="51" w:author="Charles M. Folden III" w:date="2016-04-25T13:22:00Z" w:initials="CMF">
    <w:p w14:paraId="62A61E3C" w14:textId="3CEBEFEF" w:rsidR="00646BCB" w:rsidRDefault="00646BCB">
      <w:pPr>
        <w:pStyle w:val="CommentText"/>
      </w:pPr>
      <w:r>
        <w:rPr>
          <w:rStyle w:val="CommentReference"/>
        </w:rPr>
        <w:annotationRef/>
      </w:r>
      <w:r>
        <w:t>Check the accuracy of these statements.</w:t>
      </w:r>
    </w:p>
  </w:comment>
  <w:comment w:id="100" w:author="Charles M. Folden III" w:date="2016-04-25T13:35:00Z" w:initials="CMF">
    <w:p w14:paraId="4B1BCAB7" w14:textId="4A6EFA7E" w:rsidR="00646BCB" w:rsidRDefault="00646BCB">
      <w:pPr>
        <w:pStyle w:val="CommentText"/>
      </w:pPr>
      <w:r>
        <w:rPr>
          <w:rStyle w:val="CommentReference"/>
        </w:rPr>
        <w:annotationRef/>
      </w:r>
      <w:r>
        <w:t>Would these data be more clear if they were expressed as percentages?</w:t>
      </w:r>
    </w:p>
  </w:comment>
  <w:comment w:id="114" w:author="Charles M. Folden III" w:date="2016-04-25T13:43:00Z" w:initials="CMF">
    <w:p w14:paraId="79225128" w14:textId="6243A85E" w:rsidR="00FE26F0" w:rsidRDefault="00FE26F0">
      <w:pPr>
        <w:pStyle w:val="CommentText"/>
      </w:pPr>
      <w:r>
        <w:rPr>
          <w:rStyle w:val="CommentReference"/>
        </w:rPr>
        <w:annotationRef/>
      </w:r>
      <w:r>
        <w:t>I want to believe this, but your data show that experiment 2 had better Pu recovery.  Clarify.</w:t>
      </w:r>
    </w:p>
  </w:comment>
  <w:comment w:id="124" w:author="Charles M. Folden III" w:date="2016-04-25T13:53:00Z" w:initials="CMF">
    <w:p w14:paraId="28E5F2B4" w14:textId="52F3F25C" w:rsidR="00295664" w:rsidRDefault="00295664">
      <w:pPr>
        <w:pStyle w:val="CommentText"/>
      </w:pPr>
      <w:r>
        <w:rPr>
          <w:rStyle w:val="CommentReference"/>
        </w:rPr>
        <w:annotationRef/>
      </w:r>
      <w:r>
        <w:t xml:space="preserve">You need to say at least a few things about the data.  What were the clears trends?  Are these data consistent with previous literature?  </w:t>
      </w:r>
    </w:p>
  </w:comment>
  <w:comment w:id="125" w:author="Charles M. Folden III" w:date="2016-04-25T13:47:00Z" w:initials="CMF">
    <w:p w14:paraId="1CFF0A44" w14:textId="035A02B0" w:rsidR="00FE1F63" w:rsidRPr="00FE1F63" w:rsidRDefault="00FE1F63">
      <w:pPr>
        <w:pStyle w:val="CommentText"/>
      </w:pPr>
      <w:r>
        <w:rPr>
          <w:rStyle w:val="CommentReference"/>
        </w:rPr>
        <w:annotationRef/>
      </w:r>
      <w:r>
        <w:t xml:space="preserve">Check the accuracy of the statement that I wrote.  Were </w:t>
      </w:r>
      <w:r>
        <w:rPr>
          <w:i/>
        </w:rPr>
        <w:t>all</w:t>
      </w:r>
      <w:r>
        <w:t xml:space="preserve"> of the fission product concentrations below background?  Can </w:t>
      </w:r>
      <w:r w:rsidRPr="00EE203C">
        <w:rPr>
          <w:i/>
        </w:rPr>
        <w:t>any</w:t>
      </w:r>
      <w:r>
        <w:t xml:space="preserve"> be reported?</w:t>
      </w:r>
    </w:p>
  </w:comment>
  <w:comment w:id="132" w:author="Charles M. Folden III" w:date="2016-04-25T13:22:00Z" w:initials="CMF">
    <w:p w14:paraId="4EB7006D" w14:textId="77777777" w:rsidR="00646BCB" w:rsidRDefault="00646BCB" w:rsidP="001B4356">
      <w:pPr>
        <w:pStyle w:val="CommentText"/>
      </w:pPr>
      <w:r>
        <w:rPr>
          <w:rStyle w:val="CommentReference"/>
        </w:rPr>
        <w:annotationRef/>
      </w:r>
      <w:r>
        <w:t>Check the accuracy of these statements.</w:t>
      </w:r>
    </w:p>
  </w:comment>
  <w:comment w:id="189" w:author="Charles M. Folden III" w:date="2016-04-25T13:48:00Z" w:initials="CMF">
    <w:p w14:paraId="5AA9DF4C" w14:textId="2F7802C8" w:rsidR="00E32B14" w:rsidRDefault="00E32B14">
      <w:pPr>
        <w:pStyle w:val="CommentText"/>
      </w:pPr>
      <w:r>
        <w:rPr>
          <w:rStyle w:val="CommentReference"/>
        </w:rPr>
        <w:annotationRef/>
      </w:r>
      <w:r>
        <w:t xml:space="preserve">Why was </w:t>
      </w:r>
      <w:r w:rsidRPr="00E32B14">
        <w:rPr>
          <w:vertAlign w:val="superscript"/>
        </w:rPr>
        <w:t>137</w:t>
      </w:r>
      <w:r>
        <w:t>Cs not included?</w:t>
      </w:r>
    </w:p>
  </w:comment>
  <w:comment w:id="226" w:author="Charles M. Folden III" w:date="2016-04-25T13:49:00Z" w:initials="CMF">
    <w:p w14:paraId="1CC6EC4F" w14:textId="20982E24" w:rsidR="00170E92" w:rsidRDefault="00170E92">
      <w:pPr>
        <w:pStyle w:val="CommentText"/>
      </w:pPr>
      <w:r>
        <w:rPr>
          <w:rStyle w:val="CommentReference"/>
        </w:rPr>
        <w:annotationRef/>
      </w:r>
      <w:r>
        <w:t>This idea needs to be developed into a few sentences and put in an appropriate location.</w:t>
      </w:r>
    </w:p>
  </w:comment>
  <w:comment w:id="232" w:author="Charles M. Folden III" w:date="2016-04-25T13:55:00Z" w:initials="CMF">
    <w:p w14:paraId="3CDBE230" w14:textId="049313CB" w:rsidR="00437EEE" w:rsidRDefault="00437EEE">
      <w:pPr>
        <w:pStyle w:val="CommentText"/>
      </w:pPr>
      <w:r>
        <w:rPr>
          <w:rStyle w:val="CommentReference"/>
        </w:rPr>
        <w:annotationRef/>
      </w:r>
      <w:r>
        <w:t>You need to say something about what this tells you about your data.</w:t>
      </w:r>
    </w:p>
  </w:comment>
  <w:comment w:id="235" w:author="Charles M. Folden III" w:date="2016-04-25T13:55:00Z" w:initials="CMF">
    <w:p w14:paraId="056C973A" w14:textId="50FE62A0" w:rsidR="00D1440A" w:rsidRDefault="00D1440A">
      <w:pPr>
        <w:pStyle w:val="CommentText"/>
      </w:pPr>
      <w:r>
        <w:rPr>
          <w:rStyle w:val="CommentReference"/>
        </w:rPr>
        <w:annotationRef/>
      </w:r>
      <w:r>
        <w:t>Y-axis should have a capital “S” in “solute.”</w:t>
      </w:r>
    </w:p>
  </w:comment>
  <w:comment w:id="250" w:author="Charles M. Folden III" w:date="2016-04-25T13:59:00Z" w:initials="CMF">
    <w:p w14:paraId="050DEEA8" w14:textId="129448AA" w:rsidR="00C77F7D" w:rsidRDefault="00C77F7D">
      <w:pPr>
        <w:pStyle w:val="CommentText"/>
      </w:pPr>
      <w:r>
        <w:rPr>
          <w:rStyle w:val="CommentReference"/>
        </w:rPr>
        <w:annotationRef/>
      </w:r>
      <w:r>
        <w:t>This is a good statement, but it needs to be discussed in the main results section.</w:t>
      </w:r>
    </w:p>
  </w:comment>
  <w:comment w:id="255" w:author="Charles M. Folden III" w:date="2016-04-25T13:59:00Z" w:initials="CMF">
    <w:p w14:paraId="559B73FC" w14:textId="16175202" w:rsidR="00F31248" w:rsidRDefault="00F31248" w:rsidP="00736674">
      <w:pPr>
        <w:pStyle w:val="CommentText"/>
      </w:pPr>
      <w:r>
        <w:rPr>
          <w:rStyle w:val="CommentReference"/>
        </w:rPr>
        <w:annotationRef/>
      </w:r>
    </w:p>
    <w:p w14:paraId="0C7A049C" w14:textId="77777777" w:rsidR="00E85A75" w:rsidRDefault="00E85A75">
      <w:pPr>
        <w:pStyle w:val="CommentText"/>
      </w:pPr>
    </w:p>
    <w:p w14:paraId="539ED8BC" w14:textId="77777777" w:rsidR="00E85A75" w:rsidRDefault="00E85A75">
      <w:pPr>
        <w:pStyle w:val="CommentText"/>
      </w:pPr>
      <w:r>
        <w:t>Some entries have</w:t>
      </w:r>
      <w:r w:rsidR="00F13D03">
        <w:t xml:space="preserve"> duplicated publication years.</w:t>
      </w:r>
    </w:p>
    <w:p w14:paraId="32E9C138" w14:textId="77777777" w:rsidR="00F13D03" w:rsidRDefault="00F13D03">
      <w:pPr>
        <w:pStyle w:val="CommentText"/>
      </w:pPr>
    </w:p>
    <w:p w14:paraId="2632AFB0" w14:textId="77777777" w:rsidR="00F13D03" w:rsidRDefault="00F13D03">
      <w:pPr>
        <w:pStyle w:val="CommentText"/>
      </w:pPr>
      <w:r>
        <w:t xml:space="preserve">Why are the Canberra websites assigned a year of 2013 when you </w:t>
      </w:r>
      <w:r w:rsidR="00C30AB7">
        <w:t>accessed them in 2016?</w:t>
      </w:r>
      <w:r w:rsidR="00304F44">
        <w:t xml:space="preserve">  Same for PerkinElmer.</w:t>
      </w:r>
    </w:p>
    <w:p w14:paraId="494CCB73" w14:textId="77777777" w:rsidR="0018073D" w:rsidRDefault="0018073D">
      <w:pPr>
        <w:pStyle w:val="CommentText"/>
      </w:pPr>
    </w:p>
    <w:p w14:paraId="5CA190B8" w14:textId="412DB614" w:rsidR="0018073D" w:rsidRDefault="0018073D">
      <w:pPr>
        <w:pStyle w:val="CommentText"/>
      </w:pPr>
    </w:p>
    <w:p w14:paraId="6B9E6BB9" w14:textId="77777777" w:rsidR="00104A5E" w:rsidRDefault="00104A5E">
      <w:pPr>
        <w:pStyle w:val="CommentText"/>
      </w:pPr>
    </w:p>
    <w:p w14:paraId="1FE134F4" w14:textId="77777777" w:rsidR="00104A5E" w:rsidRDefault="00104A5E">
      <w:pPr>
        <w:pStyle w:val="CommentText"/>
      </w:pPr>
      <w:r>
        <w:t>All books should have the exact page numbers given where the information can be found.</w:t>
      </w:r>
    </w:p>
    <w:p w14:paraId="3A57DA8F" w14:textId="77777777" w:rsidR="00BB5CFC" w:rsidRDefault="00BB5CFC">
      <w:pPr>
        <w:pStyle w:val="CommentText"/>
      </w:pPr>
    </w:p>
    <w:p w14:paraId="0671FA39" w14:textId="79DCF1E9" w:rsidR="00BB5CFC" w:rsidRPr="00F31248" w:rsidRDefault="00BB5CF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912BED" w15:done="0"/>
  <w15:commentEx w15:paraId="61F1DB6D" w15:done="0"/>
  <w15:commentEx w15:paraId="62A61E3C" w15:done="0"/>
  <w15:commentEx w15:paraId="4B1BCAB7" w15:done="0"/>
  <w15:commentEx w15:paraId="79225128" w15:done="0"/>
  <w15:commentEx w15:paraId="28E5F2B4" w15:done="0"/>
  <w15:commentEx w15:paraId="1CFF0A44" w15:done="0"/>
  <w15:commentEx w15:paraId="4EB7006D" w15:done="0"/>
  <w15:commentEx w15:paraId="5AA9DF4C" w15:done="0"/>
  <w15:commentEx w15:paraId="1CC6EC4F" w15:done="0"/>
  <w15:commentEx w15:paraId="3CDBE230" w15:done="0"/>
  <w15:commentEx w15:paraId="056C973A" w15:done="0"/>
  <w15:commentEx w15:paraId="050DEEA8" w15:done="0"/>
  <w15:commentEx w15:paraId="0671FA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D831F" w14:textId="77777777" w:rsidR="00B46BBE" w:rsidRDefault="00B46BBE" w:rsidP="00A24836">
      <w:pPr>
        <w:spacing w:line="240" w:lineRule="auto"/>
      </w:pPr>
      <w:r>
        <w:separator/>
      </w:r>
    </w:p>
  </w:endnote>
  <w:endnote w:type="continuationSeparator" w:id="0">
    <w:p w14:paraId="0B46473A" w14:textId="77777777" w:rsidR="00B46BBE" w:rsidRDefault="00B46BBE"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58977"/>
      <w:docPartObj>
        <w:docPartGallery w:val="Page Numbers (Bottom of Page)"/>
        <w:docPartUnique/>
      </w:docPartObj>
    </w:sdtPr>
    <w:sdtEndPr>
      <w:rPr>
        <w:noProof/>
      </w:rPr>
    </w:sdtEndPr>
    <w:sdtContent>
      <w:p w14:paraId="7D8DE60D" w14:textId="77777777" w:rsidR="00646BCB" w:rsidRDefault="00646BCB">
        <w:pPr>
          <w:pStyle w:val="Footer"/>
          <w:jc w:val="center"/>
        </w:pPr>
        <w:r>
          <w:fldChar w:fldCharType="begin"/>
        </w:r>
        <w:r>
          <w:instrText xml:space="preserve"> PAGE   \* MERGEFORMAT </w:instrText>
        </w:r>
        <w:r>
          <w:fldChar w:fldCharType="separate"/>
        </w:r>
        <w:r w:rsidR="00FE2758">
          <w:rPr>
            <w:noProof/>
          </w:rPr>
          <w:t>14</w:t>
        </w:r>
        <w:r>
          <w:rPr>
            <w:noProof/>
          </w:rPr>
          <w:fldChar w:fldCharType="end"/>
        </w:r>
      </w:p>
    </w:sdtContent>
  </w:sdt>
  <w:p w14:paraId="47BF8066" w14:textId="77777777" w:rsidR="00646BCB" w:rsidRDefault="00646B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5DAB8" w14:textId="77777777" w:rsidR="00646BCB" w:rsidRDefault="00646BCB" w:rsidP="004E4CB8">
    <w:pPr>
      <w:pStyle w:val="Footer"/>
      <w:rPr>
        <w:sz w:val="20"/>
        <w:szCs w:val="20"/>
      </w:rPr>
    </w:pPr>
    <w:r>
      <w:rPr>
        <w:sz w:val="20"/>
        <w:szCs w:val="20"/>
      </w:rPr>
      <w:t>___________________________</w:t>
    </w:r>
  </w:p>
  <w:p w14:paraId="21E4B6D0" w14:textId="77777777" w:rsidR="00646BCB" w:rsidRPr="0063430C" w:rsidRDefault="00646BCB" w:rsidP="004E4CB8">
    <w:pPr>
      <w:pStyle w:val="Footer"/>
      <w:rPr>
        <w:sz w:val="20"/>
        <w:szCs w:val="20"/>
      </w:rPr>
    </w:pPr>
    <w:r w:rsidRPr="0063430C">
      <w:rPr>
        <w:sz w:val="20"/>
        <w:szCs w:val="20"/>
      </w:rPr>
      <w:t xml:space="preserve">*Corresponding author </w:t>
    </w:r>
    <w:r>
      <w:rPr>
        <w:sz w:val="20"/>
        <w:szCs w:val="20"/>
      </w:rPr>
      <w:t xml:space="preserve">                                          </w:t>
    </w:r>
  </w:p>
  <w:p w14:paraId="5E46079A" w14:textId="77777777" w:rsidR="00646BCB" w:rsidRPr="0063430C" w:rsidRDefault="00646BCB" w:rsidP="0063430C">
    <w:pPr>
      <w:pStyle w:val="Footer"/>
      <w:rPr>
        <w:sz w:val="20"/>
        <w:szCs w:val="20"/>
      </w:rPr>
    </w:pPr>
    <w:r w:rsidRPr="0063430C">
      <w:rPr>
        <w:sz w:val="20"/>
        <w:szCs w:val="20"/>
      </w:rPr>
      <w:t xml:space="preserve">Email address: sunilsc@tamu.edu (Sunil S. </w:t>
    </w:r>
    <w:proofErr w:type="spellStart"/>
    <w:r w:rsidRPr="0063430C">
      <w:rPr>
        <w:sz w:val="20"/>
        <w:szCs w:val="20"/>
      </w:rPr>
      <w:t>Chirayath</w:t>
    </w:r>
    <w:proofErr w:type="spellEnd"/>
    <w:r w:rsidRPr="0063430C">
      <w:rPr>
        <w:sz w:val="20"/>
        <w:szCs w:val="20"/>
      </w:rPr>
      <w:t>)</w:t>
    </w:r>
  </w:p>
  <w:p w14:paraId="3F9E8812" w14:textId="77777777" w:rsidR="00646BCB" w:rsidRDefault="00646BCB" w:rsidP="0063430C">
    <w:pPr>
      <w:pStyle w:val="Footer"/>
      <w:rPr>
        <w:sz w:val="20"/>
        <w:szCs w:val="20"/>
      </w:rPr>
    </w:pPr>
  </w:p>
  <w:p w14:paraId="3FD6EE4F" w14:textId="77777777" w:rsidR="00646BCB" w:rsidRDefault="00646BCB" w:rsidP="0063430C">
    <w:pPr>
      <w:pStyle w:val="Footer"/>
      <w:rPr>
        <w:sz w:val="20"/>
        <w:szCs w:val="20"/>
      </w:rPr>
    </w:pPr>
  </w:p>
  <w:p w14:paraId="33812963" w14:textId="77777777" w:rsidR="00646BCB" w:rsidRPr="0063430C" w:rsidRDefault="00646BCB" w:rsidP="0063430C">
    <w:pPr>
      <w:pStyle w:val="Footer"/>
      <w:rPr>
        <w:i/>
        <w:sz w:val="20"/>
        <w:szCs w:val="20"/>
      </w:rPr>
    </w:pPr>
    <w:r>
      <w:rPr>
        <w:i/>
        <w:sz w:val="20"/>
        <w:szCs w:val="20"/>
      </w:rPr>
      <w:t>Preprint submitted to Journal of Applied Radiation and Isotopes</w:t>
    </w:r>
    <w:r>
      <w:rPr>
        <w:i/>
        <w:sz w:val="20"/>
        <w:szCs w:val="20"/>
      </w:rPr>
      <w:tab/>
    </w:r>
    <w:r>
      <w:rPr>
        <w:i/>
        <w:sz w:val="20"/>
        <w:szCs w:val="20"/>
      </w:rPr>
      <w:tab/>
    </w:r>
    <w:r w:rsidRPr="0063430C">
      <w:rPr>
        <w:sz w:val="20"/>
        <w:szCs w:val="20"/>
      </w:rPr>
      <w:fldChar w:fldCharType="begin"/>
    </w:r>
    <w:r w:rsidRPr="0063430C">
      <w:rPr>
        <w:sz w:val="20"/>
        <w:szCs w:val="20"/>
      </w:rPr>
      <w:instrText xml:space="preserve"> DATE \@ "MMMM d, yyyy" </w:instrText>
    </w:r>
    <w:r w:rsidRPr="0063430C">
      <w:rPr>
        <w:sz w:val="20"/>
        <w:szCs w:val="20"/>
      </w:rPr>
      <w:fldChar w:fldCharType="separate"/>
    </w:r>
    <w:ins w:id="256" w:author="Paul M. Mendoza" w:date="2016-04-26T22:54:00Z">
      <w:r w:rsidR="00591931">
        <w:rPr>
          <w:noProof/>
          <w:sz w:val="20"/>
          <w:szCs w:val="20"/>
        </w:rPr>
        <w:t>April 26, 2016</w:t>
      </w:r>
    </w:ins>
    <w:del w:id="257" w:author="Paul M. Mendoza" w:date="2016-04-26T19:30:00Z">
      <w:r w:rsidDel="004635A9">
        <w:rPr>
          <w:noProof/>
          <w:sz w:val="20"/>
          <w:szCs w:val="20"/>
        </w:rPr>
        <w:delText>April 25, 2016</w:delText>
      </w:r>
    </w:del>
    <w:r w:rsidRPr="0063430C">
      <w:rPr>
        <w:sz w:val="20"/>
        <w:szCs w:val="20"/>
      </w:rPr>
      <w:fldChar w:fldCharType="end"/>
    </w:r>
  </w:p>
  <w:p w14:paraId="7D1D88E3" w14:textId="77777777" w:rsidR="00646BCB" w:rsidRDefault="00646BCB" w:rsidP="0063430C">
    <w:pPr>
      <w:pStyle w:val="Footer"/>
      <w:rPr>
        <w:sz w:val="20"/>
        <w:szCs w:val="20"/>
      </w:rPr>
    </w:pPr>
  </w:p>
  <w:p w14:paraId="71196911" w14:textId="77777777" w:rsidR="00646BCB" w:rsidRDefault="00646BCB" w:rsidP="0063430C">
    <w:pPr>
      <w:pStyle w:val="Footer"/>
      <w:rPr>
        <w:sz w:val="20"/>
        <w:szCs w:val="20"/>
      </w:rPr>
    </w:pPr>
  </w:p>
  <w:p w14:paraId="76E0B413" w14:textId="77777777" w:rsidR="00646BCB" w:rsidRPr="0063430C" w:rsidRDefault="00646BCB" w:rsidP="0063430C">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3FF4F" w14:textId="77777777" w:rsidR="00B46BBE" w:rsidRDefault="00B46BBE" w:rsidP="00A24836">
      <w:pPr>
        <w:spacing w:line="240" w:lineRule="auto"/>
      </w:pPr>
      <w:r>
        <w:separator/>
      </w:r>
    </w:p>
  </w:footnote>
  <w:footnote w:type="continuationSeparator" w:id="0">
    <w:p w14:paraId="4F69C1B4" w14:textId="77777777" w:rsidR="00B46BBE" w:rsidRDefault="00B46BBE"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es M. Folden III">
    <w15:presenceInfo w15:providerId="None" w15:userId="Charles M. Folden III"/>
  </w15:person>
  <w15:person w15:author="Paul M. Mendoza">
    <w15:presenceInfo w15:providerId="AD" w15:userId="S-1-5-21-73586283-839522115-1708537768-17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36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11&lt;/item&gt;&lt;item&gt;116&lt;/item&gt;&lt;item&gt;127&lt;/item&gt;&lt;item&gt;148&lt;/item&gt;&lt;item&gt;167&lt;/item&gt;&lt;item&gt;168&lt;/item&gt;&lt;item&gt;169&lt;/item&gt;&lt;item&gt;170&lt;/item&gt;&lt;item&gt;171&lt;/item&gt;&lt;item&gt;172&lt;/item&gt;&lt;item&gt;176&lt;/item&gt;&lt;item&gt;177&lt;/item&gt;&lt;item&gt;178&lt;/item&gt;&lt;item&gt;179&lt;/item&gt;&lt;item&gt;180&lt;/item&gt;&lt;item&gt;181&lt;/item&gt;&lt;item&gt;183&lt;/item&gt;&lt;item&gt;185&lt;/item&gt;&lt;item&gt;186&lt;/item&gt;&lt;item&gt;187&lt;/item&gt;&lt;item&gt;190&lt;/item&gt;&lt;item&gt;202&lt;/item&gt;&lt;item&gt;205&lt;/item&gt;&lt;item&gt;206&lt;/item&gt;&lt;item&gt;207&lt;/item&gt;&lt;/record-ids&gt;&lt;/item&gt;&lt;/Libraries&gt;"/>
  </w:docVars>
  <w:rsids>
    <w:rsidRoot w:val="00C83BF7"/>
    <w:rsid w:val="0000575E"/>
    <w:rsid w:val="00006BD6"/>
    <w:rsid w:val="00006F55"/>
    <w:rsid w:val="00007AB8"/>
    <w:rsid w:val="00007E98"/>
    <w:rsid w:val="0001052E"/>
    <w:rsid w:val="00010FDC"/>
    <w:rsid w:val="00014CDB"/>
    <w:rsid w:val="00014F9B"/>
    <w:rsid w:val="00020AAB"/>
    <w:rsid w:val="00021587"/>
    <w:rsid w:val="0002264F"/>
    <w:rsid w:val="00022A05"/>
    <w:rsid w:val="0003051D"/>
    <w:rsid w:val="000312D5"/>
    <w:rsid w:val="00032A03"/>
    <w:rsid w:val="00032CD2"/>
    <w:rsid w:val="00034F6B"/>
    <w:rsid w:val="000362C3"/>
    <w:rsid w:val="00040169"/>
    <w:rsid w:val="00042393"/>
    <w:rsid w:val="00042C2A"/>
    <w:rsid w:val="0004449A"/>
    <w:rsid w:val="00045198"/>
    <w:rsid w:val="00050313"/>
    <w:rsid w:val="00050FCB"/>
    <w:rsid w:val="00053748"/>
    <w:rsid w:val="000537EE"/>
    <w:rsid w:val="00056061"/>
    <w:rsid w:val="0006127F"/>
    <w:rsid w:val="00061DBC"/>
    <w:rsid w:val="000628BB"/>
    <w:rsid w:val="000633C1"/>
    <w:rsid w:val="00072231"/>
    <w:rsid w:val="000727FC"/>
    <w:rsid w:val="00073AC3"/>
    <w:rsid w:val="00074C09"/>
    <w:rsid w:val="00075DF2"/>
    <w:rsid w:val="00076E22"/>
    <w:rsid w:val="00077E30"/>
    <w:rsid w:val="000804E6"/>
    <w:rsid w:val="00080A81"/>
    <w:rsid w:val="00083B94"/>
    <w:rsid w:val="00096118"/>
    <w:rsid w:val="000966EC"/>
    <w:rsid w:val="000A098C"/>
    <w:rsid w:val="000A14E7"/>
    <w:rsid w:val="000A2EE7"/>
    <w:rsid w:val="000A415C"/>
    <w:rsid w:val="000A6490"/>
    <w:rsid w:val="000B4468"/>
    <w:rsid w:val="000C39AA"/>
    <w:rsid w:val="000C5E4E"/>
    <w:rsid w:val="000D0F7B"/>
    <w:rsid w:val="000D2E3F"/>
    <w:rsid w:val="000D3DB4"/>
    <w:rsid w:val="000D5818"/>
    <w:rsid w:val="000D5BC8"/>
    <w:rsid w:val="000E081D"/>
    <w:rsid w:val="000E4078"/>
    <w:rsid w:val="000F197D"/>
    <w:rsid w:val="000F21D6"/>
    <w:rsid w:val="000F70A4"/>
    <w:rsid w:val="00104A5E"/>
    <w:rsid w:val="001062EB"/>
    <w:rsid w:val="001101B8"/>
    <w:rsid w:val="0011257D"/>
    <w:rsid w:val="001135DC"/>
    <w:rsid w:val="00116F7B"/>
    <w:rsid w:val="00117D32"/>
    <w:rsid w:val="00117FBC"/>
    <w:rsid w:val="00122613"/>
    <w:rsid w:val="00127B1A"/>
    <w:rsid w:val="00130C9F"/>
    <w:rsid w:val="001325F3"/>
    <w:rsid w:val="00132B62"/>
    <w:rsid w:val="0013330A"/>
    <w:rsid w:val="001371AC"/>
    <w:rsid w:val="0014075D"/>
    <w:rsid w:val="00140E89"/>
    <w:rsid w:val="00141E3C"/>
    <w:rsid w:val="00142E59"/>
    <w:rsid w:val="00143C6F"/>
    <w:rsid w:val="00144A86"/>
    <w:rsid w:val="00145047"/>
    <w:rsid w:val="00150F08"/>
    <w:rsid w:val="001559F2"/>
    <w:rsid w:val="00161EA6"/>
    <w:rsid w:val="00170E92"/>
    <w:rsid w:val="0017232F"/>
    <w:rsid w:val="00172D8B"/>
    <w:rsid w:val="0017438C"/>
    <w:rsid w:val="001754B7"/>
    <w:rsid w:val="00175A47"/>
    <w:rsid w:val="001770A3"/>
    <w:rsid w:val="0018073D"/>
    <w:rsid w:val="0018236A"/>
    <w:rsid w:val="00183D3B"/>
    <w:rsid w:val="001944D9"/>
    <w:rsid w:val="001973F5"/>
    <w:rsid w:val="001A268C"/>
    <w:rsid w:val="001A3811"/>
    <w:rsid w:val="001A3C34"/>
    <w:rsid w:val="001B4356"/>
    <w:rsid w:val="001B6AD0"/>
    <w:rsid w:val="001B7675"/>
    <w:rsid w:val="001C0F25"/>
    <w:rsid w:val="001C3439"/>
    <w:rsid w:val="001C49F5"/>
    <w:rsid w:val="001C7F77"/>
    <w:rsid w:val="001D519B"/>
    <w:rsid w:val="001E21DF"/>
    <w:rsid w:val="001E322D"/>
    <w:rsid w:val="001E4580"/>
    <w:rsid w:val="001F3865"/>
    <w:rsid w:val="001F3F6E"/>
    <w:rsid w:val="001F450F"/>
    <w:rsid w:val="001F4E11"/>
    <w:rsid w:val="00200507"/>
    <w:rsid w:val="00202E20"/>
    <w:rsid w:val="00205930"/>
    <w:rsid w:val="0021068A"/>
    <w:rsid w:val="00212D89"/>
    <w:rsid w:val="00216D66"/>
    <w:rsid w:val="00220030"/>
    <w:rsid w:val="00220533"/>
    <w:rsid w:val="002222F9"/>
    <w:rsid w:val="00224E33"/>
    <w:rsid w:val="00225096"/>
    <w:rsid w:val="002273ED"/>
    <w:rsid w:val="00233720"/>
    <w:rsid w:val="00233913"/>
    <w:rsid w:val="00241447"/>
    <w:rsid w:val="00241674"/>
    <w:rsid w:val="00243D8D"/>
    <w:rsid w:val="00245098"/>
    <w:rsid w:val="00245533"/>
    <w:rsid w:val="00250BB9"/>
    <w:rsid w:val="00252258"/>
    <w:rsid w:val="00263D10"/>
    <w:rsid w:val="00264C1A"/>
    <w:rsid w:val="00266E82"/>
    <w:rsid w:val="00267066"/>
    <w:rsid w:val="00270E82"/>
    <w:rsid w:val="00271588"/>
    <w:rsid w:val="00271879"/>
    <w:rsid w:val="0027206B"/>
    <w:rsid w:val="00283CFA"/>
    <w:rsid w:val="0028541D"/>
    <w:rsid w:val="002861BF"/>
    <w:rsid w:val="00286C2F"/>
    <w:rsid w:val="0028761B"/>
    <w:rsid w:val="00287650"/>
    <w:rsid w:val="00292DF4"/>
    <w:rsid w:val="00295664"/>
    <w:rsid w:val="00297EFF"/>
    <w:rsid w:val="002A2587"/>
    <w:rsid w:val="002A2DDA"/>
    <w:rsid w:val="002A5EF8"/>
    <w:rsid w:val="002B0128"/>
    <w:rsid w:val="002B091F"/>
    <w:rsid w:val="002B1AC0"/>
    <w:rsid w:val="002B2D16"/>
    <w:rsid w:val="002B5651"/>
    <w:rsid w:val="002B5CB0"/>
    <w:rsid w:val="002C0AC4"/>
    <w:rsid w:val="002C49FB"/>
    <w:rsid w:val="002C641B"/>
    <w:rsid w:val="002D1172"/>
    <w:rsid w:val="002D308A"/>
    <w:rsid w:val="002D410E"/>
    <w:rsid w:val="002D458D"/>
    <w:rsid w:val="002D4AB9"/>
    <w:rsid w:val="002D58F9"/>
    <w:rsid w:val="002D7F35"/>
    <w:rsid w:val="002E3437"/>
    <w:rsid w:val="002E74C4"/>
    <w:rsid w:val="002E755C"/>
    <w:rsid w:val="002F634F"/>
    <w:rsid w:val="002F6AD2"/>
    <w:rsid w:val="00302490"/>
    <w:rsid w:val="00304B5E"/>
    <w:rsid w:val="00304F44"/>
    <w:rsid w:val="0030543D"/>
    <w:rsid w:val="00310257"/>
    <w:rsid w:val="00310713"/>
    <w:rsid w:val="003112E2"/>
    <w:rsid w:val="00313F43"/>
    <w:rsid w:val="00322A6F"/>
    <w:rsid w:val="00326490"/>
    <w:rsid w:val="003270A6"/>
    <w:rsid w:val="00327116"/>
    <w:rsid w:val="0032758E"/>
    <w:rsid w:val="00330F39"/>
    <w:rsid w:val="00340802"/>
    <w:rsid w:val="003408ED"/>
    <w:rsid w:val="003447E5"/>
    <w:rsid w:val="00344869"/>
    <w:rsid w:val="00344F57"/>
    <w:rsid w:val="00347416"/>
    <w:rsid w:val="00350920"/>
    <w:rsid w:val="0035190C"/>
    <w:rsid w:val="0036361E"/>
    <w:rsid w:val="003669E1"/>
    <w:rsid w:val="0036701B"/>
    <w:rsid w:val="003675FE"/>
    <w:rsid w:val="00367BA0"/>
    <w:rsid w:val="003735EA"/>
    <w:rsid w:val="0038037A"/>
    <w:rsid w:val="003806BC"/>
    <w:rsid w:val="0039270C"/>
    <w:rsid w:val="003927ED"/>
    <w:rsid w:val="00394805"/>
    <w:rsid w:val="00396C21"/>
    <w:rsid w:val="003A0334"/>
    <w:rsid w:val="003A19B0"/>
    <w:rsid w:val="003A5435"/>
    <w:rsid w:val="003A57B4"/>
    <w:rsid w:val="003A78FD"/>
    <w:rsid w:val="003B1898"/>
    <w:rsid w:val="003B1EA3"/>
    <w:rsid w:val="003B4AEE"/>
    <w:rsid w:val="003B6926"/>
    <w:rsid w:val="003B6DF9"/>
    <w:rsid w:val="003C1935"/>
    <w:rsid w:val="003C45CA"/>
    <w:rsid w:val="003C4A02"/>
    <w:rsid w:val="003C68F4"/>
    <w:rsid w:val="003D2224"/>
    <w:rsid w:val="003D605B"/>
    <w:rsid w:val="003D6D04"/>
    <w:rsid w:val="003E1EF8"/>
    <w:rsid w:val="003E33D9"/>
    <w:rsid w:val="003E498F"/>
    <w:rsid w:val="003F1A03"/>
    <w:rsid w:val="00404621"/>
    <w:rsid w:val="00404EFB"/>
    <w:rsid w:val="004050B8"/>
    <w:rsid w:val="0040746E"/>
    <w:rsid w:val="00410BCD"/>
    <w:rsid w:val="00413692"/>
    <w:rsid w:val="0041370E"/>
    <w:rsid w:val="004138DF"/>
    <w:rsid w:val="00421AE2"/>
    <w:rsid w:val="00423B62"/>
    <w:rsid w:val="00423B73"/>
    <w:rsid w:val="004250A5"/>
    <w:rsid w:val="004302E3"/>
    <w:rsid w:val="00437EEE"/>
    <w:rsid w:val="00440B8B"/>
    <w:rsid w:val="004414EC"/>
    <w:rsid w:val="00441572"/>
    <w:rsid w:val="00441B62"/>
    <w:rsid w:val="00450600"/>
    <w:rsid w:val="00454BFF"/>
    <w:rsid w:val="00455020"/>
    <w:rsid w:val="004635A9"/>
    <w:rsid w:val="0046557E"/>
    <w:rsid w:val="00471E02"/>
    <w:rsid w:val="0047270E"/>
    <w:rsid w:val="0047280F"/>
    <w:rsid w:val="00474338"/>
    <w:rsid w:val="004862C5"/>
    <w:rsid w:val="00490EEB"/>
    <w:rsid w:val="00492239"/>
    <w:rsid w:val="004934BC"/>
    <w:rsid w:val="00493527"/>
    <w:rsid w:val="00495052"/>
    <w:rsid w:val="00495B01"/>
    <w:rsid w:val="00497548"/>
    <w:rsid w:val="004A0E97"/>
    <w:rsid w:val="004A377B"/>
    <w:rsid w:val="004A3953"/>
    <w:rsid w:val="004A530D"/>
    <w:rsid w:val="004C0F29"/>
    <w:rsid w:val="004C3ED6"/>
    <w:rsid w:val="004D1F9A"/>
    <w:rsid w:val="004D25FE"/>
    <w:rsid w:val="004D3373"/>
    <w:rsid w:val="004D5129"/>
    <w:rsid w:val="004D6B7D"/>
    <w:rsid w:val="004E1321"/>
    <w:rsid w:val="004E1CB5"/>
    <w:rsid w:val="004E3346"/>
    <w:rsid w:val="004E3B0A"/>
    <w:rsid w:val="004E4CB8"/>
    <w:rsid w:val="004E5B13"/>
    <w:rsid w:val="004F0EFE"/>
    <w:rsid w:val="004F24C2"/>
    <w:rsid w:val="004F38D3"/>
    <w:rsid w:val="004F3DE9"/>
    <w:rsid w:val="004F4FD0"/>
    <w:rsid w:val="004F5723"/>
    <w:rsid w:val="004F57E1"/>
    <w:rsid w:val="00502166"/>
    <w:rsid w:val="00502200"/>
    <w:rsid w:val="005027F3"/>
    <w:rsid w:val="00504DEA"/>
    <w:rsid w:val="00511DB4"/>
    <w:rsid w:val="00517DB7"/>
    <w:rsid w:val="00517FE5"/>
    <w:rsid w:val="005205A6"/>
    <w:rsid w:val="00520B14"/>
    <w:rsid w:val="005223AF"/>
    <w:rsid w:val="00522AFE"/>
    <w:rsid w:val="00522C8C"/>
    <w:rsid w:val="00523A9C"/>
    <w:rsid w:val="00525F21"/>
    <w:rsid w:val="00530B0D"/>
    <w:rsid w:val="00531D48"/>
    <w:rsid w:val="00534BF6"/>
    <w:rsid w:val="00536B36"/>
    <w:rsid w:val="00540CFF"/>
    <w:rsid w:val="00540DCF"/>
    <w:rsid w:val="00552EAA"/>
    <w:rsid w:val="00555919"/>
    <w:rsid w:val="005559B4"/>
    <w:rsid w:val="005572C7"/>
    <w:rsid w:val="00560B9A"/>
    <w:rsid w:val="00564208"/>
    <w:rsid w:val="005648BA"/>
    <w:rsid w:val="005655F1"/>
    <w:rsid w:val="00566C45"/>
    <w:rsid w:val="00566E8A"/>
    <w:rsid w:val="00570851"/>
    <w:rsid w:val="005712D4"/>
    <w:rsid w:val="005722F3"/>
    <w:rsid w:val="00573070"/>
    <w:rsid w:val="005735E9"/>
    <w:rsid w:val="00581FA2"/>
    <w:rsid w:val="0058237B"/>
    <w:rsid w:val="00585CD5"/>
    <w:rsid w:val="00585F8F"/>
    <w:rsid w:val="00591931"/>
    <w:rsid w:val="00592D6E"/>
    <w:rsid w:val="005A5B62"/>
    <w:rsid w:val="005A604C"/>
    <w:rsid w:val="005A777F"/>
    <w:rsid w:val="005B03FB"/>
    <w:rsid w:val="005B09C0"/>
    <w:rsid w:val="005B2E16"/>
    <w:rsid w:val="005C0F58"/>
    <w:rsid w:val="005C206F"/>
    <w:rsid w:val="005C3D88"/>
    <w:rsid w:val="005C45C3"/>
    <w:rsid w:val="005C4947"/>
    <w:rsid w:val="005D04F7"/>
    <w:rsid w:val="005D2F9D"/>
    <w:rsid w:val="005D3458"/>
    <w:rsid w:val="005D77BB"/>
    <w:rsid w:val="005D782C"/>
    <w:rsid w:val="005D7FB4"/>
    <w:rsid w:val="005E0890"/>
    <w:rsid w:val="005E165E"/>
    <w:rsid w:val="005E257C"/>
    <w:rsid w:val="005E554F"/>
    <w:rsid w:val="005E6863"/>
    <w:rsid w:val="005F0696"/>
    <w:rsid w:val="005F2B14"/>
    <w:rsid w:val="005F32E9"/>
    <w:rsid w:val="0060023B"/>
    <w:rsid w:val="00601B68"/>
    <w:rsid w:val="00602EC9"/>
    <w:rsid w:val="006042F3"/>
    <w:rsid w:val="006067D8"/>
    <w:rsid w:val="006124A3"/>
    <w:rsid w:val="00617051"/>
    <w:rsid w:val="006175EC"/>
    <w:rsid w:val="00617A42"/>
    <w:rsid w:val="00623103"/>
    <w:rsid w:val="00623B48"/>
    <w:rsid w:val="00623C4C"/>
    <w:rsid w:val="006273A9"/>
    <w:rsid w:val="0063176B"/>
    <w:rsid w:val="00632EAD"/>
    <w:rsid w:val="0063430C"/>
    <w:rsid w:val="00635A6A"/>
    <w:rsid w:val="00635CEB"/>
    <w:rsid w:val="00636410"/>
    <w:rsid w:val="00636933"/>
    <w:rsid w:val="006408AD"/>
    <w:rsid w:val="00640CFA"/>
    <w:rsid w:val="00642264"/>
    <w:rsid w:val="00642804"/>
    <w:rsid w:val="00645F60"/>
    <w:rsid w:val="00646BCB"/>
    <w:rsid w:val="006471D6"/>
    <w:rsid w:val="00651240"/>
    <w:rsid w:val="006548DC"/>
    <w:rsid w:val="00654ACF"/>
    <w:rsid w:val="00654BEA"/>
    <w:rsid w:val="00655692"/>
    <w:rsid w:val="006564DA"/>
    <w:rsid w:val="006573DC"/>
    <w:rsid w:val="00657744"/>
    <w:rsid w:val="006619A9"/>
    <w:rsid w:val="006639ED"/>
    <w:rsid w:val="0066654A"/>
    <w:rsid w:val="00666794"/>
    <w:rsid w:val="00683F54"/>
    <w:rsid w:val="00691943"/>
    <w:rsid w:val="006926C3"/>
    <w:rsid w:val="00697175"/>
    <w:rsid w:val="006A491D"/>
    <w:rsid w:val="006B6912"/>
    <w:rsid w:val="006C0AF0"/>
    <w:rsid w:val="006C0BFC"/>
    <w:rsid w:val="006C2003"/>
    <w:rsid w:val="006C3623"/>
    <w:rsid w:val="006C4985"/>
    <w:rsid w:val="006D0D00"/>
    <w:rsid w:val="006D5EAF"/>
    <w:rsid w:val="006E15DB"/>
    <w:rsid w:val="006E31CB"/>
    <w:rsid w:val="006E6551"/>
    <w:rsid w:val="006E7792"/>
    <w:rsid w:val="006F56A8"/>
    <w:rsid w:val="006F5721"/>
    <w:rsid w:val="0070413F"/>
    <w:rsid w:val="007051C2"/>
    <w:rsid w:val="00711276"/>
    <w:rsid w:val="00715AC4"/>
    <w:rsid w:val="007204FF"/>
    <w:rsid w:val="00722AB2"/>
    <w:rsid w:val="00731251"/>
    <w:rsid w:val="007325E0"/>
    <w:rsid w:val="00732D80"/>
    <w:rsid w:val="00736674"/>
    <w:rsid w:val="007422C7"/>
    <w:rsid w:val="00743FD0"/>
    <w:rsid w:val="00744435"/>
    <w:rsid w:val="00745262"/>
    <w:rsid w:val="007464CC"/>
    <w:rsid w:val="00751549"/>
    <w:rsid w:val="00751994"/>
    <w:rsid w:val="0075328B"/>
    <w:rsid w:val="007543F3"/>
    <w:rsid w:val="00755701"/>
    <w:rsid w:val="00761F03"/>
    <w:rsid w:val="00762728"/>
    <w:rsid w:val="00762885"/>
    <w:rsid w:val="007679C7"/>
    <w:rsid w:val="00770113"/>
    <w:rsid w:val="0077088E"/>
    <w:rsid w:val="007750C0"/>
    <w:rsid w:val="00781825"/>
    <w:rsid w:val="0078188E"/>
    <w:rsid w:val="00781E07"/>
    <w:rsid w:val="0079047B"/>
    <w:rsid w:val="00791265"/>
    <w:rsid w:val="007914E6"/>
    <w:rsid w:val="007928C2"/>
    <w:rsid w:val="00794C57"/>
    <w:rsid w:val="007A6BE1"/>
    <w:rsid w:val="007B2905"/>
    <w:rsid w:val="007B3289"/>
    <w:rsid w:val="007B6CE4"/>
    <w:rsid w:val="007B6F03"/>
    <w:rsid w:val="007C62F8"/>
    <w:rsid w:val="007D162F"/>
    <w:rsid w:val="007D3B2D"/>
    <w:rsid w:val="007D5E76"/>
    <w:rsid w:val="007E415D"/>
    <w:rsid w:val="007E6C49"/>
    <w:rsid w:val="007F04ED"/>
    <w:rsid w:val="007F0A0B"/>
    <w:rsid w:val="007F33C4"/>
    <w:rsid w:val="007F7E6E"/>
    <w:rsid w:val="00800014"/>
    <w:rsid w:val="00800D25"/>
    <w:rsid w:val="00803286"/>
    <w:rsid w:val="00804AD2"/>
    <w:rsid w:val="0080615C"/>
    <w:rsid w:val="008149C4"/>
    <w:rsid w:val="008166B2"/>
    <w:rsid w:val="00820496"/>
    <w:rsid w:val="00824BA3"/>
    <w:rsid w:val="00825518"/>
    <w:rsid w:val="0083126E"/>
    <w:rsid w:val="00842062"/>
    <w:rsid w:val="00844A34"/>
    <w:rsid w:val="00844C2E"/>
    <w:rsid w:val="00847738"/>
    <w:rsid w:val="00850154"/>
    <w:rsid w:val="00850E91"/>
    <w:rsid w:val="00851B98"/>
    <w:rsid w:val="00853230"/>
    <w:rsid w:val="00861036"/>
    <w:rsid w:val="00861BF8"/>
    <w:rsid w:val="00862EB6"/>
    <w:rsid w:val="00864DC5"/>
    <w:rsid w:val="0086584B"/>
    <w:rsid w:val="00865B57"/>
    <w:rsid w:val="00872DFA"/>
    <w:rsid w:val="00873EDA"/>
    <w:rsid w:val="008755D9"/>
    <w:rsid w:val="008771F3"/>
    <w:rsid w:val="008812BD"/>
    <w:rsid w:val="00881A83"/>
    <w:rsid w:val="00882AB7"/>
    <w:rsid w:val="00882D8C"/>
    <w:rsid w:val="0089117A"/>
    <w:rsid w:val="0089414A"/>
    <w:rsid w:val="0089538F"/>
    <w:rsid w:val="00896471"/>
    <w:rsid w:val="008A610F"/>
    <w:rsid w:val="008A744B"/>
    <w:rsid w:val="008B0444"/>
    <w:rsid w:val="008C159F"/>
    <w:rsid w:val="008C2D16"/>
    <w:rsid w:val="008C6180"/>
    <w:rsid w:val="008D1BDE"/>
    <w:rsid w:val="008D6F3C"/>
    <w:rsid w:val="008E3CE6"/>
    <w:rsid w:val="008F04D8"/>
    <w:rsid w:val="008F5B94"/>
    <w:rsid w:val="00900268"/>
    <w:rsid w:val="0090160D"/>
    <w:rsid w:val="00902988"/>
    <w:rsid w:val="00902A52"/>
    <w:rsid w:val="00906FB6"/>
    <w:rsid w:val="00921153"/>
    <w:rsid w:val="00927BF6"/>
    <w:rsid w:val="0093517F"/>
    <w:rsid w:val="009358AA"/>
    <w:rsid w:val="00935F67"/>
    <w:rsid w:val="00941F8C"/>
    <w:rsid w:val="0094321D"/>
    <w:rsid w:val="009453E3"/>
    <w:rsid w:val="00950490"/>
    <w:rsid w:val="00952C54"/>
    <w:rsid w:val="009535B7"/>
    <w:rsid w:val="009556F3"/>
    <w:rsid w:val="0095605F"/>
    <w:rsid w:val="009561CA"/>
    <w:rsid w:val="009561D5"/>
    <w:rsid w:val="0096393E"/>
    <w:rsid w:val="00966A8E"/>
    <w:rsid w:val="00972BD5"/>
    <w:rsid w:val="009736FF"/>
    <w:rsid w:val="00974BF1"/>
    <w:rsid w:val="00984C4C"/>
    <w:rsid w:val="00986D65"/>
    <w:rsid w:val="00986E78"/>
    <w:rsid w:val="00990802"/>
    <w:rsid w:val="00993A2C"/>
    <w:rsid w:val="009947D9"/>
    <w:rsid w:val="00995BF2"/>
    <w:rsid w:val="00995D10"/>
    <w:rsid w:val="009A138F"/>
    <w:rsid w:val="009A1680"/>
    <w:rsid w:val="009A3733"/>
    <w:rsid w:val="009A6124"/>
    <w:rsid w:val="009A7A18"/>
    <w:rsid w:val="009B123E"/>
    <w:rsid w:val="009B2702"/>
    <w:rsid w:val="009C388C"/>
    <w:rsid w:val="009D0814"/>
    <w:rsid w:val="009D095D"/>
    <w:rsid w:val="009D23EB"/>
    <w:rsid w:val="009D2B9B"/>
    <w:rsid w:val="009E066A"/>
    <w:rsid w:val="009E0979"/>
    <w:rsid w:val="009E2C54"/>
    <w:rsid w:val="009E35A8"/>
    <w:rsid w:val="009E39A8"/>
    <w:rsid w:val="009E5C07"/>
    <w:rsid w:val="009F12DB"/>
    <w:rsid w:val="009F5C70"/>
    <w:rsid w:val="00A039BD"/>
    <w:rsid w:val="00A05F6F"/>
    <w:rsid w:val="00A1289E"/>
    <w:rsid w:val="00A13BE6"/>
    <w:rsid w:val="00A21B36"/>
    <w:rsid w:val="00A23156"/>
    <w:rsid w:val="00A24836"/>
    <w:rsid w:val="00A26568"/>
    <w:rsid w:val="00A2737D"/>
    <w:rsid w:val="00A27784"/>
    <w:rsid w:val="00A30081"/>
    <w:rsid w:val="00A33E87"/>
    <w:rsid w:val="00A368BC"/>
    <w:rsid w:val="00A436D5"/>
    <w:rsid w:val="00A4674B"/>
    <w:rsid w:val="00A46B57"/>
    <w:rsid w:val="00A542A3"/>
    <w:rsid w:val="00A54C54"/>
    <w:rsid w:val="00A55827"/>
    <w:rsid w:val="00A61043"/>
    <w:rsid w:val="00A61605"/>
    <w:rsid w:val="00A645F3"/>
    <w:rsid w:val="00A65241"/>
    <w:rsid w:val="00A70EEF"/>
    <w:rsid w:val="00A73190"/>
    <w:rsid w:val="00A75E52"/>
    <w:rsid w:val="00A772A4"/>
    <w:rsid w:val="00A8005E"/>
    <w:rsid w:val="00A80FF2"/>
    <w:rsid w:val="00A828CB"/>
    <w:rsid w:val="00A85018"/>
    <w:rsid w:val="00A86B20"/>
    <w:rsid w:val="00A87C29"/>
    <w:rsid w:val="00A90AE5"/>
    <w:rsid w:val="00A90E16"/>
    <w:rsid w:val="00A959C9"/>
    <w:rsid w:val="00A9773A"/>
    <w:rsid w:val="00AA03EC"/>
    <w:rsid w:val="00AA1FF4"/>
    <w:rsid w:val="00AA3887"/>
    <w:rsid w:val="00AA4D29"/>
    <w:rsid w:val="00AA64DE"/>
    <w:rsid w:val="00AA6F13"/>
    <w:rsid w:val="00AB07AD"/>
    <w:rsid w:val="00AB5C65"/>
    <w:rsid w:val="00AC261D"/>
    <w:rsid w:val="00AC6761"/>
    <w:rsid w:val="00AC7FAF"/>
    <w:rsid w:val="00AD3889"/>
    <w:rsid w:val="00AD3EF3"/>
    <w:rsid w:val="00AE62E7"/>
    <w:rsid w:val="00AE7542"/>
    <w:rsid w:val="00AF03AF"/>
    <w:rsid w:val="00AF06AF"/>
    <w:rsid w:val="00AF2332"/>
    <w:rsid w:val="00AF3736"/>
    <w:rsid w:val="00B00BC5"/>
    <w:rsid w:val="00B0738D"/>
    <w:rsid w:val="00B149CB"/>
    <w:rsid w:val="00B15552"/>
    <w:rsid w:val="00B17248"/>
    <w:rsid w:val="00B21241"/>
    <w:rsid w:val="00B21F70"/>
    <w:rsid w:val="00B233D8"/>
    <w:rsid w:val="00B2417B"/>
    <w:rsid w:val="00B254A2"/>
    <w:rsid w:val="00B25F30"/>
    <w:rsid w:val="00B30B15"/>
    <w:rsid w:val="00B31437"/>
    <w:rsid w:val="00B31C4D"/>
    <w:rsid w:val="00B34A6E"/>
    <w:rsid w:val="00B41234"/>
    <w:rsid w:val="00B42908"/>
    <w:rsid w:val="00B4560E"/>
    <w:rsid w:val="00B46582"/>
    <w:rsid w:val="00B46BBE"/>
    <w:rsid w:val="00B55C30"/>
    <w:rsid w:val="00B57DA5"/>
    <w:rsid w:val="00B6140A"/>
    <w:rsid w:val="00B64445"/>
    <w:rsid w:val="00B653F5"/>
    <w:rsid w:val="00B71B68"/>
    <w:rsid w:val="00B73333"/>
    <w:rsid w:val="00B777F3"/>
    <w:rsid w:val="00B819A8"/>
    <w:rsid w:val="00B82558"/>
    <w:rsid w:val="00B8307D"/>
    <w:rsid w:val="00B8408C"/>
    <w:rsid w:val="00B9243F"/>
    <w:rsid w:val="00B932B3"/>
    <w:rsid w:val="00B93774"/>
    <w:rsid w:val="00B96873"/>
    <w:rsid w:val="00BA4F7B"/>
    <w:rsid w:val="00BA6238"/>
    <w:rsid w:val="00BA7B6B"/>
    <w:rsid w:val="00BB3A82"/>
    <w:rsid w:val="00BB5CFC"/>
    <w:rsid w:val="00BB61DD"/>
    <w:rsid w:val="00BB6FA9"/>
    <w:rsid w:val="00BC33EB"/>
    <w:rsid w:val="00BC47FD"/>
    <w:rsid w:val="00BC6C51"/>
    <w:rsid w:val="00BD1282"/>
    <w:rsid w:val="00BD1A4A"/>
    <w:rsid w:val="00BD2A73"/>
    <w:rsid w:val="00BD3987"/>
    <w:rsid w:val="00BD70A3"/>
    <w:rsid w:val="00BE0BF8"/>
    <w:rsid w:val="00BE53AE"/>
    <w:rsid w:val="00BF116B"/>
    <w:rsid w:val="00BF314F"/>
    <w:rsid w:val="00BF3D48"/>
    <w:rsid w:val="00BF5AE3"/>
    <w:rsid w:val="00BF6FE8"/>
    <w:rsid w:val="00C04E78"/>
    <w:rsid w:val="00C05230"/>
    <w:rsid w:val="00C0640C"/>
    <w:rsid w:val="00C10F41"/>
    <w:rsid w:val="00C12223"/>
    <w:rsid w:val="00C1306A"/>
    <w:rsid w:val="00C15A85"/>
    <w:rsid w:val="00C21F4A"/>
    <w:rsid w:val="00C23F07"/>
    <w:rsid w:val="00C256E1"/>
    <w:rsid w:val="00C25BFE"/>
    <w:rsid w:val="00C27C5A"/>
    <w:rsid w:val="00C30AB7"/>
    <w:rsid w:val="00C37230"/>
    <w:rsid w:val="00C41D25"/>
    <w:rsid w:val="00C41EEB"/>
    <w:rsid w:val="00C461CC"/>
    <w:rsid w:val="00C47209"/>
    <w:rsid w:val="00C479F0"/>
    <w:rsid w:val="00C52EE0"/>
    <w:rsid w:val="00C542C8"/>
    <w:rsid w:val="00C6033F"/>
    <w:rsid w:val="00C62585"/>
    <w:rsid w:val="00C62A47"/>
    <w:rsid w:val="00C635A8"/>
    <w:rsid w:val="00C63945"/>
    <w:rsid w:val="00C64C46"/>
    <w:rsid w:val="00C722DB"/>
    <w:rsid w:val="00C7469B"/>
    <w:rsid w:val="00C74918"/>
    <w:rsid w:val="00C74DCA"/>
    <w:rsid w:val="00C77F7D"/>
    <w:rsid w:val="00C80F34"/>
    <w:rsid w:val="00C81B70"/>
    <w:rsid w:val="00C822DC"/>
    <w:rsid w:val="00C82CE3"/>
    <w:rsid w:val="00C83BE4"/>
    <w:rsid w:val="00C83BF7"/>
    <w:rsid w:val="00C85567"/>
    <w:rsid w:val="00C92585"/>
    <w:rsid w:val="00C9512E"/>
    <w:rsid w:val="00C957B8"/>
    <w:rsid w:val="00C96E81"/>
    <w:rsid w:val="00CA0691"/>
    <w:rsid w:val="00CA19DE"/>
    <w:rsid w:val="00CA295A"/>
    <w:rsid w:val="00CA5A5E"/>
    <w:rsid w:val="00CA634F"/>
    <w:rsid w:val="00CB182B"/>
    <w:rsid w:val="00CB2589"/>
    <w:rsid w:val="00CB55AD"/>
    <w:rsid w:val="00CB6DD6"/>
    <w:rsid w:val="00CC37CA"/>
    <w:rsid w:val="00CD1CF4"/>
    <w:rsid w:val="00CD318B"/>
    <w:rsid w:val="00CD5930"/>
    <w:rsid w:val="00CD6084"/>
    <w:rsid w:val="00CE1536"/>
    <w:rsid w:val="00CE25FB"/>
    <w:rsid w:val="00CF0531"/>
    <w:rsid w:val="00CF2DC3"/>
    <w:rsid w:val="00CF760E"/>
    <w:rsid w:val="00CF7F2F"/>
    <w:rsid w:val="00D02E2D"/>
    <w:rsid w:val="00D05740"/>
    <w:rsid w:val="00D06BB4"/>
    <w:rsid w:val="00D07A91"/>
    <w:rsid w:val="00D1050C"/>
    <w:rsid w:val="00D12566"/>
    <w:rsid w:val="00D1271F"/>
    <w:rsid w:val="00D1440A"/>
    <w:rsid w:val="00D16212"/>
    <w:rsid w:val="00D17EEA"/>
    <w:rsid w:val="00D20B9E"/>
    <w:rsid w:val="00D20C68"/>
    <w:rsid w:val="00D21443"/>
    <w:rsid w:val="00D233A9"/>
    <w:rsid w:val="00D31559"/>
    <w:rsid w:val="00D31958"/>
    <w:rsid w:val="00D35D97"/>
    <w:rsid w:val="00D37E30"/>
    <w:rsid w:val="00D41F3F"/>
    <w:rsid w:val="00D43B9E"/>
    <w:rsid w:val="00D459C8"/>
    <w:rsid w:val="00D55C2D"/>
    <w:rsid w:val="00D71F6F"/>
    <w:rsid w:val="00D71FE7"/>
    <w:rsid w:val="00D73499"/>
    <w:rsid w:val="00D7496B"/>
    <w:rsid w:val="00D76A17"/>
    <w:rsid w:val="00D77F4C"/>
    <w:rsid w:val="00D81FAF"/>
    <w:rsid w:val="00D83B6E"/>
    <w:rsid w:val="00D844CE"/>
    <w:rsid w:val="00D85EDC"/>
    <w:rsid w:val="00D85F2A"/>
    <w:rsid w:val="00D864CD"/>
    <w:rsid w:val="00D96183"/>
    <w:rsid w:val="00DA015D"/>
    <w:rsid w:val="00DA1FE3"/>
    <w:rsid w:val="00DA6A82"/>
    <w:rsid w:val="00DA70F7"/>
    <w:rsid w:val="00DB5D21"/>
    <w:rsid w:val="00DB6845"/>
    <w:rsid w:val="00DB77B7"/>
    <w:rsid w:val="00DB7FEC"/>
    <w:rsid w:val="00DC0D2A"/>
    <w:rsid w:val="00DC1801"/>
    <w:rsid w:val="00DC59A8"/>
    <w:rsid w:val="00DD30E8"/>
    <w:rsid w:val="00DD4D26"/>
    <w:rsid w:val="00DE0729"/>
    <w:rsid w:val="00DE21B3"/>
    <w:rsid w:val="00DE5A01"/>
    <w:rsid w:val="00DE726C"/>
    <w:rsid w:val="00DF2C27"/>
    <w:rsid w:val="00DF440C"/>
    <w:rsid w:val="00DF4FEF"/>
    <w:rsid w:val="00E007C3"/>
    <w:rsid w:val="00E00957"/>
    <w:rsid w:val="00E059F0"/>
    <w:rsid w:val="00E05CDB"/>
    <w:rsid w:val="00E100D2"/>
    <w:rsid w:val="00E114F6"/>
    <w:rsid w:val="00E128DA"/>
    <w:rsid w:val="00E12B01"/>
    <w:rsid w:val="00E223D8"/>
    <w:rsid w:val="00E250C3"/>
    <w:rsid w:val="00E32658"/>
    <w:rsid w:val="00E32B14"/>
    <w:rsid w:val="00E32F87"/>
    <w:rsid w:val="00E36073"/>
    <w:rsid w:val="00E414A5"/>
    <w:rsid w:val="00E41578"/>
    <w:rsid w:val="00E4292F"/>
    <w:rsid w:val="00E47230"/>
    <w:rsid w:val="00E50AB6"/>
    <w:rsid w:val="00E60349"/>
    <w:rsid w:val="00E62A9C"/>
    <w:rsid w:val="00E6339B"/>
    <w:rsid w:val="00E6393D"/>
    <w:rsid w:val="00E63F5A"/>
    <w:rsid w:val="00E67E11"/>
    <w:rsid w:val="00E7052C"/>
    <w:rsid w:val="00E77D03"/>
    <w:rsid w:val="00E817E5"/>
    <w:rsid w:val="00E85A75"/>
    <w:rsid w:val="00E94235"/>
    <w:rsid w:val="00E97022"/>
    <w:rsid w:val="00EA0339"/>
    <w:rsid w:val="00EA7DCB"/>
    <w:rsid w:val="00EB04C7"/>
    <w:rsid w:val="00EB07D0"/>
    <w:rsid w:val="00EB2416"/>
    <w:rsid w:val="00EB65F7"/>
    <w:rsid w:val="00EC5CB5"/>
    <w:rsid w:val="00EC6513"/>
    <w:rsid w:val="00EC6DB9"/>
    <w:rsid w:val="00ED0D91"/>
    <w:rsid w:val="00ED212A"/>
    <w:rsid w:val="00ED2298"/>
    <w:rsid w:val="00ED4E5A"/>
    <w:rsid w:val="00ED59F6"/>
    <w:rsid w:val="00ED5CB5"/>
    <w:rsid w:val="00ED61FB"/>
    <w:rsid w:val="00ED6619"/>
    <w:rsid w:val="00ED6F77"/>
    <w:rsid w:val="00EE1843"/>
    <w:rsid w:val="00EE19FB"/>
    <w:rsid w:val="00EE203C"/>
    <w:rsid w:val="00EE219F"/>
    <w:rsid w:val="00EE419F"/>
    <w:rsid w:val="00EE6D61"/>
    <w:rsid w:val="00EF2462"/>
    <w:rsid w:val="00EF381C"/>
    <w:rsid w:val="00EF3DCD"/>
    <w:rsid w:val="00EF76A1"/>
    <w:rsid w:val="00F00263"/>
    <w:rsid w:val="00F132B7"/>
    <w:rsid w:val="00F13D03"/>
    <w:rsid w:val="00F15F5A"/>
    <w:rsid w:val="00F16A49"/>
    <w:rsid w:val="00F204EC"/>
    <w:rsid w:val="00F25BE1"/>
    <w:rsid w:val="00F25D79"/>
    <w:rsid w:val="00F31248"/>
    <w:rsid w:val="00F315EC"/>
    <w:rsid w:val="00F31789"/>
    <w:rsid w:val="00F35A3F"/>
    <w:rsid w:val="00F37080"/>
    <w:rsid w:val="00F37370"/>
    <w:rsid w:val="00F40812"/>
    <w:rsid w:val="00F408F6"/>
    <w:rsid w:val="00F4271E"/>
    <w:rsid w:val="00F43B94"/>
    <w:rsid w:val="00F5409D"/>
    <w:rsid w:val="00F54436"/>
    <w:rsid w:val="00F55D66"/>
    <w:rsid w:val="00F560AC"/>
    <w:rsid w:val="00F56D83"/>
    <w:rsid w:val="00F6012C"/>
    <w:rsid w:val="00F64F2F"/>
    <w:rsid w:val="00F650AF"/>
    <w:rsid w:val="00F6540C"/>
    <w:rsid w:val="00F65919"/>
    <w:rsid w:val="00F676EE"/>
    <w:rsid w:val="00F76A86"/>
    <w:rsid w:val="00F81838"/>
    <w:rsid w:val="00F82B3D"/>
    <w:rsid w:val="00F87597"/>
    <w:rsid w:val="00F91917"/>
    <w:rsid w:val="00F943F4"/>
    <w:rsid w:val="00F949B0"/>
    <w:rsid w:val="00F95F19"/>
    <w:rsid w:val="00F97CD6"/>
    <w:rsid w:val="00F97E62"/>
    <w:rsid w:val="00FA1244"/>
    <w:rsid w:val="00FA143D"/>
    <w:rsid w:val="00FA333B"/>
    <w:rsid w:val="00FA4300"/>
    <w:rsid w:val="00FA7886"/>
    <w:rsid w:val="00FB2D76"/>
    <w:rsid w:val="00FB4198"/>
    <w:rsid w:val="00FB4BC2"/>
    <w:rsid w:val="00FB539A"/>
    <w:rsid w:val="00FC1671"/>
    <w:rsid w:val="00FC3383"/>
    <w:rsid w:val="00FC6466"/>
    <w:rsid w:val="00FC7D94"/>
    <w:rsid w:val="00FD0160"/>
    <w:rsid w:val="00FD2850"/>
    <w:rsid w:val="00FD2931"/>
    <w:rsid w:val="00FD2A82"/>
    <w:rsid w:val="00FD4DF3"/>
    <w:rsid w:val="00FD5FDE"/>
    <w:rsid w:val="00FE1586"/>
    <w:rsid w:val="00FE16E5"/>
    <w:rsid w:val="00FE1F63"/>
    <w:rsid w:val="00FE26F0"/>
    <w:rsid w:val="00FE2758"/>
    <w:rsid w:val="00FE42D1"/>
    <w:rsid w:val="00FE4C79"/>
    <w:rsid w:val="00FE5630"/>
    <w:rsid w:val="00FF267E"/>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DFF802"/>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15"/>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861036"/>
    <w:pPr>
      <w:keepNext/>
      <w:keepLines/>
      <w:pageBreakBefore/>
      <w:jc w:val="center"/>
      <w:outlineLvl w:val="3"/>
    </w:pPr>
    <w:rPr>
      <w:rFonts w:eastAsiaTheme="majorEastAsia" w:cstheme="majorBidi"/>
      <w:iCs/>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sz w:val="22"/>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sz w:val="22"/>
    </w:rPr>
  </w:style>
  <w:style w:type="paragraph" w:customStyle="1" w:styleId="EndNoteBibliography">
    <w:name w:val="EndNote Bibliography"/>
    <w:basedOn w:val="Normal"/>
    <w:link w:val="EndNoteBibliographyChar"/>
    <w:qFormat/>
    <w:rsid w:val="00441572"/>
    <w:pPr>
      <w:spacing w:line="240" w:lineRule="auto"/>
    </w:pPr>
    <w:rPr>
      <w:rFonts w:eastAsia="Times New Roman" w:cs="Times New Roman"/>
      <w:noProof/>
      <w:sz w:val="22"/>
    </w:rPr>
  </w:style>
  <w:style w:type="character" w:customStyle="1" w:styleId="EndNoteBibliographyChar">
    <w:name w:val="EndNote Bibliography Char"/>
    <w:basedOn w:val="DefaultParagraphFont"/>
    <w:link w:val="EndNoteBibliography"/>
    <w:rsid w:val="00441572"/>
    <w:rPr>
      <w:rFonts w:eastAsia="Times New Roman" w:cs="Times New Roman"/>
      <w:noProof/>
      <w:sz w:val="22"/>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861036"/>
    <w:rPr>
      <w:rFonts w:eastAsiaTheme="majorEastAsia" w:cstheme="majorBidi"/>
      <w:iCs/>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character" w:styleId="Hyperlink">
    <w:name w:val="Hyperlink"/>
    <w:basedOn w:val="DefaultParagraphFont"/>
    <w:uiPriority w:val="99"/>
    <w:unhideWhenUsed/>
    <w:rsid w:val="00E250C3"/>
    <w:rPr>
      <w:color w:val="0563C1" w:themeColor="hyperlink"/>
      <w:u w:val="single"/>
    </w:rPr>
  </w:style>
  <w:style w:type="character" w:styleId="LineNumber">
    <w:name w:val="line number"/>
    <w:basedOn w:val="DefaultParagraphFont"/>
    <w:uiPriority w:val="99"/>
    <w:semiHidden/>
    <w:unhideWhenUsed/>
    <w:rsid w:val="0075328B"/>
  </w:style>
  <w:style w:type="table" w:customStyle="1" w:styleId="NormalTable1">
    <w:name w:val="Normal Table1"/>
    <w:basedOn w:val="PlainTable1"/>
    <w:next w:val="TableGridLight"/>
    <w:uiPriority w:val="40"/>
    <w:rsid w:val="00E50AB6"/>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0738D"/>
    <w:rPr>
      <w:sz w:val="16"/>
      <w:szCs w:val="16"/>
    </w:rPr>
  </w:style>
  <w:style w:type="paragraph" w:styleId="CommentText">
    <w:name w:val="annotation text"/>
    <w:basedOn w:val="Normal"/>
    <w:link w:val="CommentTextChar"/>
    <w:uiPriority w:val="99"/>
    <w:unhideWhenUsed/>
    <w:rsid w:val="00B0738D"/>
    <w:pPr>
      <w:spacing w:line="240" w:lineRule="auto"/>
    </w:pPr>
    <w:rPr>
      <w:sz w:val="20"/>
      <w:szCs w:val="20"/>
    </w:rPr>
  </w:style>
  <w:style w:type="character" w:customStyle="1" w:styleId="CommentTextChar">
    <w:name w:val="Comment Text Char"/>
    <w:basedOn w:val="DefaultParagraphFont"/>
    <w:link w:val="CommentText"/>
    <w:uiPriority w:val="99"/>
    <w:rsid w:val="00B0738D"/>
    <w:rPr>
      <w:sz w:val="20"/>
      <w:szCs w:val="20"/>
    </w:rPr>
  </w:style>
  <w:style w:type="paragraph" w:styleId="CommentSubject">
    <w:name w:val="annotation subject"/>
    <w:basedOn w:val="CommentText"/>
    <w:next w:val="CommentText"/>
    <w:link w:val="CommentSubjectChar"/>
    <w:uiPriority w:val="99"/>
    <w:semiHidden/>
    <w:unhideWhenUsed/>
    <w:rsid w:val="00B0738D"/>
    <w:rPr>
      <w:b/>
      <w:bCs/>
    </w:rPr>
  </w:style>
  <w:style w:type="character" w:customStyle="1" w:styleId="CommentSubjectChar">
    <w:name w:val="Comment Subject Char"/>
    <w:basedOn w:val="CommentTextChar"/>
    <w:link w:val="CommentSubject"/>
    <w:uiPriority w:val="99"/>
    <w:semiHidden/>
    <w:rsid w:val="00B073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artners.perkinelmer.com/Content/DealerSalesInfo/Product%20Lines/Inorganic/ICP-MS/Brochures/NexION%20300%20BRO_DEF.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nberra.com/products/detectors/pdf/SEGe-detectors-C4002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berra.com/products/radiochemistry_lab/pdf/G2K-BasicSpect-SS-C40220.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E3B21D-3421-42F1-817D-A42A391A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5925</Words>
  <Characters>33779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64</cp:revision>
  <cp:lastPrinted>2016-04-22T10:04:00Z</cp:lastPrinted>
  <dcterms:created xsi:type="dcterms:W3CDTF">2016-04-25T18:03:00Z</dcterms:created>
  <dcterms:modified xsi:type="dcterms:W3CDTF">2016-04-27T04:09:00Z</dcterms:modified>
</cp:coreProperties>
</file>