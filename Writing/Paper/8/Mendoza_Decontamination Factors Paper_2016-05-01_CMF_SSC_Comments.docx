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ED3A2" w14:textId="77777777" w:rsidR="00DB5D21" w:rsidRPr="00A23156" w:rsidRDefault="00882D8C" w:rsidP="0075328B">
      <w:pPr>
        <w:suppressLineNumbers/>
        <w:spacing w:line="276" w:lineRule="auto"/>
        <w:jc w:val="center"/>
        <w:rPr>
          <w:sz w:val="26"/>
          <w:szCs w:val="26"/>
        </w:rPr>
      </w:pPr>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r w:rsidRPr="00A23156">
        <w:rPr>
          <w:sz w:val="26"/>
          <w:szCs w:val="26"/>
        </w:rPr>
        <w:t>B</w:t>
      </w:r>
      <w:r w:rsidR="00E100D2" w:rsidRPr="00A23156">
        <w:rPr>
          <w:sz w:val="26"/>
          <w:szCs w:val="26"/>
        </w:rPr>
        <w:t xml:space="preserve">urnup,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14:paraId="3109A646" w14:textId="77777777"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14:paraId="27DC28D0" w14:textId="3D1BC928" w:rsidR="00840994" w:rsidRDefault="00882D8C" w:rsidP="0075328B">
      <w:pPr>
        <w:suppressLineNumbers/>
        <w:spacing w:line="240" w:lineRule="auto"/>
        <w:jc w:val="center"/>
        <w:rPr>
          <w:ins w:id="0" w:author="sunil" w:date="2016-05-01T18:44:00Z"/>
          <w:sz w:val="18"/>
          <w:szCs w:val="18"/>
        </w:rPr>
      </w:pPr>
      <w:proofErr w:type="spellStart"/>
      <w:proofErr w:type="gramStart"/>
      <w:r w:rsidRPr="00C82CE3">
        <w:rPr>
          <w:sz w:val="18"/>
          <w:szCs w:val="18"/>
          <w:vertAlign w:val="superscript"/>
        </w:rPr>
        <w:t>a</w:t>
      </w:r>
      <w:r w:rsidRPr="00C82CE3">
        <w:rPr>
          <w:sz w:val="18"/>
          <w:szCs w:val="18"/>
        </w:rPr>
        <w:t>Nuclear</w:t>
      </w:r>
      <w:proofErr w:type="spellEnd"/>
      <w:proofErr w:type="gramEnd"/>
      <w:r w:rsidRPr="00C82CE3">
        <w:rPr>
          <w:sz w:val="18"/>
          <w:szCs w:val="18"/>
        </w:rPr>
        <w:t xml:space="preserve"> Security Science &amp;</w:t>
      </w:r>
      <w:r w:rsidR="00E059F0" w:rsidRPr="00C82CE3">
        <w:rPr>
          <w:sz w:val="18"/>
          <w:szCs w:val="18"/>
        </w:rPr>
        <w:t xml:space="preserve"> Policy Institute</w:t>
      </w:r>
      <w:del w:id="1" w:author="sunil" w:date="2016-05-01T18:40:00Z">
        <w:r w:rsidR="00E059F0" w:rsidRPr="00C82CE3" w:rsidDel="00035EB8">
          <w:rPr>
            <w:sz w:val="18"/>
            <w:szCs w:val="18"/>
          </w:rPr>
          <w:delText xml:space="preserve"> (NSSPI)</w:delText>
        </w:r>
      </w:del>
      <w:r w:rsidR="0014503A">
        <w:rPr>
          <w:sz w:val="18"/>
          <w:szCs w:val="18"/>
        </w:rPr>
        <w:t>,</w:t>
      </w:r>
      <w:ins w:id="2" w:author="sunil" w:date="2016-05-01T18:45:00Z">
        <w:r w:rsidR="00840994">
          <w:rPr>
            <w:sz w:val="18"/>
            <w:szCs w:val="18"/>
          </w:rPr>
          <w:t xml:space="preserve"> </w:t>
        </w:r>
      </w:ins>
      <w:del w:id="3" w:author="sunil" w:date="2016-05-01T18:45:00Z">
        <w:r w:rsidR="0014503A" w:rsidDel="00840994">
          <w:rPr>
            <w:sz w:val="18"/>
            <w:szCs w:val="18"/>
          </w:rPr>
          <w:delText xml:space="preserve"> </w:delText>
        </w:r>
      </w:del>
      <w:proofErr w:type="spellStart"/>
      <w:ins w:id="4" w:author="sunil" w:date="2016-05-01T18:43:00Z">
        <w:r w:rsidR="00840994" w:rsidRPr="00C82CE3">
          <w:rPr>
            <w:sz w:val="18"/>
            <w:szCs w:val="18"/>
            <w:vertAlign w:val="superscript"/>
          </w:rPr>
          <w:t>b</w:t>
        </w:r>
        <w:r w:rsidR="00840994" w:rsidRPr="00C82CE3">
          <w:rPr>
            <w:sz w:val="18"/>
            <w:szCs w:val="18"/>
          </w:rPr>
          <w:t>Department</w:t>
        </w:r>
        <w:proofErr w:type="spellEnd"/>
        <w:r w:rsidR="00840994" w:rsidRPr="00C82CE3">
          <w:rPr>
            <w:sz w:val="18"/>
            <w:szCs w:val="18"/>
          </w:rPr>
          <w:t xml:space="preserve"> of Nuclear Engineering</w:t>
        </w:r>
        <w:r w:rsidR="00840994">
          <w:rPr>
            <w:sz w:val="18"/>
            <w:szCs w:val="18"/>
          </w:rPr>
          <w:t xml:space="preserve">, </w:t>
        </w:r>
      </w:ins>
    </w:p>
    <w:p w14:paraId="5A3C9CA7" w14:textId="0676CC4E" w:rsidR="00E059F0" w:rsidRPr="00C82CE3" w:rsidRDefault="00840994" w:rsidP="0075328B">
      <w:pPr>
        <w:suppressLineNumbers/>
        <w:spacing w:line="240" w:lineRule="auto"/>
        <w:jc w:val="center"/>
        <w:rPr>
          <w:sz w:val="18"/>
          <w:szCs w:val="18"/>
        </w:rPr>
      </w:pPr>
      <w:proofErr w:type="spellStart"/>
      <w:proofErr w:type="gramStart"/>
      <w:ins w:id="5" w:author="sunil" w:date="2016-05-01T18:44:00Z">
        <w:r w:rsidRPr="00C82CE3">
          <w:rPr>
            <w:sz w:val="18"/>
            <w:szCs w:val="18"/>
            <w:vertAlign w:val="superscript"/>
          </w:rPr>
          <w:t>c</w:t>
        </w:r>
        <w:r w:rsidRPr="00C82CE3">
          <w:rPr>
            <w:sz w:val="18"/>
            <w:szCs w:val="18"/>
          </w:rPr>
          <w:t>Cyclotron</w:t>
        </w:r>
        <w:proofErr w:type="spellEnd"/>
        <w:proofErr w:type="gramEnd"/>
        <w:r w:rsidRPr="00C82CE3">
          <w:rPr>
            <w:sz w:val="18"/>
            <w:szCs w:val="18"/>
          </w:rPr>
          <w:t xml:space="preserve"> Institute</w:t>
        </w:r>
      </w:ins>
      <w:ins w:id="6" w:author="sunil" w:date="2016-05-01T18:45:00Z">
        <w:r>
          <w:rPr>
            <w:sz w:val="18"/>
            <w:szCs w:val="18"/>
          </w:rPr>
          <w:t xml:space="preserve">, </w:t>
        </w:r>
      </w:ins>
      <w:r w:rsidR="0014503A" w:rsidRPr="0014503A">
        <w:rPr>
          <w:sz w:val="18"/>
          <w:szCs w:val="18"/>
        </w:rPr>
        <w:t>Texas A&amp;M University, College Station, T</w:t>
      </w:r>
      <w:ins w:id="7" w:author="sunil" w:date="2016-05-01T18:40:00Z">
        <w:r w:rsidR="00035EB8">
          <w:rPr>
            <w:sz w:val="18"/>
            <w:szCs w:val="18"/>
          </w:rPr>
          <w:t>X-</w:t>
        </w:r>
      </w:ins>
      <w:del w:id="8" w:author="sunil" w:date="2016-05-01T18:40:00Z">
        <w:r w:rsidR="0014503A" w:rsidRPr="0014503A" w:rsidDel="00035EB8">
          <w:rPr>
            <w:sz w:val="18"/>
            <w:szCs w:val="18"/>
          </w:rPr>
          <w:delText xml:space="preserve">exas </w:delText>
        </w:r>
      </w:del>
      <w:del w:id="9" w:author="sunil" w:date="2016-05-01T18:38:00Z">
        <w:r w:rsidR="0014503A" w:rsidRPr="0014503A" w:rsidDel="00035EB8">
          <w:rPr>
            <w:sz w:val="18"/>
            <w:szCs w:val="18"/>
          </w:rPr>
          <w:delText>77840</w:delText>
        </w:r>
      </w:del>
      <w:ins w:id="10" w:author="sunil" w:date="2016-05-01T18:38:00Z">
        <w:r w:rsidR="00035EB8" w:rsidRPr="0014503A">
          <w:rPr>
            <w:sz w:val="18"/>
            <w:szCs w:val="18"/>
          </w:rPr>
          <w:t>7784</w:t>
        </w:r>
        <w:r w:rsidR="00035EB8">
          <w:rPr>
            <w:sz w:val="18"/>
            <w:szCs w:val="18"/>
          </w:rPr>
          <w:t>3</w:t>
        </w:r>
      </w:ins>
      <w:ins w:id="11" w:author="sunil" w:date="2016-05-01T18:40:00Z">
        <w:r w:rsidR="00035EB8">
          <w:rPr>
            <w:sz w:val="18"/>
            <w:szCs w:val="18"/>
          </w:rPr>
          <w:t>, USA</w:t>
        </w:r>
      </w:ins>
    </w:p>
    <w:p w14:paraId="6252889C" w14:textId="0A1A2C05" w:rsidR="00882D8C" w:rsidRPr="00C82CE3" w:rsidDel="00840994" w:rsidRDefault="00882D8C" w:rsidP="0075328B">
      <w:pPr>
        <w:suppressLineNumbers/>
        <w:spacing w:line="240" w:lineRule="auto"/>
        <w:jc w:val="center"/>
        <w:rPr>
          <w:del w:id="12" w:author="sunil" w:date="2016-05-01T18:44:00Z"/>
          <w:sz w:val="18"/>
          <w:szCs w:val="18"/>
        </w:rPr>
      </w:pPr>
      <w:del w:id="13" w:author="sunil" w:date="2016-05-01T18:43:00Z">
        <w:r w:rsidRPr="00C82CE3" w:rsidDel="00840994">
          <w:rPr>
            <w:sz w:val="18"/>
            <w:szCs w:val="18"/>
            <w:vertAlign w:val="superscript"/>
          </w:rPr>
          <w:delText>b</w:delText>
        </w:r>
      </w:del>
      <w:del w:id="14" w:author="sunil" w:date="2016-05-01T18:40:00Z">
        <w:r w:rsidRPr="00C82CE3" w:rsidDel="00035EB8">
          <w:rPr>
            <w:sz w:val="18"/>
            <w:szCs w:val="18"/>
          </w:rPr>
          <w:delText xml:space="preserve">TAMU </w:delText>
        </w:r>
      </w:del>
      <w:del w:id="15" w:author="sunil" w:date="2016-05-01T18:43:00Z">
        <w:r w:rsidRPr="00C82CE3" w:rsidDel="00840994">
          <w:rPr>
            <w:sz w:val="18"/>
            <w:szCs w:val="18"/>
          </w:rPr>
          <w:delText>Department of Nuclear Engineering</w:delText>
        </w:r>
        <w:r w:rsidR="0014503A" w:rsidDel="00840994">
          <w:rPr>
            <w:sz w:val="18"/>
            <w:szCs w:val="18"/>
          </w:rPr>
          <w:delText xml:space="preserve">, </w:delText>
        </w:r>
      </w:del>
      <w:del w:id="16" w:author="sunil" w:date="2016-05-01T18:44:00Z">
        <w:r w:rsidR="0014503A" w:rsidRPr="0014503A" w:rsidDel="00840994">
          <w:rPr>
            <w:sz w:val="18"/>
            <w:szCs w:val="18"/>
          </w:rPr>
          <w:delText>Texas A&amp;M University, College Station, T</w:delText>
        </w:r>
      </w:del>
      <w:del w:id="17" w:author="sunil" w:date="2016-05-01T18:40:00Z">
        <w:r w:rsidR="0014503A" w:rsidRPr="0014503A" w:rsidDel="00035EB8">
          <w:rPr>
            <w:sz w:val="18"/>
            <w:szCs w:val="18"/>
          </w:rPr>
          <w:delText xml:space="preserve">exas </w:delText>
        </w:r>
      </w:del>
      <w:del w:id="18" w:author="sunil" w:date="2016-05-01T18:38:00Z">
        <w:r w:rsidR="0014503A" w:rsidRPr="0014503A" w:rsidDel="00035EB8">
          <w:rPr>
            <w:sz w:val="18"/>
            <w:szCs w:val="18"/>
          </w:rPr>
          <w:delText>77840</w:delText>
        </w:r>
      </w:del>
    </w:p>
    <w:p w14:paraId="134FAFA0" w14:textId="3D627D9F" w:rsidR="00E059F0" w:rsidDel="00840994" w:rsidRDefault="00882D8C" w:rsidP="0075328B">
      <w:pPr>
        <w:suppressLineNumbers/>
        <w:spacing w:line="240" w:lineRule="auto"/>
        <w:jc w:val="center"/>
        <w:rPr>
          <w:del w:id="19" w:author="sunil" w:date="2016-05-01T18:44:00Z"/>
          <w:sz w:val="18"/>
          <w:szCs w:val="18"/>
        </w:rPr>
      </w:pPr>
      <w:del w:id="20" w:author="sunil" w:date="2016-05-01T18:44:00Z">
        <w:r w:rsidRPr="00C82CE3" w:rsidDel="00840994">
          <w:rPr>
            <w:sz w:val="18"/>
            <w:szCs w:val="18"/>
            <w:vertAlign w:val="superscript"/>
          </w:rPr>
          <w:delText>c</w:delText>
        </w:r>
        <w:r w:rsidRPr="00C82CE3" w:rsidDel="00840994">
          <w:rPr>
            <w:sz w:val="18"/>
            <w:szCs w:val="18"/>
          </w:rPr>
          <w:delText>Cyclotron Institute</w:delText>
        </w:r>
        <w:r w:rsidR="0014503A" w:rsidDel="00840994">
          <w:rPr>
            <w:sz w:val="18"/>
            <w:szCs w:val="18"/>
          </w:rPr>
          <w:delText>,</w:delText>
        </w:r>
        <w:r w:rsidR="0014503A" w:rsidRPr="0014503A" w:rsidDel="00840994">
          <w:delText xml:space="preserve"> </w:delText>
        </w:r>
        <w:r w:rsidR="0014503A" w:rsidRPr="0014503A" w:rsidDel="00840994">
          <w:rPr>
            <w:sz w:val="18"/>
            <w:szCs w:val="18"/>
          </w:rPr>
          <w:delText xml:space="preserve">Texas A&amp;M University, College Station, </w:delText>
        </w:r>
      </w:del>
      <w:del w:id="21" w:author="sunil" w:date="2016-05-01T18:41:00Z">
        <w:r w:rsidR="0014503A" w:rsidRPr="0014503A" w:rsidDel="00035EB8">
          <w:rPr>
            <w:sz w:val="18"/>
            <w:szCs w:val="18"/>
          </w:rPr>
          <w:delText xml:space="preserve">Texas </w:delText>
        </w:r>
      </w:del>
      <w:commentRangeStart w:id="22"/>
      <w:commentRangeStart w:id="23"/>
      <w:del w:id="24" w:author="sunil" w:date="2016-05-01T18:44:00Z">
        <w:r w:rsidR="0014503A" w:rsidRPr="0014503A" w:rsidDel="00840994">
          <w:rPr>
            <w:sz w:val="18"/>
            <w:szCs w:val="18"/>
          </w:rPr>
          <w:delText>7784</w:delText>
        </w:r>
      </w:del>
      <w:ins w:id="25" w:author="Charles M. Folden III" w:date="2016-05-01T16:36:00Z">
        <w:del w:id="26" w:author="sunil" w:date="2016-05-01T18:44:00Z">
          <w:r w:rsidR="00A127D3" w:rsidDel="00840994">
            <w:rPr>
              <w:sz w:val="18"/>
              <w:szCs w:val="18"/>
            </w:rPr>
            <w:delText>3</w:delText>
          </w:r>
        </w:del>
      </w:ins>
      <w:del w:id="27" w:author="sunil" w:date="2016-05-01T18:44:00Z">
        <w:r w:rsidR="0014503A" w:rsidRPr="0014503A" w:rsidDel="00840994">
          <w:rPr>
            <w:sz w:val="18"/>
            <w:szCs w:val="18"/>
          </w:rPr>
          <w:delText>0</w:delText>
        </w:r>
        <w:commentRangeEnd w:id="22"/>
        <w:r w:rsidR="00A127D3" w:rsidDel="00840994">
          <w:rPr>
            <w:rStyle w:val="CommentReference"/>
          </w:rPr>
          <w:commentReference w:id="22"/>
        </w:r>
        <w:commentRangeEnd w:id="23"/>
        <w:r w:rsidR="00035EB8" w:rsidDel="00840994">
          <w:rPr>
            <w:rStyle w:val="CommentReference"/>
          </w:rPr>
          <w:commentReference w:id="23"/>
        </w:r>
      </w:del>
    </w:p>
    <w:p w14:paraId="731156A0" w14:textId="77777777" w:rsidR="00220030" w:rsidRDefault="00220030" w:rsidP="0075328B">
      <w:pPr>
        <w:suppressLineNumbers/>
        <w:spacing w:line="240" w:lineRule="auto"/>
        <w:jc w:val="center"/>
        <w:rPr>
          <w:sz w:val="18"/>
          <w:szCs w:val="18"/>
        </w:rPr>
      </w:pPr>
    </w:p>
    <w:p w14:paraId="7B353F98" w14:textId="77777777" w:rsidR="007051C2" w:rsidRDefault="007051C2" w:rsidP="0075328B">
      <w:pPr>
        <w:suppressLineNumbers/>
        <w:pBdr>
          <w:bottom w:val="single" w:sz="4" w:space="1" w:color="auto"/>
        </w:pBdr>
      </w:pPr>
    </w:p>
    <w:p w14:paraId="44D593A5" w14:textId="77777777" w:rsidR="00E100D2" w:rsidRPr="00A23156" w:rsidRDefault="00E100D2" w:rsidP="0075328B">
      <w:pPr>
        <w:suppressLineNumbers/>
        <w:spacing w:before="240"/>
        <w:rPr>
          <w:b/>
          <w:sz w:val="21"/>
          <w:szCs w:val="21"/>
        </w:rPr>
      </w:pPr>
      <w:r w:rsidRPr="00A23156">
        <w:rPr>
          <w:b/>
          <w:sz w:val="21"/>
          <w:szCs w:val="21"/>
        </w:rPr>
        <w:t>Abstract</w:t>
      </w:r>
    </w:p>
    <w:p w14:paraId="508DEA4C" w14:textId="63764797"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del w:id="28" w:author="Charles M. Folden III" w:date="2016-05-01T16:40:00Z">
        <w:r w:rsidRPr="00A23156" w:rsidDel="008203AF">
          <w:rPr>
            <w:sz w:val="21"/>
            <w:szCs w:val="21"/>
          </w:rPr>
          <w:delText xml:space="preserve"> surrogate</w:delText>
        </w:r>
      </w:del>
      <w:r w:rsidRPr="00A23156">
        <w:rPr>
          <w:sz w:val="21"/>
          <w:szCs w:val="21"/>
        </w:rPr>
        <w:t xml:space="preserv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 xml:space="preserve">irradiated to a low-burnup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xml:space="preserve">, </w:t>
      </w:r>
      <w:r w:rsidR="008F04D8">
        <w:rPr>
          <w:sz w:val="21"/>
          <w:szCs w:val="21"/>
        </w:rPr>
        <w:t xml:space="preserve">and </w:t>
      </w:r>
      <w:r w:rsidR="003B1EA3" w:rsidRPr="00A23156">
        <w:rPr>
          <w:sz w:val="21"/>
          <w:szCs w:val="21"/>
        </w:rPr>
        <w:t>Cd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 </w:t>
      </w:r>
      <w:ins w:id="29" w:author="sunil" w:date="2016-05-01T18:50:00Z">
        <w:r w:rsidR="000348ED">
          <w:rPr>
            <w:sz w:val="21"/>
            <w:szCs w:val="21"/>
          </w:rPr>
          <w:t xml:space="preserve">(TBP) </w:t>
        </w:r>
      </w:ins>
      <w:r w:rsidR="003B1EA3" w:rsidRPr="00A23156">
        <w:rPr>
          <w:sz w:val="21"/>
          <w:szCs w:val="21"/>
        </w:rPr>
        <w:t>in a kerosene diluent. The first experiment character</w:t>
      </w:r>
      <w:r w:rsidR="00F87EEE">
        <w:rPr>
          <w:sz w:val="21"/>
          <w:szCs w:val="21"/>
        </w:rPr>
        <w:t>ized Pu DFs for a single stage</w:t>
      </w:r>
      <w:r w:rsidR="003B1EA3" w:rsidRPr="00A23156">
        <w:rPr>
          <w:sz w:val="21"/>
          <w:szCs w:val="21"/>
        </w:rPr>
        <w:t xml:space="preserve"> extraction and back-extraction, while the second experiment had multiple s</w:t>
      </w:r>
      <w:r w:rsidR="00F87EEE">
        <w:rPr>
          <w:sz w:val="21"/>
          <w:szCs w:val="21"/>
        </w:rPr>
        <w:t>tages</w:t>
      </w:r>
      <w:r w:rsidR="003B1EA3" w:rsidRPr="00A23156">
        <w:rPr>
          <w:sz w:val="21"/>
          <w:szCs w:val="21"/>
        </w:rPr>
        <w:t xml:space="preserve"> with the goal of achieving greater Pu recovery. The benchtop scale PUREX process had overa</w:t>
      </w:r>
      <w:r w:rsidR="00096118">
        <w:rPr>
          <w:sz w:val="21"/>
          <w:szCs w:val="21"/>
        </w:rPr>
        <w:t>ll Pu recoveries of (83 ± 9</w:t>
      </w:r>
      <w:proofErr w:type="gramStart"/>
      <w:r w:rsidR="00096118">
        <w:rPr>
          <w:sz w:val="21"/>
          <w:szCs w:val="21"/>
        </w:rPr>
        <w:t>)%</w:t>
      </w:r>
      <w:proofErr w:type="gramEnd"/>
      <w:r w:rsidR="00096118">
        <w:rPr>
          <w:sz w:val="21"/>
          <w:szCs w:val="21"/>
        </w:rPr>
        <w:t xml:space="preserve"> and (99.7 </w:t>
      </w:r>
      <w:r w:rsidR="00096118" w:rsidRPr="00096118">
        <w:rPr>
          <w:sz w:val="21"/>
          <w:szCs w:val="21"/>
        </w:rPr>
        <w:t>±</w:t>
      </w:r>
      <w:r w:rsidR="00096118">
        <w:rPr>
          <w:sz w:val="21"/>
          <w:szCs w:val="21"/>
        </w:rPr>
        <w:t xml:space="preserve"> 4.2)</w:t>
      </w:r>
      <w:r w:rsidR="000C5E4E">
        <w:rPr>
          <w:sz w:val="21"/>
          <w:szCs w:val="21"/>
        </w:rPr>
        <w:t>% for the first and second experiments,</w:t>
      </w:r>
      <w:r w:rsidR="003B1EA3" w:rsidRPr="00A23156">
        <w:rPr>
          <w:sz w:val="21"/>
          <w:szCs w:val="21"/>
        </w:rPr>
        <w:t xml:space="preserve"> respectively. </w:t>
      </w:r>
    </w:p>
    <w:p w14:paraId="6F6238C7" w14:textId="77777777"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14:paraId="26291BF6" w14:textId="77777777" w:rsidR="000F21D6" w:rsidRDefault="000F21D6" w:rsidP="0075328B">
      <w:pPr>
        <w:suppressLineNumbers/>
        <w:pBdr>
          <w:top w:val="single" w:sz="4" w:space="1" w:color="auto"/>
        </w:pBdr>
        <w:spacing w:line="240" w:lineRule="auto"/>
      </w:pPr>
    </w:p>
    <w:p w14:paraId="122274FA" w14:textId="77777777"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14:paraId="4EEE4EAC" w14:textId="3EF9B08E" w:rsidR="007E6C49" w:rsidRDefault="0060023B" w:rsidP="00743FD0">
      <w:pPr>
        <w:rPr>
          <w:sz w:val="21"/>
          <w:szCs w:val="21"/>
        </w:rPr>
      </w:pPr>
      <w:r w:rsidRPr="00A23156">
        <w:rPr>
          <w:i/>
          <w:sz w:val="21"/>
          <w:szCs w:val="21"/>
        </w:rPr>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Extraction (PUREX) </w:t>
      </w:r>
      <w:r w:rsidR="00CE3FBA">
        <w:rPr>
          <w:sz w:val="21"/>
          <w:szCs w:val="21"/>
        </w:rPr>
        <w:t xml:space="preserve">process </w:t>
      </w:r>
      <w:r w:rsidR="003669E1">
        <w:rPr>
          <w:sz w:val="21"/>
          <w:szCs w:val="21"/>
        </w:rPr>
        <w:t>could give indications of material origins, but that a broad 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w:t>
      </w:r>
      <w:r w:rsidR="003B1898">
        <w:rPr>
          <w:sz w:val="21"/>
          <w:szCs w:val="21"/>
        </w:rPr>
        <w:lastRenderedPageBreak/>
        <w:t xml:space="preserve">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c2hlcnMsIEluYy4sIE5ldyBZb3JrPC9mdWxsLXRpdGxlPjwvcGVyaW9kaWNhbD48ZGF0ZXM+PHll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</w:fldData>
        </w:fldChar>
      </w:r>
      <w:r w:rsidR="00122851">
        <w:rPr>
          <w:sz w:val="21"/>
          <w:szCs w:val="21"/>
        </w:rPr>
        <w:instrText xml:space="preserve"> ADDIN EN.CITE </w:instrText>
      </w:r>
      <w:r w:rsidR="00122851">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c2hlcnMsIEluYy4sIE5ldyBZb3JrPC9mdWxsLXRpdGxlPjwvcGVyaW9kaWNhbD48ZGF0ZXM+PHll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</w:fldData>
        </w:fldChar>
      </w:r>
      <w:r w:rsidR="00122851">
        <w:rPr>
          <w:sz w:val="21"/>
          <w:szCs w:val="21"/>
        </w:rPr>
        <w:instrText xml:space="preserve"> ADDIN EN.CITE.DATA </w:instrText>
      </w:r>
      <w:r w:rsidR="00122851">
        <w:rPr>
          <w:sz w:val="21"/>
          <w:szCs w:val="21"/>
        </w:rPr>
      </w:r>
      <w:r w:rsidR="00122851">
        <w:rPr>
          <w:sz w:val="21"/>
          <w:szCs w:val="21"/>
        </w:rPr>
        <w:fldChar w:fldCharType="end"/>
      </w:r>
      <w:r w:rsidR="003B1898">
        <w:rPr>
          <w:sz w:val="21"/>
          <w:szCs w:val="21"/>
        </w:rPr>
      </w:r>
      <w:r w:rsidR="003B1898">
        <w:rPr>
          <w:sz w:val="21"/>
          <w:szCs w:val="21"/>
        </w:rPr>
        <w:fldChar w:fldCharType="separate"/>
      </w:r>
      <w:r w:rsidR="00E41536">
        <w:rPr>
          <w:noProof/>
          <w:sz w:val="21"/>
          <w:szCs w:val="21"/>
        </w:rPr>
        <w:t>(Lanham 1950, Arker 1954, Darby 1954, Irish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E9157E">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A compilation of distribution data for PUREX extraction processes provide</w:t>
      </w:r>
      <w:ins w:id="30" w:author="Charles M. Folden III" w:date="2016-05-01T16:41:00Z">
        <w:r w:rsidR="008203AF">
          <w:rPr>
            <w:sz w:val="21"/>
            <w:szCs w:val="21"/>
          </w:rPr>
          <w:t>s</w:t>
        </w:r>
      </w:ins>
      <w:r w:rsidR="00564208">
        <w:rPr>
          <w:sz w:val="21"/>
          <w:szCs w:val="21"/>
        </w:rPr>
        <w:t xml:space="preserve"> data for U, </w:t>
      </w:r>
      <w:proofErr w:type="spellStart"/>
      <w:r w:rsidR="00564208">
        <w:rPr>
          <w:sz w:val="21"/>
          <w:szCs w:val="21"/>
        </w:rPr>
        <w:t>Th</w:t>
      </w:r>
      <w:proofErr w:type="spellEnd"/>
      <w:r w:rsidR="00564208">
        <w:rPr>
          <w:sz w:val="21"/>
          <w:szCs w:val="21"/>
        </w:rPr>
        <w:t>, and Pu in a variety of concentrations</w:t>
      </w:r>
      <w:r w:rsidR="00DA7717">
        <w:rPr>
          <w:sz w:val="21"/>
          <w:szCs w:val="21"/>
        </w:rPr>
        <w:t xml:space="preserve"> </w:t>
      </w:r>
      <w:r w:rsidR="00545B1B">
        <w:rPr>
          <w:sz w:val="21"/>
          <w:szCs w:val="21"/>
        </w:rPr>
        <w:fldChar w:fldCharType="begin"/>
      </w:r>
      <w:r w:rsidR="00E41536">
        <w:rPr>
          <w:sz w:val="21"/>
          <w:szCs w:val="21"/>
        </w:rPr>
        <w:instrText xml:space="preserve"> ADDIN EN.CITE &lt;EndNote&gt;&lt;Cite&gt;&lt;Author&gt;Siddall&lt;/Author&gt;&lt;Year&gt;1957&lt;/Year&gt;&lt;RecNum&gt;208&lt;/RecNum&gt;&lt;DisplayText&gt;(Siddall 1957)&lt;/DisplayText&gt;&lt;record&gt;&lt;rec-number&gt;208&lt;/rec-number&gt;&lt;foreign-keys&gt;&lt;key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545B1B">
        <w:rPr>
          <w:sz w:val="21"/>
          <w:szCs w:val="21"/>
        </w:rPr>
        <w:fldChar w:fldCharType="separate"/>
      </w:r>
      <w:r w:rsidR="00545B1B">
        <w:rPr>
          <w:noProof/>
          <w:sz w:val="21"/>
          <w:szCs w:val="21"/>
        </w:rPr>
        <w:t>(Siddall 1957)</w:t>
      </w:r>
      <w:r w:rsidR="00545B1B">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 </w:instrText>
      </w:r>
      <w:r w:rsidR="00122851">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EN.CITE.DATA </w:instrText>
      </w:r>
      <w:r w:rsidR="00122851">
        <w:rPr>
          <w:sz w:val="21"/>
          <w:szCs w:val="21"/>
        </w:rPr>
      </w:r>
      <w:r w:rsidR="00122851">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14:paraId="274CEAA3" w14:textId="77777777"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aW5lZXJzJmFwb3M7IGhhbmRib29rPC90aXRsZT48L3RpdGxlcz48ZWRpdGlvbj44dGg8L2VkaXRp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</w:fldData>
        </w:fldChar>
      </w:r>
      <w:r w:rsidR="00545B1B">
        <w:rPr>
          <w:sz w:val="21"/>
          <w:szCs w:val="21"/>
        </w:rPr>
        <w:instrText xml:space="preserve"> ADDIN EN.CITE </w:instrText>
      </w:r>
      <w:r w:rsidR="00545B1B">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aW5lZXJzJmFwb3M7IGhhbmRib29rPC90aXRsZT48L3RpdGxlcz48ZWRpdGlvbj44dGg8L2VkaXRp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</w:fldData>
        </w:fldChar>
      </w:r>
      <w:r w:rsidR="00545B1B">
        <w:rPr>
          <w:sz w:val="21"/>
          <w:szCs w:val="21"/>
        </w:rPr>
        <w:instrText xml:space="preserve"> ADDIN EN.CITE.DATA </w:instrText>
      </w:r>
      <w:r w:rsidR="00545B1B">
        <w:rPr>
          <w:sz w:val="21"/>
          <w:szCs w:val="21"/>
        </w:rPr>
      </w:r>
      <w:r w:rsidR="00545B1B">
        <w:rPr>
          <w:sz w:val="21"/>
          <w:szCs w:val="21"/>
        </w:rPr>
        <w:fldChar w:fldCharType="end"/>
      </w:r>
      <w:r>
        <w:rPr>
          <w:sz w:val="21"/>
          <w:szCs w:val="21"/>
        </w:rPr>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E9157E">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 1952.&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7E415D">
        <w:rPr>
          <w:sz w:val="21"/>
          <w:szCs w:val="21"/>
        </w:rPr>
        <w:fldChar w:fldCharType="separate"/>
      </w:r>
      <w:r w:rsidR="000A098C">
        <w:rPr>
          <w:noProof/>
          <w:sz w:val="21"/>
          <w:szCs w:val="21"/>
        </w:rPr>
        <w:t>(Sherwood 1952, Stoller 1961)</w:t>
      </w:r>
      <w:r w:rsidR="007E415D">
        <w:rPr>
          <w:sz w:val="21"/>
          <w:szCs w:val="21"/>
        </w:rPr>
        <w:fldChar w:fldCharType="end"/>
      </w:r>
      <w:r w:rsidR="00E6393D">
        <w:rPr>
          <w:sz w:val="21"/>
          <w:szCs w:val="21"/>
        </w:rPr>
        <w:t xml:space="preserve">. These sources also derive mathematical correlations between DC and DF, but experimental PUREX DFs for a large number of individual elements were not provided. </w:t>
      </w:r>
    </w:p>
    <w:p w14:paraId="4CD23400" w14:textId="56A0754C" w:rsidR="00566E8A" w:rsidRDefault="00566E8A" w:rsidP="00743FD0">
      <w:pPr>
        <w:rPr>
          <w:sz w:val="21"/>
          <w:szCs w:val="21"/>
        </w:rPr>
      </w:pPr>
      <w:r>
        <w:rPr>
          <w:sz w:val="21"/>
          <w:szCs w:val="21"/>
        </w:rPr>
        <w:lastRenderedPageBreak/>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w:t>
      </w:r>
      <w:ins w:id="31" w:author="sunil" w:date="2016-05-01T18:53:00Z">
        <w:r w:rsidR="000348ED">
          <w:rPr>
            <w:sz w:val="21"/>
            <w:szCs w:val="21"/>
          </w:rPr>
          <w:t xml:space="preserve"> </w:t>
        </w:r>
        <w:commentRangeStart w:id="32"/>
        <w:r w:rsidR="000348ED">
          <w:rPr>
            <w:sz w:val="21"/>
            <w:szCs w:val="21"/>
          </w:rPr>
          <w:t>(Swinney 2014)</w:t>
        </w:r>
      </w:ins>
      <w:commentRangeEnd w:id="32"/>
      <w:ins w:id="33" w:author="sunil" w:date="2016-05-01T18:55:00Z">
        <w:r w:rsidR="000348ED">
          <w:rPr>
            <w:rStyle w:val="CommentReference"/>
          </w:rPr>
          <w:commentReference w:id="32"/>
        </w:r>
      </w:ins>
      <w:r w:rsidR="00EE6D61">
        <w:rPr>
          <w:sz w:val="21"/>
          <w:szCs w:val="21"/>
        </w:rPr>
        <w:t>. The DUO</w:t>
      </w:r>
      <w:r w:rsidR="00EE6D61">
        <w:rPr>
          <w:sz w:val="21"/>
          <w:szCs w:val="21"/>
          <w:vertAlign w:val="subscript"/>
        </w:rPr>
        <w:t>2</w:t>
      </w:r>
      <w:r w:rsidR="00EE6D61">
        <w:rPr>
          <w:sz w:val="21"/>
          <w:szCs w:val="21"/>
        </w:rPr>
        <w:t xml:space="preserve"> pellet, co</w:t>
      </w:r>
      <w:r w:rsidR="0039270C">
        <w:rPr>
          <w:sz w:val="21"/>
          <w:szCs w:val="21"/>
        </w:rPr>
        <w:t>ntaining</w:t>
      </w:r>
      <w:r w:rsidR="00011CDE">
        <w:rPr>
          <w:sz w:val="21"/>
          <w:szCs w:val="21"/>
        </w:rPr>
        <w:t xml:space="preserve"> fission products</w:t>
      </w:r>
      <w:r w:rsidR="0039270C">
        <w:rPr>
          <w:sz w:val="21"/>
          <w:szCs w:val="21"/>
        </w:rPr>
        <w:t xml:space="preserve"> </w:t>
      </w:r>
      <w:r w:rsidR="00011CDE">
        <w:rPr>
          <w:sz w:val="21"/>
          <w:szCs w:val="21"/>
        </w:rPr>
        <w:t>(</w:t>
      </w:r>
      <w:r w:rsidR="0039270C">
        <w:rPr>
          <w:sz w:val="21"/>
          <w:szCs w:val="21"/>
        </w:rPr>
        <w:t>FP</w:t>
      </w:r>
      <w:r w:rsidR="00011CDE">
        <w:rPr>
          <w:sz w:val="21"/>
          <w:szCs w:val="21"/>
        </w:rPr>
        <w:t>s)</w:t>
      </w:r>
      <w:r w:rsidR="0039270C">
        <w:rPr>
          <w:sz w:val="21"/>
          <w:szCs w:val="21"/>
        </w:rPr>
        <w:t xml:space="preserve">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benchtop</w:t>
      </w:r>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 xml:space="preserve">lop forensic </w:t>
      </w:r>
      <w:proofErr w:type="spellStart"/>
      <w:r w:rsidR="009453E3">
        <w:rPr>
          <w:sz w:val="21"/>
          <w:szCs w:val="21"/>
        </w:rPr>
        <w:t>radio</w:t>
      </w:r>
      <w:r w:rsidR="00225096">
        <w:rPr>
          <w:sz w:val="21"/>
          <w:szCs w:val="21"/>
        </w:rPr>
        <w:t>analytical</w:t>
      </w:r>
      <w:proofErr w:type="spellEnd"/>
      <w:r w:rsidR="00225096">
        <w:rPr>
          <w:sz w:val="21"/>
          <w:szCs w:val="21"/>
        </w:rPr>
        <w:t xml:space="preserve"> capabilities at Texas A&amp;M University.</w:t>
      </w:r>
    </w:p>
    <w:p w14:paraId="3721B419" w14:textId="77777777"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69249F">
        <w:t xml:space="preserve">Equation </w:t>
      </w:r>
      <w:r w:rsidR="0069249F">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14:paraId="23070397" w14:textId="77777777" w:rsidR="0038037A" w:rsidRDefault="0038037A" w:rsidP="006C0AF0">
      <w:pPr>
        <w:pStyle w:val="Equations"/>
      </w:pPr>
      <w:bookmarkStart w:id="34" w:name="_Ref447543495"/>
      <w:r>
        <w:t xml:space="preserve">Equation </w:t>
      </w:r>
      <w:r w:rsidR="004D5853">
        <w:fldChar w:fldCharType="begin"/>
      </w:r>
      <w:r w:rsidR="004D5853">
        <w:instrText xml:space="preserve"> SEQ Equation \* ARABIC </w:instrText>
      </w:r>
      <w:r w:rsidR="004D5853">
        <w:fldChar w:fldCharType="separate"/>
      </w:r>
      <w:r w:rsidR="0069249F">
        <w:rPr>
          <w:noProof/>
        </w:rPr>
        <w:t>1</w:t>
      </w:r>
      <w:r w:rsidR="004D5853">
        <w:rPr>
          <w:noProof/>
        </w:rPr>
        <w:fldChar w:fldCharType="end"/>
      </w:r>
      <w:bookmarkEnd w:id="34"/>
    </w:p>
    <w:tbl>
      <w:tblPr>
        <w:tblStyle w:val="EquationsTable1"/>
        <w:tblW w:w="0" w:type="auto"/>
        <w:tblLook w:val="04A0" w:firstRow="1" w:lastRow="0" w:firstColumn="1" w:lastColumn="0" w:noHBand="0" w:noVBand="1"/>
      </w:tblPr>
      <w:tblGrid>
        <w:gridCol w:w="881"/>
        <w:gridCol w:w="5001"/>
        <w:gridCol w:w="886"/>
      </w:tblGrid>
      <w:tr w:rsidR="00BC33EB" w14:paraId="0A369F37" w14:textId="77777777" w:rsidTr="0038037A">
        <w:trPr>
          <w:trHeight w:val="1520"/>
        </w:trPr>
        <w:tc>
          <w:tcPr>
            <w:tcW w:w="881" w:type="dxa"/>
            <w:noWrap/>
          </w:tcPr>
          <w:p w14:paraId="5F218FE5" w14:textId="77777777" w:rsidR="00BC33EB" w:rsidRDefault="00BC33EB" w:rsidP="006E15DB">
            <w:pPr>
              <w:spacing w:line="240" w:lineRule="auto"/>
            </w:pPr>
          </w:p>
        </w:tc>
        <w:tc>
          <w:tcPr>
            <w:tcW w:w="5001" w:type="dxa"/>
            <w:noWrap/>
          </w:tcPr>
          <w:p w14:paraId="259A2E71" w14:textId="77777777"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14:paraId="26F46E42" w14:textId="77777777" w:rsidR="00BC33EB" w:rsidRDefault="00EF2462" w:rsidP="006E15DB">
            <w:r>
              <w:t>(1)</w:t>
            </w:r>
          </w:p>
        </w:tc>
      </w:tr>
    </w:tbl>
    <w:p w14:paraId="6C86AE29" w14:textId="77777777"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001719CE" w:rsidRPr="001719CE">
        <w:rPr>
          <w:i/>
          <w:sz w:val="21"/>
          <w:szCs w:val="21"/>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in 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r>
      <w:r w:rsidR="00545B1B">
        <w:rPr>
          <w:sz w:val="21"/>
          <w:szCs w:val="21"/>
        </w:rPr>
        <w:instrText xml:space="preserve"> ADDIN EN.CITE &lt;EndNote&gt;&lt;Cite&gt;&lt;Author&gt;Stoller&lt;/Author&gt;&lt;Year&gt;1961&lt;/Year&gt;&lt;RecNum&gt;127&lt;/RecNum&gt;&lt;DisplayText&gt;(Stoller 1961, Simpson 2010)&lt;/DisplayText&gt;&lt;record&gt;&lt;rec-number&gt;127&lt;/rec-number&gt;&lt;foreign-keys&gt;&lt;key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Cite&gt;&lt;Author&gt;Simpson&lt;/Author&gt;&lt;Year&gt;2010&lt;/Year&gt;&lt;RecNum&gt;111&lt;/RecNum&gt;&lt;record&gt;&lt;rec-number&gt;111&lt;/rec-number&gt;&lt;foreign-keys&gt;&lt;key app="EN" db-id="r9aesfrsp2ptvlea59iv099m20xv22avsvvv" timestamp="1424121881"&gt;111&lt;/key&gt;&lt;/foreign-keys&gt;&lt;ref-type name="Generic"&gt;13&lt;/ref-type&gt;&lt;contributors&gt;&lt;authors&gt;&lt;author&gt;Simpson, F. Michael&lt;/author&gt;&lt;author&gt;Law, D. Jack&lt;/author&gt;&lt;/authors&gt;&lt;/contributors&gt;&lt;titles&gt;&lt;title&gt;Nuclear fuel reprocessing - INL/EXT-10-17753&lt;/title&gt;&lt;/titles&gt;&lt;keywords&gt;&lt;keyword&gt;Nuclear Fuel Cycle And Fuel Materialsactinides&lt;/keyword&gt;&lt;keyword&gt;Breeder Reactors&lt;/keyword&gt;&lt;keyword&gt;Fission Products&lt;/keyword&gt;&lt;keyword&gt;Fuel Cycle&lt;/keyword&gt;&lt;keyword&gt;Manhattan Project&lt;/keyword&gt;&lt;keyword&gt;Natural Uranium&lt;/keyword&gt;&lt;keyword&gt;Nuclear Fuels&lt;/keyword&gt;&lt;keyword&gt;Nuclear Weapons&lt;/keyword&gt;&lt;keyword&gt;Radioactive Wastes&lt;/keyword&gt;&lt;keyword&gt;Reprocessing&lt;/keyword&gt;&lt;keyword&gt;Spent Fuels&lt;/keyword&gt;&lt;keyword&gt;Transmutation&lt;/keyword&gt;&lt;keyword&gt;Waste Forms&lt;/keyword&gt;&lt;keyword&gt;Wastes&lt;/keyword&gt;&lt;keyword&gt;Aqueous Processing&lt;/keyword&gt;&lt;keyword&gt;Purex&lt;/keyword&gt;&lt;keyword&gt;Pyroprocessing&lt;/keyword&gt;&lt;keyword&gt;Spent Nuclear Fuel&lt;/keyword&gt;&lt;/keywords&gt;&lt;dates&gt;&lt;year&gt;2010&lt;/year&gt;&lt;/dates&gt;&lt;publisher&gt;Idaho National Laboratory (INL)&lt;/publisher&gt;&lt;urls&gt;&lt;/urls&gt;&lt;electronic-resource-num&gt;10.2172/974763&lt;/electronic-resource-num&gt;&lt;/record&gt;&lt;/Cite&gt;&lt;/EndNote&gt;</w:instrText>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For 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xml:space="preserve">, deposited in the organic (TBP) phase for a </w:t>
      </w:r>
      <w:r w:rsidR="003C1935">
        <w:rPr>
          <w:rFonts w:eastAsiaTheme="minorEastAsia"/>
          <w:sz w:val="21"/>
          <w:szCs w:val="21"/>
        </w:rPr>
        <w:lastRenderedPageBreak/>
        <w:t>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69249F">
        <w:t xml:space="preserve">Equation </w:t>
      </w:r>
      <w:r w:rsidR="0069249F">
        <w:rPr>
          <w:noProof/>
        </w:rPr>
        <w:t>2</w:t>
      </w:r>
      <w:r w:rsidR="002D4AB9">
        <w:rPr>
          <w:rFonts w:eastAsiaTheme="minorEastAsia"/>
          <w:sz w:val="21"/>
          <w:szCs w:val="21"/>
        </w:rPr>
        <w:fldChar w:fldCharType="end"/>
      </w:r>
      <w:r w:rsidR="002D4AB9">
        <w:rPr>
          <w:rFonts w:eastAsiaTheme="minorEastAsia"/>
          <w:sz w:val="21"/>
          <w:szCs w:val="21"/>
        </w:rPr>
        <w:t xml:space="preserve">. </w:t>
      </w:r>
    </w:p>
    <w:p w14:paraId="05D4490B" w14:textId="77777777" w:rsidR="00396C21" w:rsidRDefault="00396C21" w:rsidP="00396C21">
      <w:pPr>
        <w:pStyle w:val="Equations"/>
      </w:pPr>
      <w:bookmarkStart w:id="35" w:name="_Ref447544184"/>
      <w:r>
        <w:t xml:space="preserve">Equation </w:t>
      </w:r>
      <w:r w:rsidR="004D5853">
        <w:fldChar w:fldCharType="begin"/>
      </w:r>
      <w:r w:rsidR="004D5853">
        <w:instrText xml:space="preserve"> SEQ Equation \* ARABIC </w:instrText>
      </w:r>
      <w:r w:rsidR="004D5853">
        <w:fldChar w:fldCharType="separate"/>
      </w:r>
      <w:r w:rsidR="0069249F">
        <w:rPr>
          <w:noProof/>
        </w:rPr>
        <w:t>2</w:t>
      </w:r>
      <w:r w:rsidR="004D5853">
        <w:rPr>
          <w:noProof/>
        </w:rPr>
        <w:fldChar w:fldCharType="end"/>
      </w:r>
      <w:bookmarkEnd w:id="35"/>
    </w:p>
    <w:tbl>
      <w:tblPr>
        <w:tblStyle w:val="EquationsTable1"/>
        <w:tblW w:w="0" w:type="auto"/>
        <w:tblLook w:val="04A0" w:firstRow="1" w:lastRow="0" w:firstColumn="1" w:lastColumn="0" w:noHBand="0" w:noVBand="1"/>
      </w:tblPr>
      <w:tblGrid>
        <w:gridCol w:w="881"/>
        <w:gridCol w:w="5001"/>
        <w:gridCol w:w="886"/>
      </w:tblGrid>
      <w:tr w:rsidR="00FD2850" w14:paraId="64279D95" w14:textId="77777777" w:rsidTr="006E15DB">
        <w:trPr>
          <w:trHeight w:val="1520"/>
        </w:trPr>
        <w:tc>
          <w:tcPr>
            <w:tcW w:w="881" w:type="dxa"/>
            <w:noWrap/>
          </w:tcPr>
          <w:p w14:paraId="3C02DF12" w14:textId="77777777" w:rsidR="00FD2850" w:rsidRDefault="00FD2850" w:rsidP="006E15DB">
            <w:pPr>
              <w:spacing w:line="240" w:lineRule="auto"/>
            </w:pPr>
          </w:p>
        </w:tc>
        <w:tc>
          <w:tcPr>
            <w:tcW w:w="5001" w:type="dxa"/>
            <w:noWrap/>
          </w:tcPr>
          <w:p w14:paraId="55349898" w14:textId="77777777" w:rsidR="00FD2850" w:rsidRDefault="004D5853"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-1</m:t>
                            </m:r>
                          </m:sup>
                        </m:sSubSup>
                      </m:e>
                    </m:d>
                  </m:e>
                  <m:sup>
                    <m:r>
                      <w:rPr>
                        <w:rFonts w:ascii="Cambria Math" w:hAnsi="Cambria Math"/>
                      </w:rPr>
                      <m:t>-1</m:t>
                    </m:r>
                  </m:sup>
                </m:sSup>
              </m:oMath>
            </m:oMathPara>
          </w:p>
        </w:tc>
        <w:tc>
          <w:tcPr>
            <w:tcW w:w="886" w:type="dxa"/>
            <w:noWrap/>
          </w:tcPr>
          <w:p w14:paraId="5DCEDE00" w14:textId="77777777" w:rsidR="00FD2850" w:rsidRDefault="00FD2850" w:rsidP="006E15DB">
            <w:r>
              <w:t>(2)</w:t>
            </w:r>
          </w:p>
        </w:tc>
      </w:tr>
    </w:tbl>
    <w:p w14:paraId="5ED5596F" w14:textId="6D77A298"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Ideally, a large fraction of desired solutes are extracted into the organic phase, while a small fraction of undesired solut</w:t>
      </w:r>
      <w:r w:rsidR="00C24D7A">
        <w:rPr>
          <w:rFonts w:eastAsiaTheme="minorEastAsia"/>
          <w:sz w:val="21"/>
          <w:szCs w:val="21"/>
        </w:rPr>
        <w:t>es are extracted</w:t>
      </w:r>
      <w:r w:rsidR="00900268">
        <w:rPr>
          <w:rFonts w:eastAsiaTheme="minorEastAsia"/>
          <w:sz w:val="21"/>
          <w:szCs w:val="21"/>
        </w:rPr>
        <w:t>. Conversely, “back-extraction” is the process by which a desired solute is extracted out of an organic solution through contact with an immiscible aqueous solution.</w:t>
      </w:r>
      <w:r w:rsidR="00493527">
        <w:rPr>
          <w:rFonts w:eastAsiaTheme="minorEastAsia"/>
          <w:sz w:val="21"/>
          <w:szCs w:val="21"/>
        </w:rPr>
        <w:t xml:space="preserve"> </w:t>
      </w:r>
      <w:r w:rsidR="00576392">
        <w:rPr>
          <w:rFonts w:eastAsiaTheme="minorEastAsia"/>
          <w:sz w:val="21"/>
          <w:szCs w:val="21"/>
        </w:rPr>
        <w:t xml:space="preserve">Both extraction and back-extraction will also be termed “stage”, where mass transfer occurs between two sufficiently mixed immiscible liquid phases.  </w:t>
      </w:r>
      <w:r w:rsidR="00493527">
        <w:rPr>
          <w:rFonts w:eastAsiaTheme="minorEastAsia"/>
          <w:sz w:val="21"/>
          <w:szCs w:val="21"/>
        </w:rPr>
        <w:t xml:space="preserve">“Scrubbing” </w:t>
      </w:r>
      <w:r w:rsidR="0044009C">
        <w:rPr>
          <w:rFonts w:eastAsiaTheme="minorEastAsia"/>
          <w:sz w:val="21"/>
          <w:szCs w:val="21"/>
        </w:rPr>
        <w:t>is the</w:t>
      </w:r>
      <w:r w:rsidR="00D37E30">
        <w:rPr>
          <w:rFonts w:eastAsiaTheme="minorEastAsia"/>
          <w:sz w:val="21"/>
          <w:szCs w:val="21"/>
        </w:rPr>
        <w:t xml:space="preserve"> transfer </w:t>
      </w:r>
      <w:ins w:id="36" w:author="sunil" w:date="2016-05-01T19:00:00Z">
        <w:r w:rsidR="00DB1ED1">
          <w:rPr>
            <w:rFonts w:eastAsiaTheme="minorEastAsia"/>
            <w:sz w:val="21"/>
            <w:szCs w:val="21"/>
          </w:rPr>
          <w:t xml:space="preserve">of </w:t>
        </w:r>
      </w:ins>
      <w:r w:rsidR="00D37E30">
        <w:rPr>
          <w:rFonts w:eastAsiaTheme="minorEastAsia"/>
          <w:sz w:val="21"/>
          <w:szCs w:val="21"/>
        </w:rPr>
        <w:t>a large fraction of impurities to a second phase while having a minimal transfer of desired constituent.</w:t>
      </w:r>
      <w:r w:rsidR="00493527">
        <w:rPr>
          <w:rFonts w:eastAsiaTheme="minorEastAsia"/>
          <w:sz w:val="21"/>
          <w:szCs w:val="21"/>
        </w:rPr>
        <w:t xml:space="preserve"> </w:t>
      </w:r>
    </w:p>
    <w:p w14:paraId="39D4DE47" w14:textId="77777777"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w:t>
      </w:r>
      <w:r w:rsidR="00C46911">
        <w:rPr>
          <w:rFonts w:eastAsiaTheme="minorEastAsia"/>
          <w:sz w:val="21"/>
          <w:szCs w:val="21"/>
        </w:rPr>
        <w:t>y the DF, which is ideally</w:t>
      </w:r>
      <w:r w:rsidR="000312D5">
        <w:rPr>
          <w:rFonts w:eastAsiaTheme="minorEastAsia"/>
          <w:sz w:val="21"/>
          <w:szCs w:val="21"/>
        </w:rPr>
        <w:t xml:space="preserve"> determined by DCs and measure the effectiveness with which a contaminant, </w:t>
      </w:r>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69249F">
        <w:t xml:space="preserve">Equation </w:t>
      </w:r>
      <w:r w:rsidR="0069249F">
        <w:rPr>
          <w:noProof/>
        </w:rPr>
        <w:t>3</w:t>
      </w:r>
      <w:r w:rsidR="00F82B3D">
        <w:rPr>
          <w:rFonts w:eastAsiaTheme="minorEastAsia"/>
          <w:sz w:val="21"/>
          <w:szCs w:val="21"/>
        </w:rPr>
        <w:fldChar w:fldCharType="end"/>
      </w:r>
      <w:r w:rsidR="00781825">
        <w:rPr>
          <w:rFonts w:eastAsiaTheme="minorEastAsia"/>
          <w:sz w:val="21"/>
          <w:szCs w:val="21"/>
        </w:rPr>
        <w:t>.</w:t>
      </w:r>
    </w:p>
    <w:p w14:paraId="3660134C" w14:textId="77777777" w:rsidR="00F15F5A" w:rsidRDefault="00F15F5A" w:rsidP="00F15F5A">
      <w:pPr>
        <w:pStyle w:val="Equations"/>
      </w:pPr>
      <w:bookmarkStart w:id="37" w:name="_Ref447544422"/>
      <w:r>
        <w:lastRenderedPageBreak/>
        <w:t xml:space="preserve">Equation </w:t>
      </w:r>
      <w:r w:rsidR="004D5853">
        <w:fldChar w:fldCharType="begin"/>
      </w:r>
      <w:r w:rsidR="004D5853">
        <w:instrText xml:space="preserve"> SEQ Equation \* ARABIC </w:instrText>
      </w:r>
      <w:r w:rsidR="004D5853">
        <w:fldChar w:fldCharType="separate"/>
      </w:r>
      <w:r w:rsidR="0069249F">
        <w:rPr>
          <w:noProof/>
        </w:rPr>
        <w:t>3</w:t>
      </w:r>
      <w:r w:rsidR="004D5853">
        <w:rPr>
          <w:noProof/>
        </w:rPr>
        <w:fldChar w:fldCharType="end"/>
      </w:r>
      <w:bookmarkEnd w:id="37"/>
    </w:p>
    <w:tbl>
      <w:tblPr>
        <w:tblStyle w:val="EquationsTable1"/>
        <w:tblW w:w="0" w:type="auto"/>
        <w:tblLook w:val="04A0" w:firstRow="1" w:lastRow="0" w:firstColumn="1" w:lastColumn="0" w:noHBand="0" w:noVBand="1"/>
      </w:tblPr>
      <w:tblGrid>
        <w:gridCol w:w="881"/>
        <w:gridCol w:w="5001"/>
        <w:gridCol w:w="886"/>
      </w:tblGrid>
      <w:tr w:rsidR="00B30B15" w14:paraId="03702D85" w14:textId="77777777" w:rsidTr="006E15DB">
        <w:trPr>
          <w:trHeight w:val="1520"/>
        </w:trPr>
        <w:tc>
          <w:tcPr>
            <w:tcW w:w="881" w:type="dxa"/>
            <w:noWrap/>
          </w:tcPr>
          <w:p w14:paraId="1ED12BB8" w14:textId="77777777" w:rsidR="00B30B15" w:rsidRDefault="00B30B15" w:rsidP="006E15DB">
            <w:pPr>
              <w:spacing w:line="240" w:lineRule="auto"/>
            </w:pPr>
          </w:p>
        </w:tc>
        <w:tc>
          <w:tcPr>
            <w:tcW w:w="5001" w:type="dxa"/>
            <w:noWrap/>
          </w:tcPr>
          <w:p w14:paraId="5986F4E7" w14:textId="77777777"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14:paraId="296E3190" w14:textId="77777777" w:rsidR="00B30B15" w:rsidRDefault="00B30B15" w:rsidP="006E15DB">
            <w:r>
              <w:t>(3)</w:t>
            </w:r>
          </w:p>
        </w:tc>
      </w:tr>
    </w:tbl>
    <w:p w14:paraId="018EF062" w14:textId="77777777" w:rsidR="00B30B15" w:rsidRDefault="00715AC4" w:rsidP="00715AC4">
      <w:pPr>
        <w:ind w:firstLine="360"/>
        <w:rPr>
          <w:rFonts w:eastAsiaTheme="minorEastAsia"/>
          <w:sz w:val="21"/>
          <w:szCs w:val="21"/>
        </w:rPr>
      </w:pPr>
      <w:r>
        <w:rPr>
          <w:rFonts w:eastAsiaTheme="minorEastAsia"/>
          <w:sz w:val="21"/>
          <w:szCs w:val="21"/>
        </w:rPr>
        <w:t>Initial and final refer to the values before and after purification, respectively. DFs are also characteristic of different process cycles, and may have larger values (</w:t>
      </w:r>
      <w:del w:id="38" w:author="sunil" w:date="2016-05-01T19:01:00Z">
        <w:r w:rsidDel="00DB1ED1">
          <w:rPr>
            <w:rFonts w:eastAsiaTheme="minorEastAsia"/>
            <w:sz w:val="21"/>
            <w:szCs w:val="21"/>
          </w:rPr>
          <w:delText xml:space="preserve"> </w:delText>
        </w:r>
      </w:del>
      <w:r>
        <w:rPr>
          <w:rFonts w:eastAsiaTheme="minorEastAsia"/>
          <w:sz w:val="21"/>
          <w:szCs w:val="21"/>
        </w:rPr>
        <w:t>&gt; 10</w:t>
      </w:r>
      <w:r>
        <w:rPr>
          <w:rFonts w:eastAsiaTheme="minorEastAsia"/>
          <w:sz w:val="21"/>
          <w:szCs w:val="21"/>
          <w:vertAlign w:val="superscript"/>
        </w:rPr>
        <w:t>7</w:t>
      </w:r>
      <w:r>
        <w:rPr>
          <w:rFonts w:eastAsiaTheme="minorEastAsia"/>
          <w:sz w:val="21"/>
          <w:szCs w:val="21"/>
        </w:rPr>
        <w:t>) for industrial scale PUREX compared to the bencht</w:t>
      </w:r>
      <w:r w:rsidR="008C2D16">
        <w:rPr>
          <w:rFonts w:eastAsiaTheme="minorEastAsia"/>
          <w:sz w:val="21"/>
          <w:szCs w:val="21"/>
        </w:rPr>
        <w:t>op scale version presented here</w:t>
      </w:r>
      <w:r w:rsidR="0070413F">
        <w:rPr>
          <w:rFonts w:eastAsiaTheme="minorEastAsia"/>
          <w:sz w:val="21"/>
          <w:szCs w:val="21"/>
        </w:rPr>
        <w:t xml:space="preserve"> </w:t>
      </w:r>
      <w:r w:rsidR="00801E2E">
        <w:rPr>
          <w:rFonts w:eastAsiaTheme="minorEastAsia"/>
          <w:sz w:val="21"/>
          <w:szCs w:val="21"/>
        </w:rPr>
        <w:t xml:space="preserve">because </w:t>
      </w:r>
      <w:r w:rsidR="00576392">
        <w:rPr>
          <w:rFonts w:eastAsiaTheme="minorEastAsia"/>
          <w:sz w:val="21"/>
          <w:szCs w:val="21"/>
        </w:rPr>
        <w:t xml:space="preserve">of an additional scrubbing step as well as a larger number of </w:t>
      </w:r>
      <w:r w:rsidR="00EE6CCD">
        <w:rPr>
          <w:rFonts w:eastAsiaTheme="minorEastAsia"/>
          <w:sz w:val="21"/>
          <w:szCs w:val="21"/>
        </w:rPr>
        <w:t>stages</w:t>
      </w:r>
      <w:r w:rsidR="00801E2E">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ZWYtdHlwZSBuYW1lPSJCb29rIj42PC9yZWYtdHlwZT48Y29udHJpYnV0b3JzPjxhdXRob3JzPjxh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</w:fldData>
        </w:fldChar>
      </w:r>
      <w:r w:rsidR="00122851">
        <w:rPr>
          <w:rFonts w:eastAsiaTheme="minorEastAsia"/>
          <w:sz w:val="21"/>
          <w:szCs w:val="21"/>
        </w:rPr>
        <w:instrText xml:space="preserve"> ADDIN EN.CITE </w:instrText>
      </w:r>
      <w:r w:rsidR="00122851">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ZWYtdHlwZSBuYW1lPSJCb29rIj42PC9yZWYtdHlwZT48Y29udHJpYnV0b3JzPjxhdXRob3JzPjxh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</w:fldData>
        </w:fldChar>
      </w:r>
      <w:r w:rsidR="00122851">
        <w:rPr>
          <w:rFonts w:eastAsiaTheme="minorEastAsia"/>
          <w:sz w:val="21"/>
          <w:szCs w:val="21"/>
        </w:rPr>
        <w:instrText xml:space="preserve"> ADDIN EN.CITE.DATA </w:instrText>
      </w:r>
      <w:r w:rsidR="00122851">
        <w:rPr>
          <w:rFonts w:eastAsiaTheme="minorEastAsia"/>
          <w:sz w:val="21"/>
          <w:szCs w:val="21"/>
        </w:rPr>
      </w:r>
      <w:r w:rsidR="00122851">
        <w:rPr>
          <w:rFonts w:eastAsiaTheme="minorEastAsia"/>
          <w:sz w:val="21"/>
          <w:szCs w:val="21"/>
        </w:rPr>
        <w:fldChar w:fldCharType="end"/>
      </w:r>
      <w:r w:rsidR="00455020">
        <w:rPr>
          <w:rFonts w:eastAsiaTheme="minorEastAsia"/>
          <w:sz w:val="21"/>
          <w:szCs w:val="21"/>
        </w:rPr>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p>
    <w:p w14:paraId="63A88164" w14:textId="77777777" w:rsidR="00116F7B" w:rsidRDefault="006F56A8" w:rsidP="007F33C4">
      <w:pPr>
        <w:ind w:firstLine="360"/>
        <w:rPr>
          <w:rFonts w:eastAsiaTheme="minorEastAsia"/>
          <w:sz w:val="21"/>
          <w:szCs w:val="21"/>
        </w:rPr>
      </w:pPr>
      <w:r>
        <w:rPr>
          <w:rFonts w:eastAsiaTheme="minorEastAsia"/>
          <w:sz w:val="21"/>
          <w:szCs w:val="21"/>
        </w:rPr>
        <w:t xml:space="preserve">Industrial processes </w:t>
      </w:r>
      <w:r w:rsidR="00E20022">
        <w:rPr>
          <w:rFonts w:eastAsiaTheme="minorEastAsia"/>
          <w:sz w:val="21"/>
          <w:szCs w:val="21"/>
        </w:rPr>
        <w:t xml:space="preserve">often </w:t>
      </w:r>
      <w:r>
        <w:rPr>
          <w:rFonts w:eastAsiaTheme="minorEastAsia"/>
          <w:sz w:val="21"/>
          <w:szCs w:val="21"/>
        </w:rPr>
        <w:t>report either an overall DF value, or a DF value for a single isotope. What is needed for forensics purposes is DFs for individual FP contaminants, which is why elemental DF values were obtained for a benchtop scale PUREX process performed on a DUO</w:t>
      </w:r>
      <w:r>
        <w:rPr>
          <w:rFonts w:eastAsiaTheme="minorEastAsia"/>
          <w:sz w:val="21"/>
          <w:szCs w:val="21"/>
          <w:vertAlign w:val="subscript"/>
        </w:rPr>
        <w:t>2</w:t>
      </w:r>
      <w:r w:rsidR="00E20022">
        <w:rPr>
          <w:rFonts w:eastAsiaTheme="minorEastAsia"/>
          <w:sz w:val="21"/>
          <w:szCs w:val="21"/>
        </w:rPr>
        <w:t xml:space="preserve"> </w:t>
      </w:r>
      <w:r w:rsidR="004302E3">
        <w:rPr>
          <w:rFonts w:eastAsiaTheme="minorEastAsia"/>
          <w:sz w:val="21"/>
          <w:szCs w:val="21"/>
        </w:rPr>
        <w:t>sample.</w:t>
      </w:r>
    </w:p>
    <w:p w14:paraId="5278D675" w14:textId="77777777"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14:paraId="00C838D9" w14:textId="49D363F1"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burnup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E9157E">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name="Thesis"&gt;32&lt;/ref-type&gt;&lt;contributors&gt;&lt;authors&gt;&lt;author&gt;Mathew Swinney&lt;/author&gt;&lt;/authors&gt;&lt;/contributors&gt;&lt;titles&gt;&lt;title&gt;Experimental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del w:id="39" w:author="Charles M. Folden III" w:date="2016-05-01T16:42:00Z">
        <w:r w:rsidR="00DF2C27" w:rsidDel="00F646CB">
          <w:rPr>
            <w:rFonts w:eastAsiaTheme="minorEastAsia"/>
            <w:sz w:val="21"/>
            <w:szCs w:val="21"/>
          </w:rPr>
          <w:delText xml:space="preserve">an ICP-MS </w:delText>
        </w:r>
        <w:r w:rsidR="00072231" w:rsidDel="00F646CB">
          <w:rPr>
            <w:rFonts w:eastAsiaTheme="minorEastAsia"/>
            <w:sz w:val="21"/>
            <w:szCs w:val="21"/>
          </w:rPr>
          <w:delText xml:space="preserve">measured </w:delText>
        </w:r>
      </w:del>
      <w:r w:rsidR="006564DA">
        <w:rPr>
          <w:rFonts w:eastAsiaTheme="minorEastAsia"/>
          <w:sz w:val="21"/>
          <w:szCs w:val="21"/>
        </w:rPr>
        <w:t xml:space="preserve">0.237 </w:t>
      </w:r>
      <w:r w:rsidR="00072231">
        <w:rPr>
          <w:rFonts w:eastAsiaTheme="minorEastAsia"/>
          <w:sz w:val="21"/>
          <w:szCs w:val="21"/>
        </w:rPr>
        <w:t>± 0.008 mg of Pu</w:t>
      </w:r>
      <w:ins w:id="40" w:author="Charles M. Folden III" w:date="2016-05-01T16:42:00Z">
        <w:r w:rsidR="00F646CB">
          <w:rPr>
            <w:rFonts w:eastAsiaTheme="minorEastAsia"/>
            <w:sz w:val="21"/>
            <w:szCs w:val="21"/>
          </w:rPr>
          <w:t xml:space="preserve"> as measured by ICP-MS</w:t>
        </w:r>
      </w:ins>
      <w:r w:rsidR="00072231">
        <w:rPr>
          <w:rFonts w:eastAsiaTheme="minorEastAsia"/>
          <w:sz w:val="21"/>
          <w:szCs w:val="21"/>
        </w:rPr>
        <w:t>. After the short</w:t>
      </w:r>
      <w:r w:rsidR="00534413">
        <w:rPr>
          <w:rFonts w:eastAsiaTheme="minorEastAsia"/>
          <w:sz w:val="21"/>
          <w:szCs w:val="21"/>
        </w:rPr>
        <w:t>-</w:t>
      </w:r>
      <w:r w:rsidR="00072231">
        <w:rPr>
          <w:rFonts w:eastAsiaTheme="minorEastAsia"/>
          <w:sz w:val="21"/>
          <w:szCs w:val="21"/>
        </w:rPr>
        <w:t xml:space="preserve">lived radioisotopes had opportunity to decay, the irradiated pellet was shipped to Texas A&amp;M University. </w:t>
      </w:r>
    </w:p>
    <w:p w14:paraId="1C39975B" w14:textId="77777777"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w:t>
      </w:r>
      <w:r w:rsidR="00AB28EB">
        <w:rPr>
          <w:rFonts w:eastAsiaTheme="minorEastAsia"/>
          <w:sz w:val="21"/>
          <w:szCs w:val="21"/>
        </w:rPr>
        <w:t xml:space="preserve">d from Alfa </w:t>
      </w:r>
      <w:proofErr w:type="spellStart"/>
      <w:r w:rsidR="00AB28EB">
        <w:rPr>
          <w:rFonts w:eastAsiaTheme="minorEastAsia"/>
          <w:sz w:val="21"/>
          <w:szCs w:val="21"/>
        </w:rPr>
        <w:t>Aesar</w:t>
      </w:r>
      <w:proofErr w:type="spellEnd"/>
      <w:r w:rsidR="00AB28EB">
        <w:rPr>
          <w:rFonts w:eastAsiaTheme="minorEastAsia"/>
          <w:sz w:val="21"/>
          <w:szCs w:val="21"/>
        </w:rPr>
        <w:t xml:space="preserve"> (Haverhill, Massachusetts</w:t>
      </w:r>
      <w:r w:rsidR="00691943">
        <w:rPr>
          <w:rFonts w:eastAsiaTheme="minorEastAsia"/>
          <w:sz w:val="21"/>
          <w:szCs w:val="21"/>
        </w:rPr>
        <w:t>,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AB28EB">
        <w:rPr>
          <w:rFonts w:eastAsiaTheme="minorEastAsia"/>
          <w:sz w:val="21"/>
          <w:szCs w:val="21"/>
        </w:rPr>
        <w:t>(St. Louis, Missouri</w:t>
      </w:r>
      <w:r w:rsidR="00006BD6">
        <w:rPr>
          <w:rFonts w:eastAsiaTheme="minorEastAsia"/>
          <w:sz w:val="21"/>
          <w:szCs w:val="21"/>
        </w:rPr>
        <w:t>, USA)</w:t>
      </w:r>
      <w:r w:rsidR="00266E82">
        <w:rPr>
          <w:rFonts w:eastAsiaTheme="minorEastAsia"/>
          <w:sz w:val="21"/>
          <w:szCs w:val="21"/>
        </w:rPr>
        <w:t xml:space="preserve">, 69% nitric acid was acquired from </w:t>
      </w:r>
      <w:r w:rsidR="00266E82">
        <w:rPr>
          <w:rFonts w:eastAsiaTheme="minorEastAsia"/>
          <w:sz w:val="21"/>
          <w:szCs w:val="21"/>
        </w:rPr>
        <w:lastRenderedPageBreak/>
        <w:t>Mallinckrodt Chemicals</w:t>
      </w:r>
      <w:r w:rsidR="00AB28EB">
        <w:rPr>
          <w:rFonts w:eastAsiaTheme="minorEastAsia"/>
          <w:sz w:val="21"/>
          <w:szCs w:val="21"/>
        </w:rPr>
        <w:t xml:space="preserve"> (St. Louis, Missouri</w:t>
      </w:r>
      <w:r w:rsidR="00691943">
        <w:rPr>
          <w:rFonts w:eastAsiaTheme="minorEastAsia"/>
          <w:sz w:val="21"/>
          <w:szCs w:val="21"/>
        </w:rPr>
        <w:t>,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M</w:t>
      </w:r>
      <w:r w:rsidR="00AB28EB">
        <w:rPr>
          <w:rFonts w:eastAsiaTheme="minorEastAsia"/>
          <w:sz w:val="21"/>
          <w:szCs w:val="21"/>
        </w:rPr>
        <w:t>assachusetts</w:t>
      </w:r>
      <w:r w:rsidR="003A19B0">
        <w:rPr>
          <w:rFonts w:eastAsiaTheme="minorEastAsia"/>
          <w:sz w:val="21"/>
          <w:szCs w:val="21"/>
        </w:rPr>
        <w:t>, USA)</w:t>
      </w:r>
      <w:r w:rsidR="00266E82">
        <w:rPr>
          <w:rFonts w:eastAsiaTheme="minorEastAsia"/>
          <w:sz w:val="21"/>
          <w:szCs w:val="21"/>
        </w:rPr>
        <w:t xml:space="preserve">. </w:t>
      </w:r>
    </w:p>
    <w:p w14:paraId="68702C37" w14:textId="77777777"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w:t>
      </w:r>
      <w:bookmarkStart w:id="41" w:name="_GoBack"/>
      <w:r>
        <w:rPr>
          <w:rFonts w:eastAsiaTheme="minorEastAsia"/>
          <w:sz w:val="21"/>
          <w:szCs w:val="21"/>
        </w:rPr>
        <w:t>Canberra</w:t>
      </w:r>
      <w:bookmarkEnd w:id="41"/>
      <w:r>
        <w:rPr>
          <w:rFonts w:eastAsiaTheme="minorEastAsia"/>
          <w:sz w:val="21"/>
          <w:szCs w:val="21"/>
        </w:rPr>
        <w:t xml:space="preserve">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r w:rsidR="00635CEB">
        <w:rPr>
          <w:rFonts w:eastAsiaTheme="minorEastAsia"/>
          <w:sz w:val="21"/>
          <w:szCs w:val="21"/>
        </w:rPr>
        <w:fldChar w:fldCharType="begin"/>
      </w:r>
      <w:r w:rsidR="00122851">
        <w:rPr>
          <w:rFonts w:eastAsiaTheme="minorEastAsia"/>
          <w:sz w:val="21"/>
          <w:szCs w:val="21"/>
        </w:rPr>
        <w:instrText xml:space="preserve"> ADDIN EN.CITE &lt;EndNote&gt;&lt;Cite&gt;&lt;Author&gt;Zakrzewski&lt;/Author&gt;&lt;Year&gt;2013&lt;/Year&gt;&lt;RecNum&gt;205&lt;/RecNum&gt;&lt;DisplayText&gt;(Canberra 2013, Zakrzewski 2013)&lt;/DisplayText&gt;&lt;record&gt;&lt;rec-number&gt;205&lt;/rec-number&gt;&lt;foreign-keys&gt;&lt;key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 pgs&lt;/pages&gt;&lt;dates&gt;&lt;year&gt;2013&lt;/year&gt;&lt;/dates&gt;&lt;urls&gt;&lt;/urls&gt;&lt;/record&gt;&lt;/Cite&gt;&lt;Cite&gt;&lt;Author&gt;Canberra&lt;/Author&gt;&lt;Year&gt;2013&lt;/Year&gt;&lt;RecNum&gt;202&lt;/RecNum&gt;&lt;record&gt;&lt;rec-number&gt;202&lt;/rec-number&gt;&lt;foreign-keys&gt;&lt;key app="EN" db-id="r9aesfrsp2ptvlea59iv099m20xv22avsvvv" timestamp="1459953639"&gt;202&lt;/key&gt;&lt;/foreign-keys&gt;&lt;ref-type name="Web Page"&gt;12&lt;/ref-type&gt;&lt;contributors&gt;&lt;authors&gt;&lt;author&gt;Canberra&lt;/author&gt;&lt;/authors&gt;&lt;/contributors&gt;&lt;titles&gt;&lt;title&gt;Standard electrode coaxial Ge detectors (SEGe)&lt;/title&gt;&lt;/titles&gt;&lt;number&gt;4/6/2016&lt;/number&gt;&lt;dates&gt;&lt;year&gt;2013&lt;/year&gt;&lt;/dates&gt;&lt;urls&gt;&lt;related-urls&gt;&lt;url&gt;http://www.canberra.com/products/detectors/pdf/SEGe-detectors-C40021.pdf&lt;/url&gt;&lt;/related-urls&gt;&lt;/urls&gt;&lt;/record&gt;&lt;/Cite&gt;&lt;/EndNote&gt;</w:instrText>
      </w:r>
      <w:r w:rsidR="00635CEB">
        <w:rPr>
          <w:rFonts w:eastAsiaTheme="minorEastAsia"/>
          <w:sz w:val="21"/>
          <w:szCs w:val="21"/>
        </w:rPr>
        <w:fldChar w:fldCharType="separate"/>
      </w:r>
      <w:r w:rsidR="000A098C">
        <w:rPr>
          <w:rFonts w:eastAsiaTheme="minorEastAsia"/>
          <w:noProof/>
          <w:sz w:val="21"/>
          <w:szCs w:val="21"/>
        </w:rPr>
        <w:t>(Canberra 2013, Zakrzewski 2013)</w:t>
      </w:r>
      <w:r w:rsidR="00635CEB">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package GENIE-2000 version 3.2.1 </w:t>
      </w:r>
      <w:r w:rsidR="00635CEB">
        <w:rPr>
          <w:rFonts w:eastAsiaTheme="minorEastAsia"/>
          <w:sz w:val="21"/>
          <w:szCs w:val="21"/>
        </w:rPr>
        <w:fldChar w:fldCharType="begin"/>
      </w:r>
      <w:r w:rsidR="00E9157E">
        <w:rPr>
          <w:rFonts w:eastAsiaTheme="minorEastAsia"/>
          <w:sz w:val="21"/>
          <w:szCs w:val="21"/>
        </w:rPr>
        <w:instrText xml:space="preserve"> ADDIN EN.CITE &lt;EndNote&gt;&lt;Cite&gt;&lt;Author&gt;Canberra&lt;/Author&gt;&lt;Year&gt;2013&lt;/Year&gt;&lt;RecNum&gt;206&lt;/RecNum&gt;&lt;DisplayText&gt;(Canberra 2013)&lt;/DisplayText&gt;&lt;record&gt;&lt;rec-number&gt;206&lt;/rec-number&gt;&lt;foreign-keys&gt;&lt;key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635CEB">
        <w:rPr>
          <w:rFonts w:eastAsiaTheme="minorEastAsia"/>
          <w:noProof/>
          <w:sz w:val="21"/>
          <w:szCs w:val="21"/>
        </w:rPr>
        <w:t>(Canberra 2013)</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14:paraId="325D1B20" w14:textId="67536522"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w:t>
      </w:r>
      <w:ins w:id="42" w:author="Charles M. Folden III" w:date="2016-05-01T16:42:00Z">
        <w:r w:rsidR="0057115F" w:rsidRPr="0057115F">
          <w:rPr>
            <w:rFonts w:eastAsiaTheme="minorEastAsia"/>
            <w:sz w:val="21"/>
            <w:szCs w:val="21"/>
            <w:vertAlign w:val="subscript"/>
            <w:rPrChange w:id="43" w:author="Charles M. Folden III" w:date="2016-05-01T16:42:00Z">
              <w:rPr>
                <w:rFonts w:eastAsiaTheme="minorEastAsia"/>
                <w:sz w:val="21"/>
                <w:szCs w:val="21"/>
              </w:rPr>
            </w:rPrChange>
          </w:rPr>
          <w:t>2</w:t>
        </w:r>
      </w:ins>
      <w:r w:rsidR="00E00957">
        <w:rPr>
          <w:rFonts w:eastAsiaTheme="minorEastAsia"/>
          <w:sz w:val="21"/>
          <w:szCs w:val="21"/>
        </w:rPr>
        <w:t>, I</w:t>
      </w:r>
      <w:ins w:id="44" w:author="Charles M. Folden III" w:date="2016-05-01T16:42:00Z">
        <w:r w:rsidR="0057115F" w:rsidRPr="0057115F">
          <w:rPr>
            <w:rFonts w:eastAsiaTheme="minorEastAsia"/>
            <w:sz w:val="21"/>
            <w:szCs w:val="21"/>
            <w:vertAlign w:val="subscript"/>
            <w:rPrChange w:id="45" w:author="Charles M. Folden III" w:date="2016-05-01T16:42:00Z">
              <w:rPr>
                <w:rFonts w:eastAsiaTheme="minorEastAsia"/>
                <w:sz w:val="21"/>
                <w:szCs w:val="21"/>
              </w:rPr>
            </w:rPrChange>
          </w:rPr>
          <w:t>2</w:t>
        </w:r>
      </w:ins>
      <w:r w:rsidR="00E00957">
        <w:rPr>
          <w:rFonts w:eastAsiaTheme="minorEastAsia"/>
          <w:sz w:val="21"/>
          <w:szCs w:val="21"/>
        </w:rPr>
        <w:t xml:space="preserve"> and N</w:t>
      </w:r>
      <w:r w:rsidR="00E00957">
        <w:rPr>
          <w:rFonts w:eastAsiaTheme="minorEastAsia"/>
          <w:sz w:val="21"/>
          <w:szCs w:val="21"/>
          <w:vertAlign w:val="subscript"/>
        </w:rPr>
        <w:t>2</w:t>
      </w:r>
      <w:r w:rsidR="00BD1FB4">
        <w:rPr>
          <w:rFonts w:eastAsiaTheme="minorEastAsia"/>
          <w:sz w:val="21"/>
          <w:szCs w:val="21"/>
        </w:rPr>
        <w:t>O were captured in the</w:t>
      </w:r>
      <w:r w:rsidR="00E00957">
        <w:rPr>
          <w:rFonts w:eastAsiaTheme="minorEastAsia"/>
          <w:sz w:val="21"/>
          <w:szCs w:val="21"/>
        </w:rPr>
        <w:t xml:space="preserve">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benchtop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14:paraId="38E67464" w14:textId="77777777" w:rsidR="0027206B" w:rsidRDefault="00060885" w:rsidP="00745262">
      <w:pPr>
        <w:ind w:firstLine="360"/>
        <w:rPr>
          <w:rFonts w:eastAsiaTheme="minorEastAsia"/>
          <w:sz w:val="21"/>
          <w:szCs w:val="21"/>
        </w:rPr>
      </w:pPr>
      <w:r>
        <w:rPr>
          <w:rFonts w:eastAsiaTheme="minorEastAsia"/>
          <w:sz w:val="21"/>
          <w:szCs w:val="21"/>
        </w:rPr>
        <w:lastRenderedPageBreak/>
        <w:t>The “working” solution was prepared</w:t>
      </w:r>
      <w:r w:rsidR="00AA4D29">
        <w:rPr>
          <w:rFonts w:eastAsiaTheme="minorEastAsia"/>
          <w:sz w:val="21"/>
          <w:szCs w:val="21"/>
        </w:rPr>
        <w:t xml:space="preserve"> 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 xml:space="preserve">III) was completely oxidized to Pu(IV). During extraction and back-extraction, both experiments had the aqueous and organic phases mixed on a vortex mixer for 15 min at 1500 rpm, after which the two phases were allowed to settle and separate. The phases were physically separated into two different vials </w:t>
      </w:r>
      <w:commentRangeStart w:id="46"/>
      <w:r w:rsidR="00AA4D29">
        <w:rPr>
          <w:rFonts w:eastAsiaTheme="minorEastAsia"/>
          <w:sz w:val="21"/>
          <w:szCs w:val="21"/>
        </w:rPr>
        <w:t>through careful pipetting</w:t>
      </w:r>
      <w:commentRangeEnd w:id="46"/>
      <w:r w:rsidR="0057115F">
        <w:rPr>
          <w:rStyle w:val="CommentReference"/>
        </w:rPr>
        <w:commentReference w:id="46"/>
      </w:r>
      <w:r w:rsidR="00AA4D29">
        <w:rPr>
          <w:rFonts w:eastAsiaTheme="minorEastAsia"/>
          <w:sz w:val="21"/>
          <w:szCs w:val="21"/>
        </w:rPr>
        <w:t xml:space="preserve">. </w:t>
      </w:r>
    </w:p>
    <w:p w14:paraId="7C0BEB07" w14:textId="5604FB0B" w:rsidR="00F5698D" w:rsidRPr="00AA4D29" w:rsidRDefault="00C05230" w:rsidP="00233720">
      <w:pPr>
        <w:ind w:firstLine="360"/>
        <w:rPr>
          <w:rFonts w:eastAsiaTheme="minorEastAsia"/>
          <w:sz w:val="21"/>
          <w:szCs w:val="21"/>
        </w:rPr>
      </w:pPr>
      <w:r>
        <w:rPr>
          <w:rFonts w:eastAsiaTheme="minorEastAsia"/>
          <w:sz w:val="21"/>
          <w:szCs w:val="21"/>
        </w:rPr>
        <w:t xml:space="preserve">Each extraction and back-extraction mixed organic and aqueous </w:t>
      </w:r>
      <w:del w:id="47" w:author="Charles M. Folden III" w:date="2016-05-01T16:46:00Z">
        <w:r w:rsidDel="00A771EB">
          <w:rPr>
            <w:rFonts w:eastAsiaTheme="minorEastAsia"/>
            <w:sz w:val="21"/>
            <w:szCs w:val="21"/>
          </w:rPr>
          <w:delText xml:space="preserve">mixtures </w:delText>
        </w:r>
      </w:del>
      <w:ins w:id="48" w:author="Charles M. Folden III" w:date="2016-05-01T16:46:00Z">
        <w:r w:rsidR="00A771EB">
          <w:rPr>
            <w:rFonts w:eastAsiaTheme="minorEastAsia"/>
            <w:sz w:val="21"/>
            <w:szCs w:val="21"/>
          </w:rPr>
          <w:t xml:space="preserve">solutions </w:t>
        </w:r>
      </w:ins>
      <w:r>
        <w:rPr>
          <w:rFonts w:eastAsiaTheme="minorEastAsia"/>
          <w:sz w:val="21"/>
          <w:szCs w:val="21"/>
        </w:rPr>
        <w:t xml:space="preserve">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w:t>
      </w:r>
      <w:r w:rsidR="00F5698D">
        <w:rPr>
          <w:rFonts w:eastAsiaTheme="minorEastAsia"/>
          <w:sz w:val="21"/>
          <w:szCs w:val="21"/>
        </w:rPr>
        <w:t>BP were being added to the working</w:t>
      </w:r>
      <w:r>
        <w:rPr>
          <w:rFonts w:eastAsiaTheme="minorEastAsia"/>
          <w:sz w:val="21"/>
          <w:szCs w:val="21"/>
        </w:rPr>
        <w:t xml:space="preserve"> 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241674">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r w:rsidR="00F5698D">
        <w:rPr>
          <w:rFonts w:eastAsiaTheme="minorEastAsia"/>
          <w:sz w:val="21"/>
          <w:szCs w:val="21"/>
        </w:rPr>
        <w:t xml:space="preserve">All results presented below have been corrected to those that would be expected for equal </w:t>
      </w:r>
      <w:del w:id="49" w:author="Charles M. Folden III" w:date="2016-05-01T16:46:00Z">
        <w:r w:rsidR="00F5698D" w:rsidDel="00A771EB">
          <w:rPr>
            <w:rFonts w:eastAsiaTheme="minorEastAsia"/>
            <w:sz w:val="21"/>
            <w:szCs w:val="21"/>
          </w:rPr>
          <w:delText xml:space="preserve">stage </w:delText>
        </w:r>
      </w:del>
      <w:r w:rsidR="00F5698D">
        <w:rPr>
          <w:rFonts w:eastAsiaTheme="minorEastAsia"/>
          <w:sz w:val="21"/>
          <w:szCs w:val="21"/>
        </w:rPr>
        <w:t>volumes between aqueous and organic solutions during both extraction and back-extraction. Results are also corrected to zero hold-up volume.</w:t>
      </w:r>
    </w:p>
    <w:p w14:paraId="70446F6A" w14:textId="77777777"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The purpose of the first experiment was to quantify product recovery an</w:t>
      </w:r>
      <w:r w:rsidR="00F87EEE">
        <w:rPr>
          <w:sz w:val="21"/>
          <w:szCs w:val="21"/>
        </w:rPr>
        <w:t>d DF values for a single stage</w:t>
      </w:r>
      <w:r w:rsidR="00B41234" w:rsidRPr="000A098C">
        <w:rPr>
          <w:sz w:val="21"/>
          <w:szCs w:val="21"/>
        </w:rPr>
        <w:t xml:space="preserve">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prepared </w:t>
      </w:r>
      <w:r w:rsidR="00836D01">
        <w:rPr>
          <w:sz w:val="21"/>
          <w:szCs w:val="21"/>
        </w:rPr>
        <w:t>working</w:t>
      </w:r>
      <w:r w:rsidR="00B41234" w:rsidRPr="000A098C">
        <w:rPr>
          <w:sz w:val="21"/>
          <w:szCs w:val="21"/>
        </w:rPr>
        <w:t xml:space="preserve"> solution with a solution of 30 vol.% TBP with a kerosene </w:t>
      </w:r>
      <w:r w:rsidR="005572C7" w:rsidRPr="000A098C">
        <w:rPr>
          <w:sz w:val="21"/>
          <w:szCs w:val="21"/>
        </w:rPr>
        <w:t xml:space="preserve">diluent. After mixing and separation of the two phases, Pu(IV) was reduced to Pu(III) and back-extracted by </w:t>
      </w:r>
      <w:r w:rsidR="005572C7" w:rsidRPr="000A098C">
        <w:rPr>
          <w:sz w:val="21"/>
          <w:szCs w:val="21"/>
        </w:rPr>
        <w:lastRenderedPageBreak/>
        <w:t>contacting the physically separated TBP solution with</w:t>
      </w:r>
      <w:r w:rsidR="00836D01">
        <w:rPr>
          <w:sz w:val="21"/>
          <w:szCs w:val="21"/>
        </w:rPr>
        <w:t xml:space="preserve"> a solution of 0.024 M ferrous [Fe(II)] </w:t>
      </w:r>
      <w:proofErr w:type="spellStart"/>
      <w:r w:rsidR="00836D01">
        <w:rPr>
          <w:sz w:val="21"/>
          <w:szCs w:val="21"/>
        </w:rPr>
        <w:t>sulfamate</w:t>
      </w:r>
      <w:proofErr w:type="spellEnd"/>
      <w:r w:rsidR="00836D01">
        <w:rPr>
          <w:sz w:val="21"/>
          <w:szCs w:val="21"/>
        </w:rPr>
        <w:t xml:space="preserve"> in</w:t>
      </w:r>
      <w:r w:rsidR="005572C7" w:rsidRPr="000A098C">
        <w:rPr>
          <w:sz w:val="21"/>
          <w:szCs w:val="21"/>
        </w:rPr>
        <w:t xml:space="preserve"> 0.75 M HNO</w:t>
      </w:r>
      <w:r w:rsidR="005572C7" w:rsidRPr="000A098C">
        <w:rPr>
          <w:sz w:val="21"/>
          <w:szCs w:val="21"/>
          <w:vertAlign w:val="subscript"/>
        </w:rPr>
        <w:t>3</w:t>
      </w:r>
      <w:r w:rsidR="005572C7" w:rsidRPr="000A098C">
        <w:rPr>
          <w:sz w:val="21"/>
          <w:szCs w:val="21"/>
        </w:rPr>
        <w:t xml:space="preserve">. The </w:t>
      </w:r>
      <w:r w:rsidR="00B13F15">
        <w:rPr>
          <w:sz w:val="21"/>
          <w:szCs w:val="21"/>
        </w:rPr>
        <w:t>working</w:t>
      </w:r>
      <w:r w:rsidR="005572C7" w:rsidRPr="000A098C">
        <w:rPr>
          <w:sz w:val="21"/>
          <w:szCs w:val="21"/>
        </w:rPr>
        <w:t xml:space="preserve"> solution</w:t>
      </w:r>
      <w:r w:rsidR="00ED7261">
        <w:rPr>
          <w:sz w:val="21"/>
          <w:szCs w:val="21"/>
        </w:rPr>
        <w:t>s</w:t>
      </w:r>
      <w:r w:rsidR="005572C7" w:rsidRPr="000A098C">
        <w:rPr>
          <w:sz w:val="21"/>
          <w:szCs w:val="21"/>
        </w:rPr>
        <w:t xml:space="preserve"> both before and after TBP contact, as well as the final solution containing back-extracted Pu, were analyzed with ICP-MS. </w:t>
      </w:r>
    </w:p>
    <w:p w14:paraId="0C7329BA" w14:textId="2A66D73B"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w:t>
      </w:r>
      <w:del w:id="50" w:author="Charles M. Folden III" w:date="2016-05-01T16:46:00Z">
        <w:r w:rsidR="00006F55" w:rsidRPr="000A098C" w:rsidDel="00CC1CAE">
          <w:rPr>
            <w:sz w:val="21"/>
            <w:szCs w:val="21"/>
          </w:rPr>
          <w:delText xml:space="preserve">extract </w:delText>
        </w:r>
      </w:del>
      <w:ins w:id="51" w:author="Charles M. Folden III" w:date="2016-05-01T16:46:00Z">
        <w:r w:rsidR="00CC1CAE">
          <w:rPr>
            <w:sz w:val="21"/>
            <w:szCs w:val="21"/>
          </w:rPr>
          <w:t>recover</w:t>
        </w:r>
        <w:r w:rsidR="00CC1CAE" w:rsidRPr="000A098C">
          <w:rPr>
            <w:sz w:val="21"/>
            <w:szCs w:val="21"/>
          </w:rPr>
          <w:t xml:space="preserve"> </w:t>
        </w:r>
      </w:ins>
      <w:r w:rsidR="00006F55" w:rsidRPr="000A098C">
        <w:rPr>
          <w:sz w:val="21"/>
          <w:szCs w:val="21"/>
        </w:rPr>
        <w:t xml:space="preserve">a large fraction of Pu. Utilizing the results from the first experiment, it was determined that contacting the prepared </w:t>
      </w:r>
      <w:r w:rsidR="00ED7261">
        <w:rPr>
          <w:sz w:val="21"/>
          <w:szCs w:val="21"/>
        </w:rPr>
        <w:t>working</w:t>
      </w:r>
      <w:r w:rsidR="00006F55" w:rsidRPr="000A098C">
        <w:rPr>
          <w:sz w:val="21"/>
          <w:szCs w:val="21"/>
        </w:rPr>
        <w:t xml:space="preserve"> solution four times with TBP would extract over 90% of the Pu. Therefore, this</w:t>
      </w:r>
      <w:r w:rsidR="002361C4">
        <w:rPr>
          <w:sz w:val="21"/>
          <w:szCs w:val="21"/>
        </w:rPr>
        <w:t xml:space="preserve"> experiment had four extraction stages</w:t>
      </w:r>
      <w:r w:rsidR="00745F0A">
        <w:rPr>
          <w:sz w:val="21"/>
          <w:szCs w:val="21"/>
        </w:rPr>
        <w:t xml:space="preserve"> with the prepared working</w:t>
      </w:r>
      <w:r w:rsidR="00006F55" w:rsidRPr="000A098C">
        <w:rPr>
          <w:sz w:val="21"/>
          <w:szCs w:val="21"/>
        </w:rPr>
        <w:t xml:space="preserve"> solution. The four TBP solutions were then collected into a single 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w:t>
      </w:r>
      <w:r w:rsidR="009374C6">
        <w:rPr>
          <w:sz w:val="21"/>
          <w:szCs w:val="21"/>
        </w:rPr>
        <w:t>se</w:t>
      </w:r>
      <w:r w:rsidR="00A61043" w:rsidRPr="000A098C">
        <w:rPr>
          <w:sz w:val="21"/>
          <w:szCs w:val="21"/>
        </w:rPr>
        <w:t xml:space="preserve"> three contacts were then collected into a single vial. </w:t>
      </w:r>
      <w:r w:rsidR="00006F55" w:rsidRPr="000A098C">
        <w:rPr>
          <w:sz w:val="21"/>
          <w:szCs w:val="21"/>
        </w:rPr>
        <w:t xml:space="preserve"> </w:t>
      </w:r>
    </w:p>
    <w:p w14:paraId="39146D8F" w14:textId="77777777"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E9157E">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14:paraId="5FBBC823" w14:textId="77777777"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w:t>
      </w:r>
      <w:r w:rsidR="00D1037E">
        <w:rPr>
          <w:sz w:val="21"/>
          <w:szCs w:val="21"/>
        </w:rPr>
        <w:t>th the first cycle. The ending</w:t>
      </w:r>
      <w:r w:rsidR="00441B62" w:rsidRPr="000A098C">
        <w:rPr>
          <w:sz w:val="21"/>
          <w:szCs w:val="21"/>
        </w:rPr>
        <w:t xml:space="preserve"> solution</w:t>
      </w:r>
      <w:r w:rsidR="00D1037E">
        <w:rPr>
          <w:sz w:val="21"/>
          <w:szCs w:val="21"/>
        </w:rPr>
        <w:t xml:space="preserve"> of the first cycle</w:t>
      </w:r>
      <w:r w:rsidR="00441B62" w:rsidRPr="000A098C">
        <w:rPr>
          <w:sz w:val="21"/>
          <w:szCs w:val="21"/>
        </w:rPr>
        <w:t xml:space="preserve"> Pu was </w:t>
      </w:r>
      <w:r w:rsidR="00D1037E">
        <w:rPr>
          <w:sz w:val="21"/>
          <w:szCs w:val="21"/>
        </w:rPr>
        <w:t>“</w:t>
      </w:r>
      <w:r w:rsidR="00441B62" w:rsidRPr="000A098C">
        <w:rPr>
          <w:sz w:val="21"/>
          <w:szCs w:val="21"/>
        </w:rPr>
        <w:t>reset</w:t>
      </w:r>
      <w:r w:rsidR="00D1037E">
        <w:rPr>
          <w:sz w:val="21"/>
          <w:szCs w:val="21"/>
        </w:rPr>
        <w:t>”</w:t>
      </w:r>
      <w:r w:rsidR="00441B62" w:rsidRPr="000A098C">
        <w:rPr>
          <w:sz w:val="21"/>
          <w:szCs w:val="21"/>
        </w:rPr>
        <w:t xml:space="preserve"> with the addition of 0.5 mg of NaNO</w:t>
      </w:r>
      <w:r w:rsidR="00441B62" w:rsidRPr="000A098C">
        <w:rPr>
          <w:sz w:val="21"/>
          <w:szCs w:val="21"/>
          <w:vertAlign w:val="subscript"/>
        </w:rPr>
        <w:t>2</w:t>
      </w:r>
      <w:r w:rsidR="00441B62" w:rsidRPr="000A098C">
        <w:rPr>
          <w:sz w:val="21"/>
          <w:szCs w:val="21"/>
        </w:rPr>
        <w:t xml:space="preserve"> to convert all </w:t>
      </w:r>
      <w:proofErr w:type="gramStart"/>
      <w:r w:rsidR="00441B62" w:rsidRPr="000A098C">
        <w:rPr>
          <w:sz w:val="21"/>
          <w:szCs w:val="21"/>
        </w:rPr>
        <w:t>Pu(</w:t>
      </w:r>
      <w:proofErr w:type="gramEnd"/>
      <w:r w:rsidR="00441B62" w:rsidRPr="000A098C">
        <w:rPr>
          <w:sz w:val="21"/>
          <w:szCs w:val="21"/>
        </w:rPr>
        <w:t>III) to Pu(IV).</w:t>
      </w:r>
    </w:p>
    <w:p w14:paraId="41F9C19A" w14:textId="77777777" w:rsidR="005D3458" w:rsidRPr="000A098C" w:rsidRDefault="005D3458" w:rsidP="005D3458">
      <w:pPr>
        <w:pStyle w:val="ListParagraph"/>
        <w:numPr>
          <w:ilvl w:val="0"/>
          <w:numId w:val="13"/>
        </w:numPr>
        <w:rPr>
          <w:b/>
          <w:sz w:val="21"/>
          <w:szCs w:val="21"/>
        </w:rPr>
      </w:pPr>
      <w:r w:rsidRPr="000A098C">
        <w:rPr>
          <w:b/>
          <w:sz w:val="21"/>
          <w:szCs w:val="21"/>
        </w:rPr>
        <w:lastRenderedPageBreak/>
        <w:t>Results</w:t>
      </w:r>
    </w:p>
    <w:p w14:paraId="25851773" w14:textId="77777777" w:rsidR="00022A05" w:rsidRDefault="00056061" w:rsidP="00D06BB4">
      <w:pPr>
        <w:ind w:firstLine="360"/>
        <w:rPr>
          <w:sz w:val="21"/>
          <w:szCs w:val="21"/>
        </w:rPr>
      </w:pPr>
      <w:r w:rsidRPr="00056061">
        <w:rPr>
          <w:sz w:val="21"/>
          <w:szCs w:val="21"/>
        </w:rPr>
        <w:t xml:space="preserve">The U and Pu recovery after back-extraction for the first and second experiments are shown in Table 1.  </w:t>
      </w:r>
      <w:r w:rsidR="00022A05" w:rsidRPr="00022A05">
        <w:rPr>
          <w:sz w:val="21"/>
          <w:szCs w:val="21"/>
        </w:rPr>
        <w:t xml:space="preserve">The DCs for U and Pu were determined by analyzing the </w:t>
      </w:r>
      <w:r w:rsidR="00D111B9">
        <w:rPr>
          <w:sz w:val="21"/>
          <w:szCs w:val="21"/>
        </w:rPr>
        <w:t>working</w:t>
      </w:r>
      <w:r w:rsidR="00022A05" w:rsidRPr="00022A05">
        <w:rPr>
          <w:sz w:val="21"/>
          <w:szCs w:val="21"/>
        </w:rPr>
        <w:t xml:space="preserve"> solution both before and after extraction for experiment 1. These were determined to be 26.</w:t>
      </w:r>
      <w:r w:rsidR="004A377B">
        <w:rPr>
          <w:sz w:val="21"/>
          <w:szCs w:val="21"/>
        </w:rPr>
        <w:t>7</w:t>
      </w:r>
      <w:r w:rsidR="00022A05" w:rsidRPr="00022A05">
        <w:rPr>
          <w:sz w:val="21"/>
          <w:szCs w:val="21"/>
        </w:rPr>
        <w:t xml:space="preserve"> ± </w:t>
      </w:r>
      <w:r w:rsidR="004A377B">
        <w:rPr>
          <w:sz w:val="21"/>
          <w:szCs w:val="21"/>
        </w:rPr>
        <w:t>2.9</w:t>
      </w:r>
      <w:r w:rsidR="00022A05" w:rsidRPr="00022A05">
        <w:rPr>
          <w:sz w:val="21"/>
          <w:szCs w:val="21"/>
        </w:rPr>
        <w:t xml:space="preserve"> and 11.6 ± 1.</w:t>
      </w:r>
      <w:r w:rsidR="004A377B">
        <w:rPr>
          <w:sz w:val="21"/>
          <w:szCs w:val="21"/>
        </w:rPr>
        <w:t>1</w:t>
      </w:r>
      <w:r w:rsidR="00022A05" w:rsidRPr="00022A05">
        <w:rPr>
          <w:sz w:val="21"/>
          <w:szCs w:val="21"/>
        </w:rPr>
        <w:t xml:space="preserve">, for U and Pu </w:t>
      </w:r>
      <w:r w:rsidR="00366A5C">
        <w:rPr>
          <w:sz w:val="21"/>
          <w:szCs w:val="21"/>
        </w:rPr>
        <w:t>respectively</w:t>
      </w:r>
      <w:r w:rsidR="00022A05" w:rsidRPr="00022A05">
        <w:rPr>
          <w:sz w:val="21"/>
          <w:szCs w:val="21"/>
        </w:rPr>
        <w:t>.</w:t>
      </w:r>
      <w:r w:rsidR="00C15A85">
        <w:rPr>
          <w:sz w:val="21"/>
          <w:szCs w:val="21"/>
        </w:rPr>
        <w:t xml:space="preserve"> </w:t>
      </w:r>
      <w:r w:rsidR="007422C7">
        <w:rPr>
          <w:sz w:val="21"/>
          <w:szCs w:val="21"/>
        </w:rPr>
        <w:t xml:space="preserve">Experiment 2 successfully recovered </w:t>
      </w:r>
      <w:r w:rsidR="00366A5C">
        <w:rPr>
          <w:sz w:val="21"/>
          <w:szCs w:val="21"/>
        </w:rPr>
        <w:t>approximately</w:t>
      </w:r>
      <w:r w:rsidR="007422C7">
        <w:rPr>
          <w:sz w:val="21"/>
          <w:szCs w:val="21"/>
        </w:rPr>
        <w:t xml:space="preserve"> 93% of the original Pu with less than 1% of the original U</w:t>
      </w:r>
      <w:r w:rsidR="00366A5C">
        <w:rPr>
          <w:sz w:val="21"/>
          <w:szCs w:val="21"/>
        </w:rPr>
        <w:t xml:space="preserve"> remaining</w:t>
      </w:r>
      <w:r w:rsidR="007422C7">
        <w:rPr>
          <w:sz w:val="21"/>
          <w:szCs w:val="21"/>
        </w:rPr>
        <w:t xml:space="preserve">. </w:t>
      </w:r>
    </w:p>
    <w:p w14:paraId="7DE15CD5" w14:textId="77777777" w:rsidR="00E50AB6" w:rsidRPr="00E50AB6" w:rsidRDefault="00E50AB6" w:rsidP="00E50AB6">
      <w:pPr>
        <w:keepNext/>
        <w:spacing w:line="240" w:lineRule="auto"/>
        <w:jc w:val="center"/>
        <w:rPr>
          <w:rFonts w:eastAsia="Times New Roman" w:cs="Times New Roman"/>
          <w:iCs/>
          <w:sz w:val="21"/>
          <w:szCs w:val="21"/>
        </w:rPr>
      </w:pPr>
      <w:bookmarkStart w:id="52"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0069249F">
        <w:rPr>
          <w:rFonts w:eastAsia="Times New Roman" w:cs="Times New Roman"/>
          <w:iCs/>
          <w:noProof/>
          <w:sz w:val="21"/>
          <w:szCs w:val="21"/>
        </w:rPr>
        <w:t>1</w:t>
      </w:r>
      <w:r w:rsidRPr="00E50AB6">
        <w:rPr>
          <w:rFonts w:eastAsia="Times New Roman" w:cs="Times New Roman"/>
          <w:iCs/>
          <w:noProof/>
          <w:sz w:val="21"/>
          <w:szCs w:val="21"/>
        </w:rPr>
        <w:fldChar w:fldCharType="end"/>
      </w:r>
      <w:bookmarkEnd w:id="52"/>
      <w:r w:rsidRPr="00E50AB6">
        <w:rPr>
          <w:rFonts w:eastAsia="Times New Roman" w:cs="Times New Roman"/>
          <w:iCs/>
          <w:sz w:val="21"/>
          <w:szCs w:val="21"/>
        </w:rPr>
        <w:t xml:space="preserve"> Recoveries of U and Pu for the different experiments.</w:t>
      </w:r>
    </w:p>
    <w:tbl>
      <w:tblPr>
        <w:tblStyle w:val="NormalTable1"/>
        <w:tblW w:w="0" w:type="auto"/>
        <w:tblLook w:val="04A0" w:firstRow="1" w:lastRow="0" w:firstColumn="1" w:lastColumn="0" w:noHBand="0" w:noVBand="1"/>
      </w:tblPr>
      <w:tblGrid>
        <w:gridCol w:w="2359"/>
        <w:gridCol w:w="1506"/>
        <w:gridCol w:w="1530"/>
      </w:tblGrid>
      <w:tr w:rsidR="00E86902" w:rsidRPr="00E50AB6" w14:paraId="531F8C35" w14:textId="77777777" w:rsidTr="00E86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49B35136" w14:textId="77777777" w:rsidR="00E86902" w:rsidRPr="00E50AB6" w:rsidRDefault="00E86902" w:rsidP="00E50AB6">
            <w:pPr>
              <w:spacing w:line="240" w:lineRule="auto"/>
              <w:contextualSpacing w:val="0"/>
              <w:jc w:val="left"/>
              <w:rPr>
                <w:b w:val="0"/>
                <w:bCs w:val="0"/>
                <w:sz w:val="21"/>
                <w:szCs w:val="21"/>
              </w:rPr>
            </w:pPr>
          </w:p>
        </w:tc>
        <w:tc>
          <w:tcPr>
            <w:tcW w:w="1506" w:type="dxa"/>
          </w:tcPr>
          <w:p w14:paraId="7F3F6BF1" w14:textId="77777777"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1530" w:type="dxa"/>
          </w:tcPr>
          <w:p w14:paraId="3F1CE8E6" w14:textId="77777777"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r>
      <w:tr w:rsidR="00E86902" w:rsidRPr="00E50AB6" w14:paraId="7C66FC14" w14:textId="77777777"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7C52A01F" w14:textId="77777777"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1</w:t>
            </w:r>
          </w:p>
        </w:tc>
        <w:tc>
          <w:tcPr>
            <w:tcW w:w="1506" w:type="dxa"/>
          </w:tcPr>
          <w:p w14:paraId="08D5C16C" w14:textId="77777777" w:rsidR="00E86902" w:rsidRPr="00E50AB6" w:rsidRDefault="00E86902" w:rsidP="00E86902">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(83.4 </w:t>
            </w:r>
            <w:r w:rsidRPr="00E86902">
              <w:rPr>
                <w:sz w:val="21"/>
                <w:szCs w:val="21"/>
              </w:rPr>
              <w:t>±</w:t>
            </w:r>
            <w:r>
              <w:rPr>
                <w:sz w:val="21"/>
                <w:szCs w:val="21"/>
              </w:rPr>
              <w:t xml:space="preserve"> 9.5)%</w:t>
            </w:r>
          </w:p>
        </w:tc>
        <w:tc>
          <w:tcPr>
            <w:tcW w:w="1530" w:type="dxa"/>
          </w:tcPr>
          <w:p w14:paraId="0B69FEF7" w14:textId="77777777"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(11.2 </w:t>
            </w:r>
            <w:r w:rsidRPr="00E86902">
              <w:rPr>
                <w:sz w:val="21"/>
                <w:szCs w:val="21"/>
              </w:rPr>
              <w:t>±</w:t>
            </w:r>
            <w:r>
              <w:rPr>
                <w:sz w:val="21"/>
                <w:szCs w:val="21"/>
              </w:rPr>
              <w:t xml:space="preserve"> 1.3)%</w:t>
            </w:r>
          </w:p>
        </w:tc>
      </w:tr>
      <w:tr w:rsidR="00E86902" w:rsidRPr="00E50AB6" w14:paraId="64432552" w14:textId="77777777" w:rsidTr="00E86902">
        <w:tc>
          <w:tcPr>
            <w:cnfStyle w:val="001000000000" w:firstRow="0" w:lastRow="0" w:firstColumn="1" w:lastColumn="0" w:oddVBand="0" w:evenVBand="0" w:oddHBand="0" w:evenHBand="0" w:firstRowFirstColumn="0" w:firstRowLastColumn="0" w:lastRowFirstColumn="0" w:lastRowLastColumn="0"/>
            <w:tcW w:w="2359" w:type="dxa"/>
          </w:tcPr>
          <w:p w14:paraId="15E18DDE" w14:textId="77777777"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1</w:t>
            </w:r>
          </w:p>
        </w:tc>
        <w:tc>
          <w:tcPr>
            <w:tcW w:w="1506" w:type="dxa"/>
          </w:tcPr>
          <w:p w14:paraId="090C4835" w14:textId="77777777"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(99.7 </w:t>
            </w:r>
            <w:r w:rsidRPr="00E86902">
              <w:rPr>
                <w:sz w:val="21"/>
                <w:szCs w:val="21"/>
              </w:rPr>
              <w:t>±</w:t>
            </w:r>
            <w:r>
              <w:rPr>
                <w:sz w:val="21"/>
                <w:szCs w:val="21"/>
              </w:rPr>
              <w:t xml:space="preserve"> 4.2)%</w:t>
            </w:r>
          </w:p>
        </w:tc>
        <w:tc>
          <w:tcPr>
            <w:tcW w:w="1530" w:type="dxa"/>
          </w:tcPr>
          <w:p w14:paraId="373AC277" w14:textId="77777777"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(6.8 </w:t>
            </w:r>
            <w:r w:rsidR="00E86902" w:rsidRPr="00E86902">
              <w:rPr>
                <w:sz w:val="21"/>
                <w:szCs w:val="21"/>
              </w:rPr>
              <w:t>±</w:t>
            </w:r>
            <w:r w:rsidR="00E86902">
              <w:rPr>
                <w:sz w:val="21"/>
                <w:szCs w:val="21"/>
              </w:rPr>
              <w:t xml:space="preserve"> 0.3)%</w:t>
            </w:r>
          </w:p>
        </w:tc>
      </w:tr>
      <w:tr w:rsidR="00E86902" w:rsidRPr="00E50AB6" w14:paraId="1087E3D1" w14:textId="77777777"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7EFBAFAC" w14:textId="77777777"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2</w:t>
            </w:r>
          </w:p>
        </w:tc>
        <w:tc>
          <w:tcPr>
            <w:tcW w:w="1506" w:type="dxa"/>
          </w:tcPr>
          <w:p w14:paraId="188F677A" w14:textId="77777777"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(93.0 </w:t>
            </w:r>
            <w:r w:rsidRPr="00E86902">
              <w:rPr>
                <w:sz w:val="21"/>
                <w:szCs w:val="21"/>
              </w:rPr>
              <w:t>±</w:t>
            </w:r>
            <w:r>
              <w:rPr>
                <w:sz w:val="21"/>
                <w:szCs w:val="21"/>
              </w:rPr>
              <w:t xml:space="preserve"> 4.6)%</w:t>
            </w:r>
          </w:p>
        </w:tc>
        <w:tc>
          <w:tcPr>
            <w:tcW w:w="1530" w:type="dxa"/>
          </w:tcPr>
          <w:p w14:paraId="50816EE3" w14:textId="77777777" w:rsidR="00E86902" w:rsidRPr="00E50AB6" w:rsidRDefault="007036D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 </w:t>
            </w:r>
            <w:r w:rsidR="00E86902">
              <w:rPr>
                <w:sz w:val="21"/>
                <w:szCs w:val="21"/>
              </w:rPr>
              <w:t xml:space="preserve">(6.6 </w:t>
            </w:r>
            <w:r w:rsidR="00E86902" w:rsidRPr="00E86902">
              <w:rPr>
                <w:sz w:val="21"/>
                <w:szCs w:val="21"/>
              </w:rPr>
              <w:t>±</w:t>
            </w:r>
            <w:r w:rsidR="00E86902">
              <w:rPr>
                <w:sz w:val="21"/>
                <w:szCs w:val="21"/>
              </w:rPr>
              <w:t xml:space="preserve"> 0.3)%</w:t>
            </w:r>
          </w:p>
        </w:tc>
      </w:tr>
      <w:tr w:rsidR="00E86902" w:rsidRPr="00E50AB6" w14:paraId="227229C3" w14:textId="77777777" w:rsidTr="00E86902">
        <w:tc>
          <w:tcPr>
            <w:cnfStyle w:val="001000000000" w:firstRow="0" w:lastRow="0" w:firstColumn="1" w:lastColumn="0" w:oddVBand="0" w:evenVBand="0" w:oddHBand="0" w:evenHBand="0" w:firstRowFirstColumn="0" w:firstRowLastColumn="0" w:lastRowFirstColumn="0" w:lastRowLastColumn="0"/>
            <w:tcW w:w="2359" w:type="dxa"/>
          </w:tcPr>
          <w:p w14:paraId="483B8B3D" w14:textId="77777777"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Overall Experiment 2</w:t>
            </w:r>
          </w:p>
        </w:tc>
        <w:tc>
          <w:tcPr>
            <w:tcW w:w="1506" w:type="dxa"/>
          </w:tcPr>
          <w:p w14:paraId="2F59737C" w14:textId="77777777"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(92.7 </w:t>
            </w:r>
            <w:r w:rsidRPr="00E86902">
              <w:rPr>
                <w:sz w:val="21"/>
                <w:szCs w:val="21"/>
              </w:rPr>
              <w:t>±</w:t>
            </w:r>
            <w:r>
              <w:rPr>
                <w:sz w:val="21"/>
                <w:szCs w:val="21"/>
              </w:rPr>
              <w:t xml:space="preserve"> 6.0)%</w:t>
            </w:r>
          </w:p>
        </w:tc>
        <w:tc>
          <w:tcPr>
            <w:tcW w:w="1530" w:type="dxa"/>
          </w:tcPr>
          <w:p w14:paraId="15B02B19" w14:textId="77777777"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(0.45 </w:t>
            </w:r>
            <w:r w:rsidR="00E86902" w:rsidRPr="00E86902">
              <w:rPr>
                <w:sz w:val="21"/>
                <w:szCs w:val="21"/>
              </w:rPr>
              <w:t>±</w:t>
            </w:r>
            <w:r w:rsidR="00E86902">
              <w:rPr>
                <w:sz w:val="21"/>
                <w:szCs w:val="21"/>
              </w:rPr>
              <w:t xml:space="preserve"> 0.03)%</w:t>
            </w:r>
          </w:p>
        </w:tc>
      </w:tr>
    </w:tbl>
    <w:p w14:paraId="10B8E2DA" w14:textId="77777777" w:rsidR="00E50AB6" w:rsidRDefault="00E50AB6" w:rsidP="00781E07">
      <w:pPr>
        <w:ind w:firstLine="360"/>
        <w:rPr>
          <w:sz w:val="21"/>
          <w:szCs w:val="21"/>
        </w:rPr>
      </w:pPr>
    </w:p>
    <w:p w14:paraId="1FE383D6" w14:textId="77777777" w:rsidR="00E50AB6" w:rsidRDefault="001A10C0" w:rsidP="00010FDC">
      <w:pPr>
        <w:ind w:firstLine="360"/>
        <w:rPr>
          <w:sz w:val="21"/>
          <w:szCs w:val="21"/>
        </w:rPr>
      </w:pPr>
      <w:r>
        <w:rPr>
          <w:sz w:val="21"/>
          <w:szCs w:val="21"/>
        </w:rPr>
        <w:t>In experiment 1, a</w:t>
      </w:r>
      <w:r w:rsidR="00791265">
        <w:rPr>
          <w:sz w:val="21"/>
          <w:szCs w:val="21"/>
        </w:rPr>
        <w:t>ppr</w:t>
      </w:r>
      <w:r w:rsidR="004E3B0A">
        <w:rPr>
          <w:sz w:val="21"/>
          <w:szCs w:val="21"/>
        </w:rPr>
        <w:t>oximately 10</w:t>
      </w:r>
      <w:r w:rsidR="00DE726C">
        <w:rPr>
          <w:sz w:val="21"/>
          <w:szCs w:val="21"/>
        </w:rPr>
        <w:t xml:space="preserve">% of the </w:t>
      </w:r>
      <w:r w:rsidR="003C68F4">
        <w:rPr>
          <w:sz w:val="21"/>
          <w:szCs w:val="21"/>
        </w:rPr>
        <w:t xml:space="preserve">U </w:t>
      </w:r>
      <w:r w:rsidR="0040746E">
        <w:rPr>
          <w:sz w:val="21"/>
          <w:szCs w:val="21"/>
        </w:rPr>
        <w:t xml:space="preserve">in the TBP phase </w:t>
      </w:r>
      <w:r>
        <w:rPr>
          <w:sz w:val="21"/>
          <w:szCs w:val="21"/>
        </w:rPr>
        <w:t>was back-</w:t>
      </w:r>
      <w:r w:rsidR="00791265">
        <w:rPr>
          <w:sz w:val="21"/>
          <w:szCs w:val="21"/>
        </w:rPr>
        <w:t>extracted</w:t>
      </w:r>
      <w:r w:rsidR="004E3B0A">
        <w:rPr>
          <w:sz w:val="21"/>
          <w:szCs w:val="21"/>
        </w:rPr>
        <w:t xml:space="preserve"> with a single contact</w:t>
      </w:r>
      <w:r w:rsidR="00A40319">
        <w:rPr>
          <w:sz w:val="21"/>
          <w:szCs w:val="21"/>
        </w:rPr>
        <w:t xml:space="preserve"> of</w:t>
      </w:r>
      <w:r w:rsidR="004E3B0A">
        <w:rPr>
          <w:sz w:val="21"/>
          <w:szCs w:val="21"/>
        </w:rPr>
        <w:t xml:space="preserve"> </w:t>
      </w:r>
      <w:r w:rsidR="00A40319">
        <w:rPr>
          <w:sz w:val="21"/>
          <w:szCs w:val="21"/>
        </w:rPr>
        <w:t xml:space="preserve">a solution of 0.024 M iron </w:t>
      </w:r>
      <w:proofErr w:type="spellStart"/>
      <w:r w:rsidR="00A40319">
        <w:rPr>
          <w:sz w:val="21"/>
          <w:szCs w:val="21"/>
        </w:rPr>
        <w:t>sulfamate</w:t>
      </w:r>
      <w:proofErr w:type="spellEnd"/>
      <w:r w:rsidR="00A40319">
        <w:rPr>
          <w:sz w:val="21"/>
          <w:szCs w:val="21"/>
        </w:rPr>
        <w:t xml:space="preserve"> in 0.75 M </w:t>
      </w:r>
      <w:r w:rsidR="004E3B0A">
        <w:rPr>
          <w:sz w:val="21"/>
          <w:szCs w:val="21"/>
        </w:rPr>
        <w:t>HNO</w:t>
      </w:r>
      <w:r w:rsidR="004E3B0A">
        <w:rPr>
          <w:sz w:val="21"/>
          <w:szCs w:val="21"/>
          <w:vertAlign w:val="subscript"/>
        </w:rPr>
        <w:t>3</w:t>
      </w:r>
      <w:r w:rsidR="004E3B0A">
        <w:rPr>
          <w:sz w:val="21"/>
          <w:szCs w:val="21"/>
        </w:rPr>
        <w:t>.</w:t>
      </w:r>
      <w:r w:rsidR="003C68F4">
        <w:rPr>
          <w:sz w:val="21"/>
          <w:szCs w:val="21"/>
        </w:rPr>
        <w:t xml:space="preserve"> Experiment 2 had much smaller U back</w:t>
      </w:r>
      <w:r w:rsidR="00B04926">
        <w:rPr>
          <w:sz w:val="21"/>
          <w:szCs w:val="21"/>
        </w:rPr>
        <w:t>-</w:t>
      </w:r>
      <w:r w:rsidR="003C68F4">
        <w:rPr>
          <w:sz w:val="21"/>
          <w:szCs w:val="21"/>
        </w:rPr>
        <w:t>extraction due to the higher molar concentration of HNO</w:t>
      </w:r>
      <w:r w:rsidR="003C68F4">
        <w:rPr>
          <w:sz w:val="21"/>
          <w:szCs w:val="21"/>
          <w:vertAlign w:val="subscript"/>
        </w:rPr>
        <w:t>3</w:t>
      </w:r>
      <w:r w:rsidR="00A55388">
        <w:rPr>
          <w:sz w:val="21"/>
          <w:szCs w:val="21"/>
        </w:rPr>
        <w:t xml:space="preserve"> in the back-</w:t>
      </w:r>
      <w:r w:rsidR="003C68F4">
        <w:rPr>
          <w:sz w:val="21"/>
          <w:szCs w:val="21"/>
        </w:rPr>
        <w:t>extraction solution</w:t>
      </w:r>
      <w:r w:rsidR="0040746E">
        <w:rPr>
          <w:sz w:val="21"/>
          <w:szCs w:val="21"/>
        </w:rPr>
        <w:t xml:space="preserve"> </w:t>
      </w:r>
      <w:r w:rsidR="0040746E" w:rsidRPr="007A743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40746E" w:rsidRPr="007A743C">
        <w:rPr>
          <w:sz w:val="21"/>
          <w:szCs w:val="21"/>
        </w:rPr>
        <w:fldChar w:fldCharType="separate"/>
      </w:r>
      <w:r w:rsidR="0040746E" w:rsidRPr="007A743C">
        <w:rPr>
          <w:noProof/>
          <w:sz w:val="21"/>
          <w:szCs w:val="21"/>
        </w:rPr>
        <w:t>(Benedict 1982)</w:t>
      </w:r>
      <w:r w:rsidR="0040746E" w:rsidRPr="007A743C">
        <w:rPr>
          <w:sz w:val="21"/>
          <w:szCs w:val="21"/>
        </w:rPr>
        <w:fldChar w:fldCharType="end"/>
      </w:r>
      <w:r w:rsidR="003C68F4" w:rsidRPr="007A743C">
        <w:rPr>
          <w:sz w:val="21"/>
          <w:szCs w:val="21"/>
        </w:rPr>
        <w:t>. This</w:t>
      </w:r>
      <w:r w:rsidR="0003051D" w:rsidRPr="007A743C">
        <w:rPr>
          <w:sz w:val="21"/>
          <w:szCs w:val="21"/>
        </w:rPr>
        <w:t xml:space="preserve"> can</w:t>
      </w:r>
      <w:r w:rsidR="003C68F4" w:rsidRPr="007A743C">
        <w:rPr>
          <w:sz w:val="21"/>
          <w:szCs w:val="21"/>
        </w:rPr>
        <w:t xml:space="preserve"> </w:t>
      </w:r>
      <w:r w:rsidR="009F32B7" w:rsidRPr="007A743C">
        <w:rPr>
          <w:sz w:val="21"/>
          <w:szCs w:val="21"/>
        </w:rPr>
        <w:t>potentially</w:t>
      </w:r>
      <w:r w:rsidR="003C68F4" w:rsidRPr="007A743C">
        <w:rPr>
          <w:sz w:val="21"/>
          <w:szCs w:val="21"/>
        </w:rPr>
        <w:t xml:space="preserve"> led to lower Pu recovery because</w:t>
      </w:r>
      <w:r w:rsidR="009F32B7" w:rsidRPr="007A743C">
        <w:rPr>
          <w:sz w:val="21"/>
          <w:szCs w:val="21"/>
        </w:rPr>
        <w:t xml:space="preserve"> the stability of ferrous ion decreases </w:t>
      </w:r>
      <w:r w:rsidR="00056039" w:rsidRPr="007A743C">
        <w:rPr>
          <w:sz w:val="21"/>
          <w:szCs w:val="21"/>
        </w:rPr>
        <w:t>as the concentration</w:t>
      </w:r>
      <w:r w:rsidR="007A743C">
        <w:rPr>
          <w:sz w:val="21"/>
          <w:szCs w:val="21"/>
        </w:rPr>
        <w:t xml:space="preserve"> of nitric acid increases</w:t>
      </w:r>
      <w:r w:rsidR="00A55388">
        <w:rPr>
          <w:sz w:val="21"/>
          <w:szCs w:val="21"/>
        </w:rPr>
        <w:t xml:space="preserve"> </w:t>
      </w:r>
      <w:r w:rsidR="00A55388">
        <w:rPr>
          <w:sz w:val="21"/>
          <w:szCs w:val="21"/>
        </w:rPr>
        <w:fldChar w:fldCharType="begin"/>
      </w:r>
      <w:r w:rsidR="00E9157E">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A55388">
        <w:rPr>
          <w:sz w:val="21"/>
          <w:szCs w:val="21"/>
        </w:rPr>
        <w:fldChar w:fldCharType="separate"/>
      </w:r>
      <w:r w:rsidR="00A55388">
        <w:rPr>
          <w:noProof/>
          <w:sz w:val="21"/>
          <w:szCs w:val="21"/>
        </w:rPr>
        <w:t>(Stoller 1961)</w:t>
      </w:r>
      <w:r w:rsidR="00A55388">
        <w:rPr>
          <w:sz w:val="21"/>
          <w:szCs w:val="21"/>
        </w:rPr>
        <w:fldChar w:fldCharType="end"/>
      </w:r>
      <w:r w:rsidR="007A743C">
        <w:rPr>
          <w:sz w:val="21"/>
          <w:szCs w:val="21"/>
        </w:rPr>
        <w:t xml:space="preserve">. </w:t>
      </w:r>
      <w:r w:rsidR="006E27FD">
        <w:rPr>
          <w:sz w:val="21"/>
          <w:szCs w:val="21"/>
        </w:rPr>
        <w:t xml:space="preserve">This is due to the increased concentration of </w:t>
      </w:r>
      <w:commentRangeStart w:id="53"/>
      <w:r w:rsidR="006E27FD">
        <w:rPr>
          <w:sz w:val="21"/>
          <w:szCs w:val="21"/>
        </w:rPr>
        <w:t>nitrite</w:t>
      </w:r>
      <w:commentRangeEnd w:id="53"/>
      <w:r w:rsidR="00FC5741">
        <w:rPr>
          <w:rStyle w:val="CommentReference"/>
        </w:rPr>
        <w:commentReference w:id="53"/>
      </w:r>
      <w:r w:rsidR="006E27FD">
        <w:rPr>
          <w:sz w:val="21"/>
          <w:szCs w:val="21"/>
        </w:rPr>
        <w:t xml:space="preserve"> in solution. </w:t>
      </w:r>
      <w:r w:rsidR="007A743C">
        <w:rPr>
          <w:sz w:val="21"/>
          <w:szCs w:val="21"/>
        </w:rPr>
        <w:t>T</w:t>
      </w:r>
      <w:r w:rsidR="00056039" w:rsidRPr="007A743C">
        <w:rPr>
          <w:sz w:val="21"/>
          <w:szCs w:val="21"/>
        </w:rPr>
        <w:t xml:space="preserve">he half-life </w:t>
      </w:r>
      <w:r w:rsidR="007A743C" w:rsidRPr="007A743C">
        <w:rPr>
          <w:sz w:val="21"/>
          <w:szCs w:val="21"/>
        </w:rPr>
        <w:t>of the ferrous ion</w:t>
      </w:r>
      <w:r w:rsidR="007A743C">
        <w:rPr>
          <w:sz w:val="21"/>
          <w:szCs w:val="21"/>
        </w:rPr>
        <w:t xml:space="preserve"> in the back-extraction solution of experiment 2</w:t>
      </w:r>
      <w:r w:rsidR="007A743C" w:rsidRPr="007A743C">
        <w:rPr>
          <w:sz w:val="21"/>
          <w:szCs w:val="21"/>
        </w:rPr>
        <w:t xml:space="preserve"> was roughly </w:t>
      </w:r>
      <w:commentRangeStart w:id="54"/>
      <w:r w:rsidR="007A743C" w:rsidRPr="007A743C">
        <w:rPr>
          <w:sz w:val="21"/>
          <w:szCs w:val="21"/>
        </w:rPr>
        <w:t>estimated wit</w:t>
      </w:r>
      <w:r w:rsidR="006E27FD">
        <w:rPr>
          <w:sz w:val="21"/>
          <w:szCs w:val="21"/>
        </w:rPr>
        <w:t>h a regression model</w:t>
      </w:r>
      <w:commentRangeEnd w:id="54"/>
      <w:r w:rsidR="00442FB9">
        <w:rPr>
          <w:rStyle w:val="CommentReference"/>
        </w:rPr>
        <w:commentReference w:id="54"/>
      </w:r>
      <w:r w:rsidR="006E27FD">
        <w:rPr>
          <w:sz w:val="21"/>
          <w:szCs w:val="21"/>
        </w:rPr>
        <w:t xml:space="preserve"> to be approximately</w:t>
      </w:r>
      <w:r w:rsidR="007A743C" w:rsidRPr="007A743C">
        <w:rPr>
          <w:sz w:val="21"/>
          <w:szCs w:val="21"/>
        </w:rPr>
        <w:t xml:space="preserve"> 4 days</w:t>
      </w:r>
      <w:r w:rsidR="003C68F4" w:rsidRPr="007A743C">
        <w:rPr>
          <w:sz w:val="21"/>
          <w:szCs w:val="21"/>
        </w:rPr>
        <w:t>.</w:t>
      </w:r>
      <w:r w:rsidR="006E27FD">
        <w:rPr>
          <w:sz w:val="21"/>
          <w:szCs w:val="21"/>
        </w:rPr>
        <w:t xml:space="preserve"> The</w:t>
      </w:r>
      <w:r w:rsidR="00972BD5" w:rsidRPr="007A743C">
        <w:rPr>
          <w:sz w:val="21"/>
          <w:szCs w:val="21"/>
        </w:rPr>
        <w:t xml:space="preserve"> </w:t>
      </w:r>
      <w:r w:rsidR="006E27FD">
        <w:rPr>
          <w:sz w:val="21"/>
          <w:szCs w:val="21"/>
        </w:rPr>
        <w:t xml:space="preserve">effect </w:t>
      </w:r>
      <w:r w:rsidR="00972BD5" w:rsidRPr="007A743C">
        <w:rPr>
          <w:sz w:val="21"/>
          <w:szCs w:val="21"/>
        </w:rPr>
        <w:t>is</w:t>
      </w:r>
      <w:r w:rsidR="006E27FD">
        <w:rPr>
          <w:sz w:val="21"/>
          <w:szCs w:val="21"/>
        </w:rPr>
        <w:t xml:space="preserve"> shown</w:t>
      </w:r>
      <w:r w:rsidR="00972BD5" w:rsidRPr="007A743C">
        <w:rPr>
          <w:sz w:val="21"/>
          <w:szCs w:val="21"/>
        </w:rPr>
        <w:t xml:space="preserve"> in the difference</w:t>
      </w:r>
      <w:r w:rsidR="00972BD5">
        <w:rPr>
          <w:sz w:val="21"/>
          <w:szCs w:val="21"/>
        </w:rPr>
        <w:t>s in Pu recovery between cycle 1 and cycle 2 of e</w:t>
      </w:r>
      <w:r w:rsidR="00E358DD">
        <w:rPr>
          <w:sz w:val="21"/>
          <w:szCs w:val="21"/>
        </w:rPr>
        <w:t>xperiment 2, where cycle 2 back-</w:t>
      </w:r>
      <w:r w:rsidR="00972BD5">
        <w:rPr>
          <w:sz w:val="21"/>
          <w:szCs w:val="21"/>
        </w:rPr>
        <w:t xml:space="preserve">extraction utilized a </w:t>
      </w:r>
      <w:proofErr w:type="gramStart"/>
      <w:r w:rsidR="00972BD5">
        <w:rPr>
          <w:sz w:val="21"/>
          <w:szCs w:val="21"/>
        </w:rPr>
        <w:t>Fe(</w:t>
      </w:r>
      <w:proofErr w:type="gramEnd"/>
      <w:r w:rsidR="00972BD5">
        <w:rPr>
          <w:sz w:val="21"/>
          <w:szCs w:val="21"/>
        </w:rPr>
        <w:t>II) solution</w:t>
      </w:r>
      <w:r w:rsidR="00B82558">
        <w:rPr>
          <w:sz w:val="21"/>
          <w:szCs w:val="21"/>
        </w:rPr>
        <w:t xml:space="preserve"> that was a day older</w:t>
      </w:r>
      <w:r w:rsidR="00972BD5">
        <w:rPr>
          <w:sz w:val="21"/>
          <w:szCs w:val="21"/>
        </w:rPr>
        <w:t xml:space="preserve">. </w:t>
      </w:r>
    </w:p>
    <w:p w14:paraId="76457CE2" w14:textId="6048FC7E" w:rsidR="005027F3" w:rsidRPr="002222F9" w:rsidRDefault="00C62A47" w:rsidP="00927BF6">
      <w:pPr>
        <w:rPr>
          <w:color w:val="FF0000"/>
          <w:sz w:val="21"/>
          <w:szCs w:val="21"/>
        </w:rPr>
      </w:pPr>
      <w:r w:rsidRPr="000A098C">
        <w:rPr>
          <w:sz w:val="21"/>
          <w:szCs w:val="21"/>
        </w:rPr>
        <w:lastRenderedPageBreak/>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r w:rsidR="0069249F" w:rsidRPr="0069249F">
        <w:rPr>
          <w:sz w:val="21"/>
          <w:szCs w:val="21"/>
        </w:rPr>
        <w:t xml:space="preserve">Equation </w:t>
      </w:r>
      <w:r w:rsidR="0069249F" w:rsidRPr="0069249F">
        <w:rPr>
          <w:noProof/>
          <w:sz w:val="21"/>
          <w:szCs w:val="21"/>
        </w:rPr>
        <w:t>3</w:t>
      </w:r>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F87267">
        <w:rPr>
          <w:sz w:val="21"/>
          <w:szCs w:val="21"/>
        </w:rPr>
        <w:t>the initial solution being</w:t>
      </w:r>
      <w:r w:rsidR="00045198" w:rsidRPr="000A098C">
        <w:rPr>
          <w:sz w:val="21"/>
          <w:szCs w:val="21"/>
        </w:rPr>
        <w:t xml:space="preserve"> the </w:t>
      </w:r>
      <w:r w:rsidR="00F87267">
        <w:rPr>
          <w:sz w:val="21"/>
          <w:szCs w:val="21"/>
        </w:rPr>
        <w:t>working</w:t>
      </w:r>
      <w:r w:rsidR="00045198" w:rsidRPr="000A098C">
        <w:rPr>
          <w:sz w:val="21"/>
          <w:szCs w:val="21"/>
        </w:rPr>
        <w:t xml:space="preserve"> solution and the final solution </w:t>
      </w:r>
      <w:r w:rsidR="00F87267">
        <w:rPr>
          <w:sz w:val="21"/>
          <w:szCs w:val="21"/>
        </w:rPr>
        <w:t>being</w:t>
      </w:r>
      <w:r w:rsidR="00045198" w:rsidRPr="000A098C">
        <w:rPr>
          <w:sz w:val="21"/>
          <w:szCs w:val="21"/>
        </w:rPr>
        <w:t xml:space="preserve"> 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r w:rsidR="0069249F" w:rsidRPr="000A098C">
        <w:rPr>
          <w:sz w:val="21"/>
          <w:szCs w:val="21"/>
        </w:rPr>
        <w:t xml:space="preserve">Table </w:t>
      </w:r>
      <w:r w:rsidR="0069249F">
        <w:rPr>
          <w:noProof/>
          <w:sz w:val="21"/>
          <w:szCs w:val="21"/>
        </w:rPr>
        <w:t>2</w:t>
      </w:r>
      <w:r w:rsidR="004138DF" w:rsidRPr="000A098C">
        <w:rPr>
          <w:sz w:val="21"/>
          <w:szCs w:val="21"/>
        </w:rPr>
        <w:fldChar w:fldCharType="end"/>
      </w:r>
      <w:r w:rsidR="004138DF" w:rsidRPr="000A098C">
        <w:rPr>
          <w:sz w:val="21"/>
          <w:szCs w:val="21"/>
        </w:rPr>
        <w:t xml:space="preserve">. </w:t>
      </w:r>
      <w:r w:rsidR="00927BF6">
        <w:rPr>
          <w:sz w:val="21"/>
          <w:szCs w:val="21"/>
        </w:rPr>
        <w:t>Cycle 2 of experiment 2</w:t>
      </w:r>
      <w:r w:rsidR="00A75E52">
        <w:rPr>
          <w:sz w:val="21"/>
          <w:szCs w:val="21"/>
        </w:rPr>
        <w:t xml:space="preserve"> is not </w:t>
      </w:r>
      <w:r w:rsidR="00F87267">
        <w:rPr>
          <w:sz w:val="21"/>
          <w:szCs w:val="21"/>
        </w:rPr>
        <w:t xml:space="preserve">shown </w:t>
      </w:r>
      <w:r w:rsidR="00A75E52">
        <w:rPr>
          <w:sz w:val="21"/>
          <w:szCs w:val="21"/>
        </w:rPr>
        <w:t xml:space="preserve">because the </w:t>
      </w:r>
      <w:r w:rsidR="00F87267">
        <w:rPr>
          <w:sz w:val="21"/>
          <w:szCs w:val="21"/>
        </w:rPr>
        <w:t>data were below background for these samples.</w:t>
      </w:r>
      <w:r w:rsidR="00927BF6">
        <w:rPr>
          <w:sz w:val="21"/>
          <w:szCs w:val="21"/>
        </w:rPr>
        <w:t xml:space="preserve"> </w:t>
      </w:r>
      <w:r w:rsidR="00C52C90" w:rsidRPr="00C52C90">
        <w:rPr>
          <w:sz w:val="21"/>
          <w:szCs w:val="21"/>
        </w:rPr>
        <w:t>The low DF values reported were expected due to reasons described above</w:t>
      </w:r>
      <w:del w:id="55" w:author="Charles M. Folden III" w:date="2016-05-01T16:50:00Z">
        <w:r w:rsidR="00C52C90" w:rsidRPr="00C52C90" w:rsidDel="008F3F26">
          <w:rPr>
            <w:sz w:val="21"/>
            <w:szCs w:val="21"/>
          </w:rPr>
          <w:delText xml:space="preserve">, </w:delText>
        </w:r>
      </w:del>
      <w:ins w:id="56" w:author="Charles M. Folden III" w:date="2016-05-01T16:50:00Z">
        <w:r w:rsidR="008F3F26">
          <w:rPr>
            <w:sz w:val="21"/>
            <w:szCs w:val="21"/>
          </w:rPr>
          <w:t>:</w:t>
        </w:r>
        <w:r w:rsidR="008F3F26" w:rsidRPr="00C52C90">
          <w:rPr>
            <w:sz w:val="21"/>
            <w:szCs w:val="21"/>
          </w:rPr>
          <w:t xml:space="preserve"> </w:t>
        </w:r>
        <w:r w:rsidR="008F3F26">
          <w:rPr>
            <w:sz w:val="21"/>
            <w:szCs w:val="21"/>
          </w:rPr>
          <w:t xml:space="preserve">the </w:t>
        </w:r>
      </w:ins>
      <w:r w:rsidR="00C52C90" w:rsidRPr="00C52C90">
        <w:rPr>
          <w:sz w:val="21"/>
          <w:szCs w:val="21"/>
        </w:rPr>
        <w:t xml:space="preserve">extraction and back-extraction </w:t>
      </w:r>
      <w:ins w:id="57" w:author="Charles M. Folden III" w:date="2016-05-01T16:51:00Z">
        <w:r w:rsidR="008F3F26">
          <w:rPr>
            <w:sz w:val="21"/>
            <w:szCs w:val="21"/>
          </w:rPr>
          <w:t xml:space="preserve">were performed </w:t>
        </w:r>
      </w:ins>
      <w:r w:rsidR="00C52C90" w:rsidRPr="00C52C90">
        <w:rPr>
          <w:sz w:val="21"/>
          <w:szCs w:val="21"/>
        </w:rPr>
        <w:t>without intermittent scrubbing</w:t>
      </w:r>
      <w:ins w:id="58" w:author="Charles M. Folden III" w:date="2016-05-01T16:51:00Z">
        <w:r w:rsidR="008F3F26">
          <w:rPr>
            <w:sz w:val="21"/>
            <w:szCs w:val="21"/>
          </w:rPr>
          <w:t>,</w:t>
        </w:r>
      </w:ins>
      <w:r w:rsidR="00C52C90" w:rsidRPr="00C52C90">
        <w:rPr>
          <w:sz w:val="21"/>
          <w:szCs w:val="21"/>
        </w:rPr>
        <w:t xml:space="preserve"> and </w:t>
      </w:r>
      <w:ins w:id="59" w:author="Charles M. Folden III" w:date="2016-05-01T16:50:00Z">
        <w:r w:rsidR="008F3F26">
          <w:rPr>
            <w:sz w:val="21"/>
            <w:szCs w:val="21"/>
          </w:rPr>
          <w:t xml:space="preserve">the </w:t>
        </w:r>
      </w:ins>
      <w:del w:id="60" w:author="Charles M. Folden III" w:date="2016-05-01T16:51:00Z">
        <w:r w:rsidR="00C52C90" w:rsidRPr="00C52C90" w:rsidDel="008F3F26">
          <w:rPr>
            <w:sz w:val="21"/>
            <w:szCs w:val="21"/>
          </w:rPr>
          <w:delText xml:space="preserve">low </w:delText>
        </w:r>
      </w:del>
      <w:r w:rsidR="00C52C90" w:rsidRPr="00C52C90">
        <w:rPr>
          <w:sz w:val="21"/>
          <w:szCs w:val="21"/>
        </w:rPr>
        <w:t>number of stages</w:t>
      </w:r>
      <w:ins w:id="61" w:author="Charles M. Folden III" w:date="2016-05-01T16:51:00Z">
        <w:r w:rsidR="008F3F26">
          <w:rPr>
            <w:sz w:val="21"/>
            <w:szCs w:val="21"/>
          </w:rPr>
          <w:t xml:space="preserve"> was low</w:t>
        </w:r>
      </w:ins>
      <w:r w:rsidR="00C52C90" w:rsidRPr="00C52C90">
        <w:rPr>
          <w:sz w:val="21"/>
          <w:szCs w:val="21"/>
        </w:rPr>
        <w:t>.</w:t>
      </w:r>
    </w:p>
    <w:p w14:paraId="62D4E9A1" w14:textId="77777777" w:rsidR="00B4560E" w:rsidRPr="000A098C" w:rsidRDefault="00B4560E" w:rsidP="00636933">
      <w:pPr>
        <w:pStyle w:val="Caption"/>
        <w:keepNext/>
        <w:spacing w:after="0"/>
        <w:rPr>
          <w:sz w:val="21"/>
          <w:szCs w:val="21"/>
        </w:rPr>
      </w:pPr>
      <w:bookmarkStart w:id="62"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69249F">
        <w:rPr>
          <w:noProof/>
          <w:sz w:val="21"/>
          <w:szCs w:val="21"/>
        </w:rPr>
        <w:t>2</w:t>
      </w:r>
      <w:r w:rsidR="004F24C2" w:rsidRPr="000A098C">
        <w:rPr>
          <w:noProof/>
          <w:sz w:val="21"/>
          <w:szCs w:val="21"/>
        </w:rPr>
        <w:fldChar w:fldCharType="end"/>
      </w:r>
      <w:bookmarkEnd w:id="62"/>
      <w:r w:rsidRPr="000A098C">
        <w:rPr>
          <w:noProof/>
          <w:sz w:val="21"/>
          <w:szCs w:val="21"/>
        </w:rPr>
        <w:t xml:space="preserve"> Decontamination factors for single and multiple contact</w:t>
      </w:r>
      <w:del w:id="63" w:author="Charles M. Folden III" w:date="2016-05-01T16:52:00Z">
        <w:r w:rsidRPr="000A098C" w:rsidDel="00CD00AA">
          <w:rPr>
            <w:noProof/>
            <w:sz w:val="21"/>
            <w:szCs w:val="21"/>
          </w:rPr>
          <w:delText>s</w:delText>
        </w:r>
      </w:del>
      <w:r w:rsidRPr="000A098C">
        <w:rPr>
          <w:noProof/>
          <w:sz w:val="21"/>
          <w:szCs w:val="21"/>
        </w:rPr>
        <w:t xml:space="preserve"> PUREX.</w:t>
      </w:r>
      <w:r w:rsidR="00B95174">
        <w:rPr>
          <w:noProof/>
          <w:sz w:val="21"/>
          <w:szCs w:val="21"/>
        </w:rPr>
        <w:t xml:space="preserve"> Results have been corrected to equal contact volumes between aqueous and organic solutions during both extraction and back-extraction, as well as zero hold-up volume.</w:t>
      </w:r>
    </w:p>
    <w:tbl>
      <w:tblPr>
        <w:tblStyle w:val="TableGridLight"/>
        <w:tblW w:w="6754" w:type="dxa"/>
        <w:tblLook w:val="04A0" w:firstRow="1" w:lastRow="0" w:firstColumn="1" w:lastColumn="0" w:noHBand="0" w:noVBand="1"/>
      </w:tblPr>
      <w:tblGrid>
        <w:gridCol w:w="1345"/>
        <w:gridCol w:w="891"/>
        <w:gridCol w:w="558"/>
        <w:gridCol w:w="1611"/>
        <w:gridCol w:w="810"/>
        <w:gridCol w:w="1539"/>
      </w:tblGrid>
      <w:tr w:rsidR="0017438C" w:rsidRPr="000A098C" w14:paraId="2151E3CF" w14:textId="77777777" w:rsidTr="00CD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13A553" w14:textId="77777777" w:rsidR="0017438C" w:rsidRPr="000A098C" w:rsidRDefault="0017438C" w:rsidP="004934BC">
            <w:pPr>
              <w:spacing w:line="240" w:lineRule="auto"/>
              <w:rPr>
                <w:sz w:val="21"/>
                <w:szCs w:val="21"/>
              </w:rPr>
            </w:pPr>
            <w:r>
              <w:rPr>
                <w:sz w:val="21"/>
                <w:szCs w:val="21"/>
              </w:rPr>
              <w:t>Element (Z</w:t>
            </w:r>
            <w:r w:rsidRPr="000A098C">
              <w:rPr>
                <w:sz w:val="21"/>
                <w:szCs w:val="21"/>
              </w:rPr>
              <w:t>)</w:t>
            </w:r>
          </w:p>
        </w:tc>
        <w:tc>
          <w:tcPr>
            <w:tcW w:w="891" w:type="dxa"/>
          </w:tcPr>
          <w:p w14:paraId="15BA20D8"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558" w:type="dxa"/>
          </w:tcPr>
          <w:p w14:paraId="208AC115"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611" w:type="dxa"/>
          </w:tcPr>
          <w:p w14:paraId="061E0877" w14:textId="77777777" w:rsidR="0017438C" w:rsidRPr="000A098C" w:rsidRDefault="0017438C" w:rsidP="00943E37">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 xml:space="preserve">Exp. 2  </w:t>
            </w:r>
            <w:r w:rsidR="00943E37">
              <w:rPr>
                <w:sz w:val="21"/>
                <w:szCs w:val="21"/>
              </w:rPr>
              <w:t xml:space="preserve">Cycle </w:t>
            </w:r>
            <w:r w:rsidR="0037384B">
              <w:rPr>
                <w:sz w:val="21"/>
                <w:szCs w:val="21"/>
              </w:rPr>
              <w:t>1</w:t>
            </w:r>
          </w:p>
        </w:tc>
        <w:tc>
          <w:tcPr>
            <w:tcW w:w="810" w:type="dxa"/>
          </w:tcPr>
          <w:p w14:paraId="49377BCC"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539" w:type="dxa"/>
          </w:tcPr>
          <w:p w14:paraId="70950E48"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17438C" w:rsidRPr="000A098C" w14:paraId="3F161BC6"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9D3538" w14:textId="77777777" w:rsidR="0017438C" w:rsidRPr="000A098C" w:rsidRDefault="0017438C" w:rsidP="004934BC">
            <w:pPr>
              <w:spacing w:line="240" w:lineRule="auto"/>
              <w:rPr>
                <w:sz w:val="21"/>
                <w:szCs w:val="21"/>
              </w:rPr>
            </w:pPr>
            <w:proofErr w:type="spellStart"/>
            <w:r w:rsidRPr="000A098C">
              <w:rPr>
                <w:sz w:val="21"/>
                <w:szCs w:val="21"/>
              </w:rPr>
              <w:t>Rb</w:t>
            </w:r>
            <w:proofErr w:type="spellEnd"/>
            <w:r w:rsidRPr="000A098C">
              <w:rPr>
                <w:sz w:val="21"/>
                <w:szCs w:val="21"/>
              </w:rPr>
              <w:t xml:space="preserve"> (37)</w:t>
            </w:r>
          </w:p>
        </w:tc>
        <w:tc>
          <w:tcPr>
            <w:tcW w:w="891" w:type="dxa"/>
          </w:tcPr>
          <w:p w14:paraId="730F87F2" w14:textId="77777777" w:rsidR="0017438C" w:rsidRPr="000A098C" w:rsidRDefault="007B3289"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39.0</w:t>
            </w:r>
          </w:p>
        </w:tc>
        <w:tc>
          <w:tcPr>
            <w:tcW w:w="558" w:type="dxa"/>
          </w:tcPr>
          <w:p w14:paraId="35DF509E" w14:textId="77777777"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1611" w:type="dxa"/>
          </w:tcPr>
          <w:p w14:paraId="5324810F"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w:t>
            </w:r>
          </w:p>
        </w:tc>
        <w:tc>
          <w:tcPr>
            <w:tcW w:w="810" w:type="dxa"/>
          </w:tcPr>
          <w:p w14:paraId="3A77F71D"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539" w:type="dxa"/>
          </w:tcPr>
          <w:p w14:paraId="274FE522"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17438C" w:rsidRPr="000A098C" w14:paraId="460D500A"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4E344D46" w14:textId="77777777" w:rsidR="0017438C" w:rsidRPr="000A098C" w:rsidRDefault="0017438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
          <w:p w14:paraId="4785682C" w14:textId="77777777"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282.5</w:t>
            </w:r>
          </w:p>
        </w:tc>
        <w:tc>
          <w:tcPr>
            <w:tcW w:w="558" w:type="dxa"/>
          </w:tcPr>
          <w:p w14:paraId="63FA2F7B" w14:textId="77777777"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1611" w:type="dxa"/>
          </w:tcPr>
          <w:p w14:paraId="0FFC772D" w14:textId="77777777"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84.6</w:t>
            </w:r>
          </w:p>
        </w:tc>
        <w:tc>
          <w:tcPr>
            <w:tcW w:w="810" w:type="dxa"/>
          </w:tcPr>
          <w:p w14:paraId="6374A5A1" w14:textId="77777777"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w:t>
            </w:r>
          </w:p>
        </w:tc>
        <w:tc>
          <w:tcPr>
            <w:tcW w:w="1539" w:type="dxa"/>
          </w:tcPr>
          <w:p w14:paraId="0D02F8BE"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17438C" w:rsidRPr="000A098C" w14:paraId="18985211"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7C46042" w14:textId="77777777" w:rsidR="0017438C" w:rsidRPr="000A098C" w:rsidRDefault="0017438C" w:rsidP="004934BC">
            <w:pPr>
              <w:spacing w:line="240" w:lineRule="auto"/>
              <w:rPr>
                <w:sz w:val="21"/>
                <w:szCs w:val="21"/>
              </w:rPr>
            </w:pPr>
            <w:r w:rsidRPr="000A098C">
              <w:rPr>
                <w:sz w:val="21"/>
                <w:szCs w:val="21"/>
              </w:rPr>
              <w:t>Mo (42)</w:t>
            </w:r>
          </w:p>
        </w:tc>
        <w:tc>
          <w:tcPr>
            <w:tcW w:w="891" w:type="dxa"/>
          </w:tcPr>
          <w:p w14:paraId="13AD888A" w14:textId="77777777" w:rsidR="0017438C" w:rsidRPr="000A098C" w:rsidRDefault="007B3289"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w:t>
            </w:r>
          </w:p>
        </w:tc>
        <w:tc>
          <w:tcPr>
            <w:tcW w:w="558" w:type="dxa"/>
          </w:tcPr>
          <w:p w14:paraId="035BD155" w14:textId="77777777"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611" w:type="dxa"/>
          </w:tcPr>
          <w:p w14:paraId="747A4A05"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w:t>
            </w:r>
          </w:p>
        </w:tc>
        <w:tc>
          <w:tcPr>
            <w:tcW w:w="810" w:type="dxa"/>
          </w:tcPr>
          <w:p w14:paraId="12769F1A"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w:t>
            </w:r>
          </w:p>
        </w:tc>
        <w:tc>
          <w:tcPr>
            <w:tcW w:w="1539" w:type="dxa"/>
          </w:tcPr>
          <w:p w14:paraId="6BC25088"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00C7469B">
              <w:rPr>
                <w:sz w:val="21"/>
                <w:szCs w:val="21"/>
                <w:vertAlign w:val="superscript"/>
              </w:rPr>
              <w:t>,98,100</w:t>
            </w:r>
            <w:r w:rsidRPr="000A098C">
              <w:rPr>
                <w:sz w:val="21"/>
                <w:szCs w:val="21"/>
              </w:rPr>
              <w:t>Mo</w:t>
            </w:r>
          </w:p>
        </w:tc>
      </w:tr>
      <w:tr w:rsidR="0017438C" w:rsidRPr="000A098C" w14:paraId="38E2C2E3"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269115F1" w14:textId="77777777" w:rsidR="0017438C" w:rsidRPr="000A098C" w:rsidRDefault="0017438C" w:rsidP="004934BC">
            <w:pPr>
              <w:spacing w:line="240" w:lineRule="auto"/>
              <w:rPr>
                <w:sz w:val="21"/>
                <w:szCs w:val="21"/>
              </w:rPr>
            </w:pPr>
            <w:r w:rsidRPr="000A098C">
              <w:rPr>
                <w:sz w:val="21"/>
                <w:szCs w:val="21"/>
              </w:rPr>
              <w:t>Ru (44)</w:t>
            </w:r>
          </w:p>
        </w:tc>
        <w:tc>
          <w:tcPr>
            <w:tcW w:w="891" w:type="dxa"/>
          </w:tcPr>
          <w:p w14:paraId="27038822" w14:textId="77777777"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59.2</w:t>
            </w:r>
          </w:p>
        </w:tc>
        <w:tc>
          <w:tcPr>
            <w:tcW w:w="558" w:type="dxa"/>
          </w:tcPr>
          <w:p w14:paraId="4D8A4210" w14:textId="77777777"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6.4</w:t>
            </w:r>
          </w:p>
        </w:tc>
        <w:tc>
          <w:tcPr>
            <w:tcW w:w="1611" w:type="dxa"/>
          </w:tcPr>
          <w:p w14:paraId="4C15451D" w14:textId="77777777"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w:t>
            </w:r>
          </w:p>
        </w:tc>
        <w:tc>
          <w:tcPr>
            <w:tcW w:w="810" w:type="dxa"/>
          </w:tcPr>
          <w:p w14:paraId="6709598D" w14:textId="77777777"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14:paraId="6CBD6544"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17438C" w:rsidRPr="000A098C" w14:paraId="3BFE676D"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5B4891" w14:textId="77777777" w:rsidR="0017438C" w:rsidRPr="000A098C" w:rsidRDefault="0017438C" w:rsidP="004934BC">
            <w:pPr>
              <w:spacing w:line="240" w:lineRule="auto"/>
              <w:rPr>
                <w:sz w:val="21"/>
                <w:szCs w:val="21"/>
              </w:rPr>
            </w:pPr>
            <w:proofErr w:type="spellStart"/>
            <w:r w:rsidRPr="000A098C">
              <w:rPr>
                <w:sz w:val="21"/>
                <w:szCs w:val="21"/>
              </w:rPr>
              <w:t>Pd</w:t>
            </w:r>
            <w:proofErr w:type="spellEnd"/>
            <w:r w:rsidRPr="000A098C">
              <w:rPr>
                <w:sz w:val="21"/>
                <w:szCs w:val="21"/>
              </w:rPr>
              <w:t xml:space="preserve"> (46)</w:t>
            </w:r>
          </w:p>
        </w:tc>
        <w:tc>
          <w:tcPr>
            <w:tcW w:w="891" w:type="dxa"/>
          </w:tcPr>
          <w:p w14:paraId="3EFBD52B"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65.0</w:t>
            </w:r>
          </w:p>
        </w:tc>
        <w:tc>
          <w:tcPr>
            <w:tcW w:w="558" w:type="dxa"/>
          </w:tcPr>
          <w:p w14:paraId="5E2D9B13"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14.3</w:t>
            </w:r>
          </w:p>
        </w:tc>
        <w:tc>
          <w:tcPr>
            <w:tcW w:w="1611" w:type="dxa"/>
          </w:tcPr>
          <w:p w14:paraId="16A31A8C"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w:t>
            </w:r>
          </w:p>
        </w:tc>
        <w:tc>
          <w:tcPr>
            <w:tcW w:w="810" w:type="dxa"/>
          </w:tcPr>
          <w:p w14:paraId="0A3E1CE4"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539" w:type="dxa"/>
          </w:tcPr>
          <w:p w14:paraId="0BE71ADE"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110</w:t>
            </w:r>
            <w:r w:rsidRPr="000A098C">
              <w:rPr>
                <w:sz w:val="21"/>
                <w:szCs w:val="21"/>
              </w:rPr>
              <w:t>Pd</w:t>
            </w:r>
          </w:p>
        </w:tc>
      </w:tr>
      <w:tr w:rsidR="0017438C" w:rsidRPr="000A098C" w14:paraId="6A5A70CC"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29D2A3F4" w14:textId="77777777" w:rsidR="0017438C" w:rsidRPr="000A098C" w:rsidRDefault="0017438C" w:rsidP="004934BC">
            <w:pPr>
              <w:spacing w:line="240" w:lineRule="auto"/>
              <w:rPr>
                <w:sz w:val="21"/>
                <w:szCs w:val="21"/>
              </w:rPr>
            </w:pPr>
            <w:r w:rsidRPr="000A098C">
              <w:rPr>
                <w:sz w:val="21"/>
                <w:szCs w:val="21"/>
              </w:rPr>
              <w:t>Cd (48)</w:t>
            </w:r>
          </w:p>
        </w:tc>
        <w:tc>
          <w:tcPr>
            <w:tcW w:w="891" w:type="dxa"/>
          </w:tcPr>
          <w:p w14:paraId="10E89BF0"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73.6</w:t>
            </w:r>
          </w:p>
        </w:tc>
        <w:tc>
          <w:tcPr>
            <w:tcW w:w="558" w:type="dxa"/>
          </w:tcPr>
          <w:p w14:paraId="46B306ED"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17.4</w:t>
            </w:r>
          </w:p>
        </w:tc>
        <w:tc>
          <w:tcPr>
            <w:tcW w:w="1611" w:type="dxa"/>
          </w:tcPr>
          <w:p w14:paraId="5D1D898A" w14:textId="77777777" w:rsidR="0017438C" w:rsidRPr="000A098C" w:rsidRDefault="00C7469B"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w:t>
            </w:r>
          </w:p>
        </w:tc>
        <w:tc>
          <w:tcPr>
            <w:tcW w:w="810" w:type="dxa"/>
          </w:tcPr>
          <w:p w14:paraId="51324BFF"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14:paraId="119A5FD0"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17438C" w:rsidRPr="000A098C" w14:paraId="59AB6014"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AA631D4" w14:textId="77777777" w:rsidR="0017438C" w:rsidRPr="000A098C" w:rsidRDefault="0017438C" w:rsidP="004934BC">
            <w:pPr>
              <w:spacing w:line="240" w:lineRule="auto"/>
              <w:rPr>
                <w:sz w:val="21"/>
                <w:szCs w:val="21"/>
              </w:rPr>
            </w:pPr>
            <w:r w:rsidRPr="000A098C">
              <w:rPr>
                <w:sz w:val="21"/>
                <w:szCs w:val="21"/>
              </w:rPr>
              <w:t>Cs (55)</w:t>
            </w:r>
          </w:p>
        </w:tc>
        <w:tc>
          <w:tcPr>
            <w:tcW w:w="891" w:type="dxa"/>
          </w:tcPr>
          <w:p w14:paraId="44D26530"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176.6</w:t>
            </w:r>
          </w:p>
        </w:tc>
        <w:tc>
          <w:tcPr>
            <w:tcW w:w="558" w:type="dxa"/>
          </w:tcPr>
          <w:p w14:paraId="5680ADBD"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28.0</w:t>
            </w:r>
          </w:p>
        </w:tc>
        <w:tc>
          <w:tcPr>
            <w:tcW w:w="1611" w:type="dxa"/>
          </w:tcPr>
          <w:p w14:paraId="21961A8E"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52.9</w:t>
            </w:r>
          </w:p>
        </w:tc>
        <w:tc>
          <w:tcPr>
            <w:tcW w:w="810" w:type="dxa"/>
          </w:tcPr>
          <w:p w14:paraId="16858CD6"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w:t>
            </w:r>
          </w:p>
        </w:tc>
        <w:tc>
          <w:tcPr>
            <w:tcW w:w="1539" w:type="dxa"/>
          </w:tcPr>
          <w:p w14:paraId="1C7899A7"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133</w:t>
            </w:r>
            <w:r w:rsidRPr="000A098C">
              <w:rPr>
                <w:sz w:val="21"/>
                <w:szCs w:val="21"/>
              </w:rPr>
              <w:t>Cs</w:t>
            </w:r>
          </w:p>
        </w:tc>
      </w:tr>
      <w:tr w:rsidR="0017438C" w:rsidRPr="000A098C" w14:paraId="55C0BF10"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1E91B2E3" w14:textId="77777777" w:rsidR="0017438C" w:rsidRPr="000A098C" w:rsidRDefault="0017438C" w:rsidP="004934BC">
            <w:pPr>
              <w:spacing w:line="240" w:lineRule="auto"/>
              <w:rPr>
                <w:sz w:val="21"/>
                <w:szCs w:val="21"/>
              </w:rPr>
            </w:pPr>
            <w:r w:rsidRPr="000A098C">
              <w:rPr>
                <w:sz w:val="21"/>
                <w:szCs w:val="21"/>
              </w:rPr>
              <w:t>Ce (58)</w:t>
            </w:r>
          </w:p>
        </w:tc>
        <w:tc>
          <w:tcPr>
            <w:tcW w:w="891" w:type="dxa"/>
          </w:tcPr>
          <w:p w14:paraId="56887D37"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558" w:type="dxa"/>
          </w:tcPr>
          <w:p w14:paraId="4D387D26"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16.3</w:t>
            </w:r>
          </w:p>
        </w:tc>
        <w:tc>
          <w:tcPr>
            <w:tcW w:w="1611" w:type="dxa"/>
          </w:tcPr>
          <w:p w14:paraId="0B25F04D"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11.5</w:t>
            </w:r>
          </w:p>
        </w:tc>
        <w:tc>
          <w:tcPr>
            <w:tcW w:w="810" w:type="dxa"/>
          </w:tcPr>
          <w:p w14:paraId="4980771D"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4.9</w:t>
            </w:r>
          </w:p>
        </w:tc>
        <w:tc>
          <w:tcPr>
            <w:tcW w:w="1539" w:type="dxa"/>
          </w:tcPr>
          <w:p w14:paraId="606675C4" w14:textId="77777777" w:rsidR="0017438C" w:rsidRPr="009736FF"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17438C" w:rsidRPr="000A098C" w14:paraId="49C31728"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E6EA100" w14:textId="77777777" w:rsidR="0017438C" w:rsidRPr="000A098C" w:rsidRDefault="0017438C" w:rsidP="004934BC">
            <w:pPr>
              <w:spacing w:line="240" w:lineRule="auto"/>
              <w:rPr>
                <w:sz w:val="21"/>
                <w:szCs w:val="21"/>
              </w:rPr>
            </w:pPr>
            <w:proofErr w:type="spellStart"/>
            <w:r w:rsidRPr="000A098C">
              <w:rPr>
                <w:sz w:val="21"/>
                <w:szCs w:val="21"/>
              </w:rPr>
              <w:t>Nd</w:t>
            </w:r>
            <w:proofErr w:type="spellEnd"/>
            <w:r w:rsidRPr="000A098C">
              <w:rPr>
                <w:sz w:val="21"/>
                <w:szCs w:val="21"/>
              </w:rPr>
              <w:t xml:space="preserve"> (60)</w:t>
            </w:r>
          </w:p>
        </w:tc>
        <w:tc>
          <w:tcPr>
            <w:tcW w:w="891" w:type="dxa"/>
          </w:tcPr>
          <w:p w14:paraId="5523752F"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19.2</w:t>
            </w:r>
          </w:p>
        </w:tc>
        <w:tc>
          <w:tcPr>
            <w:tcW w:w="558" w:type="dxa"/>
          </w:tcPr>
          <w:p w14:paraId="4C537366"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2.1</w:t>
            </w:r>
          </w:p>
        </w:tc>
        <w:tc>
          <w:tcPr>
            <w:tcW w:w="1611" w:type="dxa"/>
          </w:tcPr>
          <w:p w14:paraId="387EFC67"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810" w:type="dxa"/>
          </w:tcPr>
          <w:p w14:paraId="7AA5C7EB"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0.4</w:t>
            </w:r>
          </w:p>
        </w:tc>
        <w:tc>
          <w:tcPr>
            <w:tcW w:w="1539" w:type="dxa"/>
          </w:tcPr>
          <w:p w14:paraId="44F36DAB"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17438C" w:rsidRPr="000A098C" w14:paraId="66387947"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5C5C31CC" w14:textId="77777777" w:rsidR="0017438C" w:rsidRPr="000A098C" w:rsidRDefault="0017438C" w:rsidP="004934BC">
            <w:pPr>
              <w:spacing w:line="240" w:lineRule="auto"/>
              <w:rPr>
                <w:sz w:val="21"/>
                <w:szCs w:val="21"/>
              </w:rPr>
            </w:pPr>
            <w:r w:rsidRPr="000A098C">
              <w:rPr>
                <w:sz w:val="21"/>
                <w:szCs w:val="21"/>
              </w:rPr>
              <w:t>Pm (61)</w:t>
            </w:r>
          </w:p>
        </w:tc>
        <w:tc>
          <w:tcPr>
            <w:tcW w:w="891" w:type="dxa"/>
          </w:tcPr>
          <w:p w14:paraId="57EF37E6"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w:t>
            </w:r>
          </w:p>
        </w:tc>
        <w:tc>
          <w:tcPr>
            <w:tcW w:w="558" w:type="dxa"/>
          </w:tcPr>
          <w:p w14:paraId="0F4055C3"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w:t>
            </w:r>
          </w:p>
        </w:tc>
        <w:tc>
          <w:tcPr>
            <w:tcW w:w="1611" w:type="dxa"/>
          </w:tcPr>
          <w:p w14:paraId="3226E033"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3.9</w:t>
            </w:r>
          </w:p>
        </w:tc>
        <w:tc>
          <w:tcPr>
            <w:tcW w:w="810" w:type="dxa"/>
          </w:tcPr>
          <w:p w14:paraId="1873CD83"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14:paraId="2D9FCAEC"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17438C" w:rsidRPr="000A098C" w14:paraId="2917E17B"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9185D1" w14:textId="77777777" w:rsidR="0017438C" w:rsidRPr="000A098C" w:rsidRDefault="0017438C" w:rsidP="004934BC">
            <w:pPr>
              <w:spacing w:line="240" w:lineRule="auto"/>
              <w:rPr>
                <w:sz w:val="21"/>
                <w:szCs w:val="21"/>
              </w:rPr>
            </w:pPr>
            <w:r w:rsidRPr="000A098C">
              <w:rPr>
                <w:sz w:val="21"/>
                <w:szCs w:val="21"/>
              </w:rPr>
              <w:t>Sm (62)</w:t>
            </w:r>
          </w:p>
        </w:tc>
        <w:tc>
          <w:tcPr>
            <w:tcW w:w="891" w:type="dxa"/>
          </w:tcPr>
          <w:p w14:paraId="2CC7616B"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11.5</w:t>
            </w:r>
          </w:p>
        </w:tc>
        <w:tc>
          <w:tcPr>
            <w:tcW w:w="558" w:type="dxa"/>
          </w:tcPr>
          <w:p w14:paraId="77F10C13"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w:t>
            </w:r>
          </w:p>
        </w:tc>
        <w:tc>
          <w:tcPr>
            <w:tcW w:w="1611" w:type="dxa"/>
          </w:tcPr>
          <w:p w14:paraId="75693CAB"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3.6</w:t>
            </w:r>
          </w:p>
        </w:tc>
        <w:tc>
          <w:tcPr>
            <w:tcW w:w="810" w:type="dxa"/>
          </w:tcPr>
          <w:p w14:paraId="6149716B"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0.3</w:t>
            </w:r>
          </w:p>
        </w:tc>
        <w:tc>
          <w:tcPr>
            <w:tcW w:w="1539" w:type="dxa"/>
          </w:tcPr>
          <w:p w14:paraId="5990F51B"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17438C" w:rsidRPr="000A098C" w14:paraId="46D9B754"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1431E8E7" w14:textId="77777777" w:rsidR="0017438C" w:rsidRPr="000A098C" w:rsidRDefault="0017438C"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
          <w:p w14:paraId="59C0A8C1"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10.0</w:t>
            </w:r>
          </w:p>
        </w:tc>
        <w:tc>
          <w:tcPr>
            <w:tcW w:w="558" w:type="dxa"/>
          </w:tcPr>
          <w:p w14:paraId="4F16CEDA"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w:t>
            </w:r>
          </w:p>
        </w:tc>
        <w:tc>
          <w:tcPr>
            <w:tcW w:w="1611" w:type="dxa"/>
          </w:tcPr>
          <w:p w14:paraId="390A59C3"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w:t>
            </w:r>
          </w:p>
        </w:tc>
        <w:tc>
          <w:tcPr>
            <w:tcW w:w="810" w:type="dxa"/>
          </w:tcPr>
          <w:p w14:paraId="5D225C23"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14:paraId="0A35A3CD"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17438C" w:rsidRPr="000A098C" w14:paraId="6681AD50"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95AF2C6" w14:textId="77777777" w:rsidR="0017438C" w:rsidRPr="000A098C" w:rsidRDefault="0017438C" w:rsidP="004934BC">
            <w:pPr>
              <w:spacing w:line="240" w:lineRule="auto"/>
              <w:rPr>
                <w:sz w:val="21"/>
                <w:szCs w:val="21"/>
              </w:rPr>
            </w:pPr>
            <w:r w:rsidRPr="000A098C">
              <w:rPr>
                <w:sz w:val="21"/>
                <w:szCs w:val="21"/>
              </w:rPr>
              <w:t>U (92)</w:t>
            </w:r>
          </w:p>
        </w:tc>
        <w:tc>
          <w:tcPr>
            <w:tcW w:w="891" w:type="dxa"/>
          </w:tcPr>
          <w:p w14:paraId="212066EE"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w:t>
            </w:r>
          </w:p>
        </w:tc>
        <w:tc>
          <w:tcPr>
            <w:tcW w:w="558" w:type="dxa"/>
          </w:tcPr>
          <w:p w14:paraId="7319797F"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611" w:type="dxa"/>
          </w:tcPr>
          <w:p w14:paraId="3356F074" w14:textId="77777777" w:rsidR="0017438C" w:rsidRPr="000A098C" w:rsidRDefault="00B819A8"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14.7</w:t>
            </w:r>
          </w:p>
        </w:tc>
        <w:tc>
          <w:tcPr>
            <w:tcW w:w="810" w:type="dxa"/>
          </w:tcPr>
          <w:p w14:paraId="29535A99" w14:textId="77777777" w:rsidR="0017438C" w:rsidRPr="000A098C" w:rsidRDefault="00B819A8"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w:t>
            </w:r>
          </w:p>
        </w:tc>
        <w:tc>
          <w:tcPr>
            <w:tcW w:w="1539" w:type="dxa"/>
          </w:tcPr>
          <w:p w14:paraId="7DC76BDB"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14:paraId="17E2C08A" w14:textId="77777777" w:rsidR="00E60349" w:rsidRPr="00E60349" w:rsidRDefault="00E60349" w:rsidP="009D23EB">
      <w:pPr>
        <w:rPr>
          <w:sz w:val="21"/>
          <w:szCs w:val="21"/>
        </w:rPr>
      </w:pPr>
    </w:p>
    <w:p w14:paraId="710125E0" w14:textId="37772908" w:rsidR="00F76A86" w:rsidDel="00CD00AA" w:rsidRDefault="00C52C90" w:rsidP="00C52C90">
      <w:pPr>
        <w:ind w:firstLine="360"/>
        <w:rPr>
          <w:del w:id="64" w:author="Charles M. Folden III" w:date="2016-05-01T16:52:00Z"/>
          <w:sz w:val="21"/>
          <w:szCs w:val="21"/>
        </w:rPr>
      </w:pPr>
      <w:r>
        <w:rPr>
          <w:sz w:val="21"/>
          <w:szCs w:val="21"/>
        </w:rPr>
        <w:t>T</w:t>
      </w:r>
      <w:r w:rsidR="00F76A86" w:rsidRPr="000A098C">
        <w:rPr>
          <w:sz w:val="21"/>
          <w:szCs w:val="21"/>
        </w:rPr>
        <w: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w:t>
      </w:r>
      <w:r w:rsidR="004050B8">
        <w:rPr>
          <w:sz w:val="21"/>
          <w:szCs w:val="21"/>
        </w:rPr>
        <w:t xml:space="preserve">ues because </w:t>
      </w:r>
      <w:r w:rsidR="000531CB">
        <w:rPr>
          <w:sz w:val="21"/>
          <w:szCs w:val="21"/>
        </w:rPr>
        <w:t xml:space="preserve">of </w:t>
      </w:r>
      <w:ins w:id="65" w:author="Charles M. Folden III" w:date="2016-05-01T16:52:00Z">
        <w:r w:rsidR="00CD00AA">
          <w:rPr>
            <w:sz w:val="21"/>
            <w:szCs w:val="21"/>
          </w:rPr>
          <w:t xml:space="preserve">the </w:t>
        </w:r>
      </w:ins>
      <w:r w:rsidR="000531CB">
        <w:rPr>
          <w:sz w:val="21"/>
          <w:szCs w:val="21"/>
        </w:rPr>
        <w:t>multiple extraction and back-</w:t>
      </w:r>
      <w:r w:rsidR="004050B8">
        <w:rPr>
          <w:sz w:val="21"/>
          <w:szCs w:val="21"/>
        </w:rPr>
        <w:t>extraction steps</w:t>
      </w:r>
      <w:ins w:id="66" w:author="sunil" w:date="2016-05-01T19:11:00Z">
        <w:r w:rsidR="00123978">
          <w:rPr>
            <w:sz w:val="21"/>
            <w:szCs w:val="21"/>
          </w:rPr>
          <w:t xml:space="preserve"> even if it underwent only one cycle</w:t>
        </w:r>
      </w:ins>
      <w:r w:rsidR="00540CFF">
        <w:rPr>
          <w:sz w:val="21"/>
          <w:szCs w:val="21"/>
        </w:rPr>
        <w:t>.</w:t>
      </w:r>
      <w:r w:rsidR="00FC064E">
        <w:rPr>
          <w:sz w:val="21"/>
          <w:szCs w:val="21"/>
        </w:rPr>
        <w:t xml:space="preserve"> </w:t>
      </w:r>
    </w:p>
    <w:p w14:paraId="541707F9" w14:textId="5F994845" w:rsidR="00C85567" w:rsidRDefault="00FC064E" w:rsidP="00FC064E">
      <w:pPr>
        <w:ind w:firstLine="360"/>
        <w:rPr>
          <w:color w:val="FF0000"/>
          <w:sz w:val="21"/>
          <w:szCs w:val="21"/>
        </w:rPr>
      </w:pPr>
      <w:r>
        <w:rPr>
          <w:sz w:val="21"/>
          <w:szCs w:val="21"/>
        </w:rPr>
        <w:t xml:space="preserve">This is </w:t>
      </w:r>
      <w:r>
        <w:rPr>
          <w:sz w:val="21"/>
          <w:szCs w:val="21"/>
        </w:rPr>
        <w:lastRenderedPageBreak/>
        <w:t xml:space="preserve">shown in </w:t>
      </w:r>
      <w:r w:rsidR="00C0640C" w:rsidRPr="000A098C">
        <w:rPr>
          <w:sz w:val="21"/>
          <w:szCs w:val="21"/>
        </w:rPr>
        <w:fldChar w:fldCharType="begin"/>
      </w:r>
      <w:r w:rsidR="00C0640C" w:rsidRPr="000A098C">
        <w:rPr>
          <w:sz w:val="21"/>
          <w:szCs w:val="21"/>
        </w:rPr>
        <w:instrText xml:space="preserve"> REF _Ref447709028 \h </w:instrText>
      </w:r>
      <w:r w:rsidR="000A098C">
        <w:rPr>
          <w:sz w:val="21"/>
          <w:szCs w:val="21"/>
        </w:rPr>
        <w:instrText xml:space="preserve"> \* MERGEFORMAT </w:instrText>
      </w:r>
      <w:r w:rsidR="00C0640C" w:rsidRPr="000A098C">
        <w:rPr>
          <w:sz w:val="21"/>
          <w:szCs w:val="21"/>
        </w:rPr>
      </w:r>
      <w:r w:rsidR="00C0640C" w:rsidRPr="000A098C">
        <w:rPr>
          <w:sz w:val="21"/>
          <w:szCs w:val="21"/>
        </w:rPr>
        <w:fldChar w:fldCharType="separate"/>
      </w:r>
      <w:r w:rsidR="0069249F" w:rsidRPr="000A098C">
        <w:rPr>
          <w:sz w:val="21"/>
          <w:szCs w:val="21"/>
        </w:rPr>
        <w:t xml:space="preserve">Figure </w:t>
      </w:r>
      <w:r w:rsidR="0069249F">
        <w:rPr>
          <w:noProof/>
          <w:sz w:val="21"/>
          <w:szCs w:val="21"/>
        </w:rPr>
        <w:t>1</w:t>
      </w:r>
      <w:r w:rsidR="00C0640C" w:rsidRPr="000A098C">
        <w:rPr>
          <w:sz w:val="21"/>
          <w:szCs w:val="21"/>
        </w:rPr>
        <w:fldChar w:fldCharType="end"/>
      </w:r>
      <w:r>
        <w:rPr>
          <w:sz w:val="21"/>
          <w:szCs w:val="21"/>
        </w:rPr>
        <w:t>,</w:t>
      </w:r>
      <w:r w:rsidR="00077E30">
        <w:rPr>
          <w:sz w:val="21"/>
          <w:szCs w:val="21"/>
        </w:rPr>
        <w:t xml:space="preserve"> </w:t>
      </w:r>
      <w:r>
        <w:rPr>
          <w:sz w:val="21"/>
          <w:szCs w:val="21"/>
        </w:rPr>
        <w:t>where</w:t>
      </w:r>
      <w:r w:rsidR="00C0640C" w:rsidRPr="000A098C">
        <w:rPr>
          <w:sz w:val="21"/>
          <w:szCs w:val="21"/>
        </w:rPr>
        <w:t xml:space="preserve"> theoretical DFs </w:t>
      </w:r>
      <w:r w:rsidR="0036701B">
        <w:rPr>
          <w:sz w:val="21"/>
          <w:szCs w:val="21"/>
        </w:rPr>
        <w:t>as a function of</w:t>
      </w:r>
      <w:r w:rsidR="00C0640C" w:rsidRPr="000A098C">
        <w:rPr>
          <w:sz w:val="21"/>
          <w:szCs w:val="21"/>
        </w:rPr>
        <w:t xml:space="preserve"> extraction step</w:t>
      </w:r>
      <w:r w:rsidR="00077E30">
        <w:rPr>
          <w:sz w:val="21"/>
          <w:szCs w:val="21"/>
        </w:rPr>
        <w:t xml:space="preserve"> </w:t>
      </w:r>
      <w:r w:rsidR="0036701B">
        <w:rPr>
          <w:sz w:val="21"/>
          <w:szCs w:val="21"/>
        </w:rPr>
        <w:t>and</w:t>
      </w:r>
      <w:r w:rsidR="00C0640C" w:rsidRPr="000A098C">
        <w:rPr>
          <w:sz w:val="21"/>
          <w:szCs w:val="21"/>
        </w:rPr>
        <w:t xml:space="preserve"> volume rati</w:t>
      </w:r>
      <w:r w:rsidR="0036701B">
        <w:rPr>
          <w:sz w:val="21"/>
          <w:szCs w:val="21"/>
        </w:rPr>
        <w:t>o</w:t>
      </w:r>
      <w:r w:rsidR="007B3679">
        <w:rPr>
          <w:sz w:val="21"/>
          <w:szCs w:val="21"/>
        </w:rPr>
        <w:t xml:space="preserve"> for a product with a DC of 10 and a contaminant with a DC of 0.1</w:t>
      </w:r>
      <w:r>
        <w:rPr>
          <w:sz w:val="21"/>
          <w:szCs w:val="21"/>
        </w:rPr>
        <w:t xml:space="preserve"> are shown</w:t>
      </w:r>
      <w:r w:rsidR="007B3679">
        <w:rPr>
          <w:sz w:val="21"/>
          <w:szCs w:val="21"/>
        </w:rPr>
        <w:t xml:space="preserve">. </w:t>
      </w:r>
      <w:del w:id="67" w:author="Charles M. Folden III" w:date="2016-05-01T16:53:00Z">
        <w:r w:rsidR="007B3679" w:rsidDel="00CD00AA">
          <w:rPr>
            <w:sz w:val="21"/>
            <w:szCs w:val="21"/>
          </w:rPr>
          <w:delText>Th</w:delText>
        </w:r>
        <w:r w:rsidR="00497548" w:rsidRPr="00497548" w:rsidDel="00CD00AA">
          <w:rPr>
            <w:sz w:val="21"/>
            <w:szCs w:val="21"/>
          </w:rPr>
          <w:delText xml:space="preserve">e </w:delText>
        </w:r>
      </w:del>
      <w:ins w:id="68" w:author="Charles M. Folden III" w:date="2016-05-01T16:53:00Z">
        <w:r w:rsidR="00CD00AA">
          <w:rPr>
            <w:sz w:val="21"/>
            <w:szCs w:val="21"/>
          </w:rPr>
          <w:t xml:space="preserve">Higher </w:t>
        </w:r>
      </w:ins>
      <w:r w:rsidR="00497548" w:rsidRPr="00497548">
        <w:rPr>
          <w:sz w:val="21"/>
          <w:szCs w:val="21"/>
        </w:rPr>
        <w:t>number</w:t>
      </w:r>
      <w:ins w:id="69" w:author="Charles M. Folden III" w:date="2016-05-01T16:53:00Z">
        <w:r w:rsidR="00CD00AA">
          <w:rPr>
            <w:sz w:val="21"/>
            <w:szCs w:val="21"/>
          </w:rPr>
          <w:t>s</w:t>
        </w:r>
      </w:ins>
      <w:r w:rsidR="00497548" w:rsidRPr="00497548">
        <w:rPr>
          <w:sz w:val="21"/>
          <w:szCs w:val="21"/>
        </w:rPr>
        <w:t xml:space="preserve"> of contacts decrease</w:t>
      </w:r>
      <w:del w:id="70" w:author="Charles M. Folden III" w:date="2016-05-01T16:53:00Z">
        <w:r w:rsidR="00497548" w:rsidRPr="00497548" w:rsidDel="00CD00AA">
          <w:rPr>
            <w:sz w:val="21"/>
            <w:szCs w:val="21"/>
          </w:rPr>
          <w:delText>s</w:delText>
        </w:r>
      </w:del>
      <w:r w:rsidR="00497548" w:rsidRPr="00497548">
        <w:rPr>
          <w:sz w:val="21"/>
          <w:szCs w:val="21"/>
        </w:rPr>
        <w:t xml:space="preserve"> DF because less and less product is </w:t>
      </w:r>
      <w:del w:id="71" w:author="Charles M. Folden III" w:date="2016-05-01T16:56:00Z">
        <w:r w:rsidR="00497548" w:rsidRPr="00497548" w:rsidDel="00711951">
          <w:rPr>
            <w:sz w:val="21"/>
            <w:szCs w:val="21"/>
          </w:rPr>
          <w:delText xml:space="preserve">removed </w:delText>
        </w:r>
      </w:del>
      <w:ins w:id="72" w:author="Charles M. Folden III" w:date="2016-05-01T16:56:00Z">
        <w:r w:rsidR="00711951">
          <w:rPr>
            <w:sz w:val="21"/>
            <w:szCs w:val="21"/>
          </w:rPr>
          <w:t>extracted</w:t>
        </w:r>
        <w:r w:rsidR="00711951" w:rsidRPr="00497548">
          <w:rPr>
            <w:sz w:val="21"/>
            <w:szCs w:val="21"/>
          </w:rPr>
          <w:t xml:space="preserve"> </w:t>
        </w:r>
      </w:ins>
      <w:r w:rsidR="00497548" w:rsidRPr="00497548">
        <w:rPr>
          <w:sz w:val="21"/>
          <w:szCs w:val="21"/>
        </w:rPr>
        <w:t xml:space="preserve">with each </w:t>
      </w:r>
      <w:del w:id="73" w:author="Charles M. Folden III" w:date="2016-05-01T16:56:00Z">
        <w:r w:rsidR="00497548" w:rsidRPr="00497548" w:rsidDel="00711951">
          <w:rPr>
            <w:sz w:val="21"/>
            <w:szCs w:val="21"/>
          </w:rPr>
          <w:delText>extraction</w:delText>
        </w:r>
      </w:del>
      <w:ins w:id="74" w:author="Charles M. Folden III" w:date="2016-05-01T16:56:00Z">
        <w:r w:rsidR="00711951">
          <w:rPr>
            <w:sz w:val="21"/>
            <w:szCs w:val="21"/>
          </w:rPr>
          <w:t>step</w:t>
        </w:r>
      </w:ins>
      <w:r w:rsidR="00497548" w:rsidRPr="00497548">
        <w:rPr>
          <w:sz w:val="21"/>
          <w:szCs w:val="21"/>
        </w:rPr>
        <w:t xml:space="preserve">, while the amount of contaminant </w:t>
      </w:r>
      <w:del w:id="75" w:author="Charles M. Folden III" w:date="2016-05-01T16:56:00Z">
        <w:r w:rsidR="00497548" w:rsidRPr="00497548" w:rsidDel="00711951">
          <w:rPr>
            <w:sz w:val="21"/>
            <w:szCs w:val="21"/>
          </w:rPr>
          <w:delText xml:space="preserve">removed </w:delText>
        </w:r>
      </w:del>
      <w:ins w:id="76" w:author="Charles M. Folden III" w:date="2016-05-01T16:56:00Z">
        <w:r w:rsidR="00711951">
          <w:rPr>
            <w:sz w:val="21"/>
            <w:szCs w:val="21"/>
          </w:rPr>
          <w:t xml:space="preserve">extracted </w:t>
        </w:r>
      </w:ins>
      <w:r w:rsidR="00497548" w:rsidRPr="00497548">
        <w:rPr>
          <w:sz w:val="21"/>
          <w:szCs w:val="21"/>
        </w:rPr>
        <w:t>is approximately equal.</w:t>
      </w:r>
      <w:r>
        <w:rPr>
          <w:sz w:val="21"/>
          <w:szCs w:val="21"/>
        </w:rPr>
        <w:t xml:space="preserve"> </w:t>
      </w:r>
      <w:commentRangeStart w:id="77"/>
      <w:r>
        <w:rPr>
          <w:sz w:val="21"/>
          <w:szCs w:val="21"/>
        </w:rPr>
        <w:t>Experiment 2 DF values</w:t>
      </w:r>
      <w:commentRangeEnd w:id="77"/>
      <w:r w:rsidR="00961488">
        <w:rPr>
          <w:rStyle w:val="CommentReference"/>
        </w:rPr>
        <w:commentReference w:id="77"/>
      </w:r>
      <w:r>
        <w:rPr>
          <w:sz w:val="21"/>
          <w:szCs w:val="21"/>
        </w:rPr>
        <w:t xml:space="preserve"> decrease because </w:t>
      </w:r>
      <w:commentRangeStart w:id="78"/>
      <w:r>
        <w:rPr>
          <w:sz w:val="21"/>
          <w:szCs w:val="21"/>
        </w:rPr>
        <w:t>the nature of the experiment guaranteed for it to decrease</w:t>
      </w:r>
      <w:commentRangeEnd w:id="78"/>
      <w:r w:rsidR="00CE3A82">
        <w:rPr>
          <w:rStyle w:val="CommentReference"/>
        </w:rPr>
        <w:commentReference w:id="78"/>
      </w:r>
      <w:r>
        <w:rPr>
          <w:sz w:val="21"/>
          <w:szCs w:val="21"/>
        </w:rPr>
        <w:t>.</w:t>
      </w:r>
    </w:p>
    <w:p w14:paraId="1299B034" w14:textId="77777777" w:rsidR="00001DD0" w:rsidRPr="008B7808" w:rsidRDefault="00001DD0" w:rsidP="00C85567">
      <w:pPr>
        <w:rPr>
          <w:color w:val="FF0000"/>
          <w:sz w:val="21"/>
          <w:szCs w:val="21"/>
        </w:rPr>
      </w:pPr>
      <w:r w:rsidRPr="00001DD0">
        <w:rPr>
          <w:noProof/>
          <w:color w:val="FF0000"/>
          <w:sz w:val="21"/>
          <w:szCs w:val="21"/>
        </w:rPr>
        <w:drawing>
          <wp:inline distT="0" distB="0" distL="0" distR="0" wp14:anchorId="4806ADCD" wp14:editId="4346750D">
            <wp:extent cx="429768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14:paraId="2D097F14" w14:textId="77777777" w:rsidR="00722AB2" w:rsidRPr="000A098C" w:rsidRDefault="00304B5E" w:rsidP="00C85567">
      <w:pPr>
        <w:keepNext/>
        <w:spacing w:before="240" w:line="240" w:lineRule="auto"/>
        <w:jc w:val="center"/>
        <w:rPr>
          <w:sz w:val="21"/>
          <w:szCs w:val="21"/>
        </w:rPr>
      </w:pPr>
      <w:bookmarkStart w:id="79" w:name="_Ref448247143"/>
      <w:bookmarkStart w:id="80" w:name="_Ref447709028"/>
      <w:r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69249F">
        <w:rPr>
          <w:noProof/>
          <w:sz w:val="21"/>
          <w:szCs w:val="21"/>
        </w:rPr>
        <w:t>1</w:t>
      </w:r>
      <w:r w:rsidR="004F24C2" w:rsidRPr="000A098C">
        <w:rPr>
          <w:noProof/>
          <w:sz w:val="21"/>
          <w:szCs w:val="21"/>
        </w:rPr>
        <w:fldChar w:fldCharType="end"/>
      </w:r>
      <w:bookmarkEnd w:id="79"/>
      <w:bookmarkEnd w:id="80"/>
      <w:r w:rsidRPr="000A098C">
        <w:rPr>
          <w:noProof/>
          <w:sz w:val="21"/>
          <w:szCs w:val="21"/>
        </w:rPr>
        <w:t xml:space="preserve"> DFs as a function of volume ratios for the first to fourth contact in TBP.</w:t>
      </w:r>
    </w:p>
    <w:p w14:paraId="605CE0FB" w14:textId="77777777" w:rsidR="000362C3" w:rsidRDefault="000362C3" w:rsidP="00497548">
      <w:pPr>
        <w:rPr>
          <w:rFonts w:eastAsiaTheme="minorEastAsia"/>
          <w:sz w:val="21"/>
          <w:szCs w:val="21"/>
        </w:rPr>
      </w:pPr>
    </w:p>
    <w:p w14:paraId="662FD84B" w14:textId="77777777" w:rsidR="005027F3" w:rsidRPr="000A098C" w:rsidRDefault="00074C09" w:rsidP="00074C09">
      <w:pPr>
        <w:pStyle w:val="ListParagraph"/>
        <w:numPr>
          <w:ilvl w:val="0"/>
          <w:numId w:val="13"/>
        </w:numPr>
        <w:rPr>
          <w:b/>
          <w:sz w:val="21"/>
          <w:szCs w:val="21"/>
        </w:rPr>
      </w:pPr>
      <w:r w:rsidRPr="000A098C">
        <w:rPr>
          <w:b/>
          <w:sz w:val="21"/>
          <w:szCs w:val="21"/>
        </w:rPr>
        <w:t>Conclusions</w:t>
      </w:r>
    </w:p>
    <w:p w14:paraId="5489B0A7" w14:textId="77777777" w:rsidR="0001052E" w:rsidRDefault="00FE1586" w:rsidP="00DE5A01">
      <w:pPr>
        <w:ind w:firstLine="360"/>
        <w:rPr>
          <w:sz w:val="21"/>
          <w:szCs w:val="21"/>
        </w:rPr>
      </w:pPr>
      <w:r w:rsidRPr="000A098C">
        <w:rPr>
          <w:sz w:val="21"/>
          <w:szCs w:val="21"/>
        </w:rPr>
        <w:t>Two</w:t>
      </w:r>
      <w:r w:rsidR="00AF3736">
        <w:rPr>
          <w:sz w:val="21"/>
          <w:szCs w:val="21"/>
        </w:rPr>
        <w:t xml:space="preserve"> PUREX</w:t>
      </w:r>
      <w:r w:rsidRPr="000A098C">
        <w:rPr>
          <w:sz w:val="21"/>
          <w:szCs w:val="21"/>
        </w:rPr>
        <w:t xml:space="preserve"> experiments were con</w:t>
      </w:r>
      <w:r w:rsidR="00AF3736">
        <w:rPr>
          <w:sz w:val="21"/>
          <w:szCs w:val="21"/>
        </w:rPr>
        <w:t>ducted</w:t>
      </w:r>
      <w:r w:rsidR="001F3865">
        <w:rPr>
          <w:sz w:val="21"/>
          <w:szCs w:val="21"/>
        </w:rPr>
        <w:t>.</w:t>
      </w:r>
      <w:r w:rsidR="00AF3736">
        <w:rPr>
          <w:sz w:val="21"/>
          <w:szCs w:val="21"/>
        </w:rPr>
        <w:t xml:space="preserve"> The first experi</w:t>
      </w:r>
      <w:r w:rsidR="00E97A8E">
        <w:rPr>
          <w:sz w:val="21"/>
          <w:szCs w:val="21"/>
        </w:rPr>
        <w:t>ment determined DC values for</w:t>
      </w:r>
      <w:r w:rsidR="00AF3736">
        <w:rPr>
          <w:sz w:val="21"/>
          <w:szCs w:val="21"/>
        </w:rPr>
        <w:t xml:space="preserve"> Pu,</w:t>
      </w:r>
      <w:r w:rsidR="00E97A8E">
        <w:rPr>
          <w:sz w:val="21"/>
          <w:szCs w:val="21"/>
        </w:rPr>
        <w:t xml:space="preserve"> U</w:t>
      </w:r>
      <w:r w:rsidR="00AF3736">
        <w:rPr>
          <w:sz w:val="21"/>
          <w:szCs w:val="21"/>
        </w:rPr>
        <w:t xml:space="preserve"> and several FPs. The second experiment </w:t>
      </w:r>
      <w:r w:rsidR="00654BEA">
        <w:rPr>
          <w:sz w:val="21"/>
          <w:szCs w:val="21"/>
        </w:rPr>
        <w:t>utilized these values to recover</w:t>
      </w:r>
      <w:r w:rsidR="00AF3736">
        <w:rPr>
          <w:sz w:val="21"/>
          <w:szCs w:val="21"/>
        </w:rPr>
        <w:t xml:space="preserve"> </w:t>
      </w:r>
      <w:r w:rsidR="00560B9A">
        <w:rPr>
          <w:sz w:val="21"/>
          <w:szCs w:val="21"/>
        </w:rPr>
        <w:t>over 92% of the Pu while recovering less than 1% of the U.</w:t>
      </w:r>
      <w:r w:rsidRPr="000A098C">
        <w:rPr>
          <w:sz w:val="21"/>
          <w:szCs w:val="21"/>
        </w:rPr>
        <w:t xml:space="preserve"> </w:t>
      </w:r>
      <w:r w:rsidR="00D06BB4">
        <w:rPr>
          <w:sz w:val="21"/>
          <w:szCs w:val="21"/>
        </w:rPr>
        <w:t xml:space="preserve">Overall </w:t>
      </w:r>
      <w:r w:rsidR="00E97A8E">
        <w:rPr>
          <w:sz w:val="21"/>
          <w:szCs w:val="21"/>
        </w:rPr>
        <w:t xml:space="preserve">Pu </w:t>
      </w:r>
      <w:r w:rsidR="00E97A8E">
        <w:rPr>
          <w:sz w:val="21"/>
          <w:szCs w:val="21"/>
        </w:rPr>
        <w:lastRenderedPageBreak/>
        <w:t>and U recoveries</w:t>
      </w:r>
      <w:r w:rsidR="00D06BB4">
        <w:rPr>
          <w:sz w:val="21"/>
          <w:szCs w:val="21"/>
        </w:rPr>
        <w:t xml:space="preserve"> for experiment 1 were </w:t>
      </w:r>
      <w:r w:rsidR="00EE1843">
        <w:rPr>
          <w:sz w:val="21"/>
          <w:szCs w:val="21"/>
        </w:rPr>
        <w:t xml:space="preserve">(83.4 ± 9.5)% </w:t>
      </w:r>
      <w:r w:rsidR="00E97A8E">
        <w:rPr>
          <w:sz w:val="21"/>
          <w:szCs w:val="21"/>
        </w:rPr>
        <w:t xml:space="preserve">and </w:t>
      </w:r>
      <w:r w:rsidR="00E97A8E" w:rsidRPr="00E97A8E">
        <w:rPr>
          <w:sz w:val="21"/>
          <w:szCs w:val="21"/>
        </w:rPr>
        <w:t>(11.2 ± 1.3)%</w:t>
      </w:r>
      <w:r w:rsidR="00F92072">
        <w:rPr>
          <w:sz w:val="21"/>
          <w:szCs w:val="21"/>
        </w:rPr>
        <w:t>, respectively,</w:t>
      </w:r>
      <w:r w:rsidR="00E97A8E" w:rsidRPr="00E97A8E">
        <w:rPr>
          <w:sz w:val="21"/>
          <w:szCs w:val="21"/>
        </w:rPr>
        <w:t xml:space="preserve"> </w:t>
      </w:r>
      <w:r w:rsidR="00511DB4">
        <w:rPr>
          <w:sz w:val="21"/>
          <w:szCs w:val="21"/>
        </w:rPr>
        <w:t>while the same values for experiment 2 cycle 1 were (99.7 ± 4.2)%</w:t>
      </w:r>
      <w:r w:rsidR="00BB1734">
        <w:rPr>
          <w:sz w:val="21"/>
          <w:szCs w:val="21"/>
        </w:rPr>
        <w:t xml:space="preserve"> and (6.8 ± 0.3)%</w:t>
      </w:r>
      <w:r w:rsidR="00F92072">
        <w:rPr>
          <w:sz w:val="21"/>
          <w:szCs w:val="21"/>
        </w:rPr>
        <w:t>, respectively. DF values were measured for 12 fission product elements. DF values were lower than those typically found in industrial scale PUREX plants due to multiple extraction and back-extraction steps without an intermittent scrubbing step.</w:t>
      </w:r>
    </w:p>
    <w:p w14:paraId="414AD6BA" w14:textId="77777777" w:rsidR="00495052" w:rsidRPr="00504DEA" w:rsidRDefault="000F21D6" w:rsidP="00504DEA">
      <w:pPr>
        <w:suppressLineNumbers/>
        <w:rPr>
          <w:b/>
          <w:sz w:val="22"/>
          <w:szCs w:val="22"/>
        </w:rPr>
      </w:pPr>
      <w:commentRangeStart w:id="81"/>
      <w:r w:rsidRPr="00504DEA">
        <w:rPr>
          <w:b/>
          <w:sz w:val="22"/>
          <w:szCs w:val="22"/>
        </w:rPr>
        <w:t>R</w:t>
      </w:r>
      <w:r w:rsidR="00504DEA">
        <w:rPr>
          <w:b/>
          <w:sz w:val="22"/>
          <w:szCs w:val="22"/>
        </w:rPr>
        <w:t>eferences</w:t>
      </w:r>
      <w:commentRangeEnd w:id="81"/>
      <w:r w:rsidR="00D27569">
        <w:rPr>
          <w:rStyle w:val="CommentReference"/>
        </w:rPr>
        <w:commentReference w:id="81"/>
      </w:r>
    </w:p>
    <w:p w14:paraId="6F1C7229" w14:textId="77777777" w:rsidR="00122851" w:rsidRPr="00122851" w:rsidRDefault="00495052" w:rsidP="00122851">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122851" w:rsidRPr="00122851">
        <w:t>Alcock, K., Bedford, F., Hardwick, W. and McKay, H. (1957). "Tri-n-butyl phosphate as an extracting solvent for inorganic nitrates-I: Zirconium nitrate." Journal of Inorganic and Nuclear Chemistry 4(2): 100-105.</w:t>
      </w:r>
    </w:p>
    <w:p w14:paraId="315491DF" w14:textId="77777777" w:rsidR="00122851" w:rsidRPr="00122851" w:rsidRDefault="00122851" w:rsidP="00122851">
      <w:pPr>
        <w:pStyle w:val="EndNoteBibliography"/>
        <w:ind w:left="720" w:hanging="720"/>
      </w:pPr>
      <w:r w:rsidRPr="00122851">
        <w:t>Alcock, K., Best, G., Hesford, E. and McKay, H. (1958). "Tri-n-butyl phosphate as an extracting solvent for inorganic nitrates-V: Further results for the tetra-and hexavalent actinide nitrates." Journal of Inorganic and Nuclear Chemistry 6(4): 328-333.</w:t>
      </w:r>
    </w:p>
    <w:p w14:paraId="146CDEF9" w14:textId="77777777" w:rsidR="00122851" w:rsidRPr="00122851" w:rsidRDefault="00122851" w:rsidP="00122851">
      <w:pPr>
        <w:pStyle w:val="EndNoteBibliography"/>
        <w:ind w:left="720" w:hanging="720"/>
      </w:pPr>
      <w:r w:rsidRPr="00122851">
        <w:t>Arker, A. J. (1954). "Terminal report on PUREX program in KAPL separations pilot plant." Knolls Atomic Power Laboratory.</w:t>
      </w:r>
    </w:p>
    <w:p w14:paraId="2FB2AA75" w14:textId="77777777" w:rsidR="00122851" w:rsidRPr="00122851" w:rsidRDefault="00122851" w:rsidP="00122851">
      <w:pPr>
        <w:pStyle w:val="EndNoteBibliography"/>
        <w:ind w:left="720" w:hanging="720"/>
      </w:pPr>
      <w:r w:rsidRPr="00122851">
        <w:t>Benedict, M., Levi, H. and Pigford, T. (1982). Nuclear chemical engineering, McGraw-Hill Pulishing.</w:t>
      </w:r>
    </w:p>
    <w:p w14:paraId="74422697" w14:textId="77777777" w:rsidR="00122851" w:rsidRPr="00122851" w:rsidRDefault="00122851" w:rsidP="00122851">
      <w:pPr>
        <w:pStyle w:val="EndNoteBibliography"/>
        <w:ind w:left="720" w:hanging="720"/>
      </w:pPr>
      <w:r w:rsidRPr="00122851">
        <w:t>Best, G., Hesford, E. and McKay, H. (1959). "Tri-n-butyl phosphate as an extracting agent for inorganic nitrates-VII: The trivalent actinide nitrates." Journal of Inorganic and Nuclear Chemistry 12(1): 136-140.</w:t>
      </w:r>
    </w:p>
    <w:p w14:paraId="28CF51C3" w14:textId="77777777" w:rsidR="00122851" w:rsidRPr="00122851" w:rsidRDefault="00122851" w:rsidP="00122851">
      <w:pPr>
        <w:pStyle w:val="EndNoteBibliography"/>
        <w:ind w:left="720" w:hanging="720"/>
      </w:pPr>
      <w:r w:rsidRPr="00122851">
        <w:t>Best, G., McKay, H. and Woodgate, P. (1957). "Tri-n-butyl phosphate as an extracting solvent for inorganic nitrates—III The plutonium nitrates." Journal of Inorganic and Nuclear Chemistry 4(5): 315-320.</w:t>
      </w:r>
    </w:p>
    <w:p w14:paraId="348076B0" w14:textId="77777777" w:rsidR="00122851" w:rsidRPr="00122851" w:rsidRDefault="00122851" w:rsidP="00122851">
      <w:pPr>
        <w:pStyle w:val="EndNoteBibliography"/>
        <w:ind w:left="720" w:hanging="720"/>
      </w:pPr>
      <w:r w:rsidRPr="00122851">
        <w:t xml:space="preserve">Canberra. (2013). "Genie 2000 basic spectroscopy software."   Retrieved 4/6/2016, from </w:t>
      </w:r>
      <w:hyperlink r:id="rId11" w:history="1">
        <w:r w:rsidRPr="00122851">
          <w:rPr>
            <w:rStyle w:val="Hyperlink"/>
          </w:rPr>
          <w:t>http://www.canberra.com/products/radiochemistry_lab/pdf/G2K-BasicSpect-SS-C40220.pdf</w:t>
        </w:r>
      </w:hyperlink>
      <w:r w:rsidRPr="00122851">
        <w:t>.</w:t>
      </w:r>
    </w:p>
    <w:p w14:paraId="3F561767" w14:textId="77777777" w:rsidR="00122851" w:rsidRPr="00122851" w:rsidRDefault="00122851" w:rsidP="00122851">
      <w:pPr>
        <w:pStyle w:val="EndNoteBibliography"/>
        <w:ind w:left="720" w:hanging="720"/>
      </w:pPr>
      <w:r w:rsidRPr="00122851">
        <w:t xml:space="preserve">Canberra. (2013). "Standard electrode coaxial Ge detectors (SEGe)."   Retrieved 4/6/2016, from </w:t>
      </w:r>
      <w:hyperlink r:id="rId12" w:history="1">
        <w:r w:rsidRPr="00122851">
          <w:rPr>
            <w:rStyle w:val="Hyperlink"/>
          </w:rPr>
          <w:t>http://www.canberra.com/products/detectors/pdf/SEGe-detectors-C40021.pdf</w:t>
        </w:r>
      </w:hyperlink>
      <w:r w:rsidRPr="00122851">
        <w:t>.</w:t>
      </w:r>
    </w:p>
    <w:p w14:paraId="64CC9F9C" w14:textId="77777777" w:rsidR="00122851" w:rsidRPr="00122851" w:rsidRDefault="00122851" w:rsidP="00122851">
      <w:pPr>
        <w:pStyle w:val="EndNoteBibliography"/>
        <w:ind w:left="720" w:hanging="720"/>
      </w:pPr>
      <w:r w:rsidRPr="00122851">
        <w:t>Chirayath, S. S., Osborn, J. M. and Coles, T. M. (2015). "Trace Fission Product Ratios for Nuclear Forensics Attribution of Weapons-Grade Plutonium from Fast and Thermal Reactors." Science &amp; Global Security 23(1): 48-67.</w:t>
      </w:r>
    </w:p>
    <w:p w14:paraId="191411AB" w14:textId="77777777" w:rsidR="00122851" w:rsidRPr="00122851" w:rsidRDefault="00122851" w:rsidP="00122851">
      <w:pPr>
        <w:pStyle w:val="EndNoteBibliography"/>
        <w:ind w:left="720" w:hanging="720"/>
      </w:pPr>
      <w:r w:rsidRPr="00122851">
        <w:t>Colburn, A. P. (1939). "Simplified calculation of diffusional processes." general consideration of two-film resistances 35: 211-236.</w:t>
      </w:r>
    </w:p>
    <w:p w14:paraId="31F69979" w14:textId="77777777" w:rsidR="00122851" w:rsidRPr="00122851" w:rsidRDefault="00122851" w:rsidP="00122851">
      <w:pPr>
        <w:pStyle w:val="EndNoteBibliography"/>
        <w:ind w:left="720" w:hanging="720"/>
      </w:pPr>
      <w:r w:rsidRPr="00122851">
        <w:lastRenderedPageBreak/>
        <w:t>Darby, D. O. and Chandler, J. M. (1954). "Terminal report for the ORNL pilot plant investigation of the PUREX process." Oak Ridge National Laboratory USAEC Report ORNL -1519.</w:t>
      </w:r>
    </w:p>
    <w:p w14:paraId="5C6A9451" w14:textId="77777777" w:rsidR="00122851" w:rsidRPr="00122851" w:rsidRDefault="00122851" w:rsidP="00122851">
      <w:pPr>
        <w:pStyle w:val="EndNoteBibliography"/>
        <w:ind w:left="720" w:hanging="720"/>
      </w:pPr>
      <w:r w:rsidRPr="00122851">
        <w:t>Hesford, E., Jackson, E. and McKay, H. (1959). "Tri-n-butyl phosphate as an extracting agent for inorganic nitrates—VI Further results for the rare earth nitrates." Journal of Inorganic and Nuclear Chemistry 9(3-4): 279-289.</w:t>
      </w:r>
    </w:p>
    <w:p w14:paraId="7FC8CDB3" w14:textId="77777777" w:rsidR="00122851" w:rsidRPr="00122851" w:rsidRDefault="00122851" w:rsidP="00122851">
      <w:pPr>
        <w:pStyle w:val="EndNoteBibliography"/>
        <w:ind w:left="720" w:hanging="720"/>
      </w:pPr>
      <w:r w:rsidRPr="00122851">
        <w:t>Hesford, E., McKay, H. and Scargill, D. (1957). "Tri-n-butyl phosphate as an extracting solvent for inorganic nitrates—IV Thorium nitrate." Journal of Inorganic and Nuclear Chemistry 4(5): 321-325.</w:t>
      </w:r>
    </w:p>
    <w:p w14:paraId="558849E8" w14:textId="77777777" w:rsidR="00122851" w:rsidRPr="00122851" w:rsidRDefault="00122851" w:rsidP="00122851">
      <w:pPr>
        <w:pStyle w:val="EndNoteBibliography"/>
        <w:ind w:left="720" w:hanging="720"/>
      </w:pPr>
      <w:r w:rsidRPr="00122851">
        <w:t>Irish, E. R. and Reas, W. H. (1957). The PUREX process-a solvent extraction reprocessing method for irradiated uranium. Richland, Washington, Hanford Atomic Products Operation.</w:t>
      </w:r>
    </w:p>
    <w:p w14:paraId="6888291D" w14:textId="77777777" w:rsidR="00122851" w:rsidRPr="00122851" w:rsidRDefault="00122851" w:rsidP="00122851">
      <w:pPr>
        <w:pStyle w:val="EndNoteBibliography"/>
        <w:ind w:left="720" w:hanging="720"/>
      </w:pPr>
      <w:r w:rsidRPr="00122851">
        <w:t>Lanham, W. B. and Gresky, A. T. (1950). "Purex process laboratory development." Oak Ridge National Laboratory USAEC Report ORNL-717.</w:t>
      </w:r>
    </w:p>
    <w:p w14:paraId="4A9E2396" w14:textId="77777777" w:rsidR="00122851" w:rsidRPr="00122851" w:rsidRDefault="00122851" w:rsidP="00122851">
      <w:pPr>
        <w:pStyle w:val="EndNoteBibliography"/>
        <w:ind w:left="720" w:hanging="720"/>
      </w:pPr>
      <w:r w:rsidRPr="00122851">
        <w:t>Long, J. T. (1967). Engineering for nuclear fuel reprocessing, New York : Gordon and Breach Science Publishers, [1967].</w:t>
      </w:r>
    </w:p>
    <w:p w14:paraId="2FC81A78" w14:textId="77777777" w:rsidR="00122851" w:rsidRPr="00122851" w:rsidRDefault="00122851" w:rsidP="00122851">
      <w:pPr>
        <w:pStyle w:val="EndNoteBibliography"/>
        <w:ind w:left="720" w:hanging="720"/>
      </w:pPr>
      <w:r w:rsidRPr="00122851">
        <w:t xml:space="preserve">PerkinElmer. (2009). "PerkinElmer NexION 300X quadrupole ICP-MS."   Retrieved 4/6/2016, from </w:t>
      </w:r>
      <w:hyperlink r:id="rId13" w:history="1">
        <w:r w:rsidRPr="00122851">
          <w:rPr>
            <w:rStyle w:val="Hyperlink"/>
          </w:rPr>
          <w:t>https://partners.perkinelmer.com/Content/DealerSalesInfo/Product%20Lines/Inorganic/ICP-MS/Brochures/NexION%20300%20BRO_DEF.pdf</w:t>
        </w:r>
      </w:hyperlink>
      <w:r w:rsidRPr="00122851">
        <w:t>.</w:t>
      </w:r>
    </w:p>
    <w:p w14:paraId="2AAC336E" w14:textId="77777777" w:rsidR="00122851" w:rsidRPr="00122851" w:rsidRDefault="00122851" w:rsidP="00122851">
      <w:pPr>
        <w:pStyle w:val="EndNoteBibliography"/>
        <w:ind w:left="720" w:hanging="720"/>
      </w:pPr>
      <w:r w:rsidRPr="00122851">
        <w:t>Perry, R. H. and Green, D. W. (2008). Perry's chemical engineers' handbook. New York, McGraw-Hill.</w:t>
      </w:r>
    </w:p>
    <w:p w14:paraId="2B3DC187" w14:textId="77777777" w:rsidR="00122851" w:rsidRPr="00122851" w:rsidRDefault="00122851" w:rsidP="00122851">
      <w:pPr>
        <w:pStyle w:val="EndNoteBibliography"/>
        <w:ind w:left="720" w:hanging="720"/>
      </w:pPr>
      <w:r w:rsidRPr="00122851">
        <w:t>Scargill, D., Alcock, K., Fletcher, J., Hesford, E. and McKay, H. (1957). "Tri-n-butyl phosphate as an extracting solvent for inorganic nitrates-II Yttrium and the lower lanthanide nitrates." Journal of Inorganic and Nuclear Chemistry 4(5): 304-314.</w:t>
      </w:r>
    </w:p>
    <w:p w14:paraId="7B362537" w14:textId="77777777" w:rsidR="00122851" w:rsidRPr="00122851" w:rsidRDefault="00122851" w:rsidP="00122851">
      <w:pPr>
        <w:pStyle w:val="EndNoteBibliography"/>
        <w:ind w:left="720" w:hanging="720"/>
      </w:pPr>
      <w:r w:rsidRPr="00122851">
        <w:t>Sherwood, T. K. and Pigford, R. L. (1952). Absorption and extraction. 2d ed, New York : McGraw-Hill, 1952.</w:t>
      </w:r>
    </w:p>
    <w:p w14:paraId="673EB2A1" w14:textId="77777777" w:rsidR="00122851" w:rsidRPr="00122851" w:rsidRDefault="00122851" w:rsidP="00122851">
      <w:pPr>
        <w:pStyle w:val="EndNoteBibliography"/>
        <w:ind w:left="720" w:hanging="720"/>
      </w:pPr>
      <w:r w:rsidRPr="00122851">
        <w:t>Siddall, T. H., Prout, W. E., Parker, S. G., Commission, U. S. A. E., Savannah River, L., Nemours, E. I. d. P. d. and Company (1957). Equilibrium distribution data for purex and similar extraction processes, E.I. du Pont de Nemours &amp; Co., Explosives Dept., Atomic Energy Division, Technical Division, Savannah River Laboratory.</w:t>
      </w:r>
    </w:p>
    <w:p w14:paraId="6B57A9DF" w14:textId="77777777" w:rsidR="00122851" w:rsidRPr="00122851" w:rsidRDefault="00122851" w:rsidP="00122851">
      <w:pPr>
        <w:pStyle w:val="EndNoteBibliography"/>
        <w:ind w:left="720" w:hanging="720"/>
      </w:pPr>
      <w:r w:rsidRPr="00122851">
        <w:t>Simpson, F. M. and Law, D. J. (2010). Nuclear fuel reprocessing - INL/EXT-10-17753, Idaho National Laboratory (INL).</w:t>
      </w:r>
    </w:p>
    <w:p w14:paraId="1D1CB29F" w14:textId="77777777" w:rsidR="00122851" w:rsidRPr="00122851" w:rsidRDefault="00122851" w:rsidP="00122851">
      <w:pPr>
        <w:pStyle w:val="EndNoteBibliography"/>
        <w:ind w:left="720" w:hanging="720"/>
      </w:pPr>
      <w:r w:rsidRPr="00122851">
        <w:t>Stoller, S. and Richards, R. (1961). "Reactor handbook, volume II, fuel reprocessing." Inter science Publishers, Inc., New York.</w:t>
      </w:r>
    </w:p>
    <w:p w14:paraId="70FD32BC" w14:textId="7311896D" w:rsidR="00122851" w:rsidRPr="00122851" w:rsidRDefault="00122851" w:rsidP="00122851">
      <w:pPr>
        <w:pStyle w:val="EndNoteBibliography"/>
        <w:ind w:left="720" w:hanging="720"/>
      </w:pPr>
      <w:r w:rsidRPr="00122851">
        <w:t>Swinney, M.</w:t>
      </w:r>
      <w:ins w:id="82" w:author="sunil" w:date="2016-05-01T18:57:00Z">
        <w:r w:rsidR="000348ED">
          <w:t>W.</w:t>
        </w:r>
      </w:ins>
      <w:r w:rsidRPr="00122851">
        <w:t xml:space="preserve"> (2015). Experimental and computational assessment of trace nuclide ratios in weapons grade plutonium for nuclear forensics analysis. Doctor of Philosophy, Texas A&amp;M University.</w:t>
      </w:r>
    </w:p>
    <w:p w14:paraId="3C90403F" w14:textId="77777777" w:rsidR="00122851" w:rsidRPr="00122851" w:rsidRDefault="00122851" w:rsidP="00122851">
      <w:pPr>
        <w:pStyle w:val="EndNoteBibliography"/>
        <w:ind w:left="720" w:hanging="720"/>
      </w:pPr>
      <w:r w:rsidRPr="00122851">
        <w:lastRenderedPageBreak/>
        <w:t>Zakrzewski, B. and Jordanov, V. (2013). "Versatility of modern digital signal processing: LYNX® - a platform for global spectroscopy applications." Digital Nuclear Spectroscopy: 87 pgs.</w:t>
      </w:r>
    </w:p>
    <w:p w14:paraId="04FD84BC" w14:textId="77777777" w:rsidR="00E100D2" w:rsidRDefault="00495052" w:rsidP="0079047B">
      <w:pPr>
        <w:suppressLineNumbers/>
        <w:rPr>
          <w:ins w:id="83" w:author="sunil" w:date="2016-05-01T18:54:00Z"/>
          <w:sz w:val="21"/>
          <w:szCs w:val="21"/>
        </w:rPr>
      </w:pPr>
      <w:r w:rsidRPr="00441572">
        <w:rPr>
          <w:sz w:val="21"/>
          <w:szCs w:val="21"/>
        </w:rPr>
        <w:fldChar w:fldCharType="end"/>
      </w:r>
    </w:p>
    <w:p w14:paraId="24B6A6ED" w14:textId="053344C5" w:rsidR="000348ED" w:rsidRPr="000348ED" w:rsidRDefault="000348ED">
      <w:pPr>
        <w:pStyle w:val="EndNoteBibliography"/>
        <w:ind w:left="720" w:hanging="720"/>
        <w:rPr>
          <w:rPrChange w:id="84" w:author="sunil" w:date="2016-05-01T18:56:00Z">
            <w:rPr>
              <w:sz w:val="21"/>
              <w:szCs w:val="21"/>
            </w:rPr>
          </w:rPrChange>
        </w:rPr>
        <w:pPrChange w:id="85" w:author="sunil" w:date="2016-05-01T18:56:00Z">
          <w:pPr>
            <w:suppressLineNumbers/>
          </w:pPr>
        </w:pPrChange>
      </w:pPr>
      <w:ins w:id="86" w:author="sunil" w:date="2016-05-01T18:54:00Z">
        <w:r w:rsidRPr="000348ED">
          <w:rPr>
            <w:rPrChange w:id="87" w:author="sunil" w:date="2016-05-01T18:56:00Z">
              <w:rPr>
                <w:rFonts w:ascii="Arial" w:hAnsi="Arial" w:cs="Arial"/>
                <w:color w:val="332C2C"/>
                <w:szCs w:val="22"/>
                <w:shd w:val="clear" w:color="auto" w:fill="FFFFFF"/>
              </w:rPr>
            </w:rPrChange>
          </w:rPr>
          <w:t>Swinney</w:t>
        </w:r>
      </w:ins>
      <w:ins w:id="88" w:author="sunil" w:date="2016-05-01T18:57:00Z">
        <w:r>
          <w:t xml:space="preserve">, </w:t>
        </w:r>
        <w:r w:rsidRPr="00553C2E">
          <w:t xml:space="preserve">M.W. </w:t>
        </w:r>
      </w:ins>
      <w:ins w:id="89" w:author="sunil" w:date="2016-05-01T18:54:00Z">
        <w:r w:rsidRPr="000348ED">
          <w:rPr>
            <w:rPrChange w:id="90" w:author="sunil" w:date="2016-05-01T18:56:00Z">
              <w:rPr>
                <w:rFonts w:ascii="Arial" w:hAnsi="Arial" w:cs="Arial"/>
                <w:color w:val="332C2C"/>
                <w:szCs w:val="22"/>
                <w:shd w:val="clear" w:color="auto" w:fill="FFFFFF"/>
              </w:rPr>
            </w:rPrChange>
          </w:rPr>
          <w:t xml:space="preserve"> and Chirayath, </w:t>
        </w:r>
      </w:ins>
      <w:ins w:id="91" w:author="sunil" w:date="2016-05-01T18:57:00Z">
        <w:r>
          <w:t xml:space="preserve">S.S. (2014). </w:t>
        </w:r>
      </w:ins>
      <w:ins w:id="92" w:author="sunil" w:date="2016-05-01T18:54:00Z">
        <w:r w:rsidRPr="000348ED">
          <w:rPr>
            <w:rPrChange w:id="93" w:author="sunil" w:date="2016-05-01T18:56:00Z">
              <w:rPr>
                <w:rFonts w:ascii="Arial" w:hAnsi="Arial" w:cs="Arial"/>
                <w:color w:val="332C2C"/>
                <w:szCs w:val="22"/>
                <w:shd w:val="clear" w:color="auto" w:fill="FFFFFF"/>
              </w:rPr>
            </w:rPrChange>
          </w:rPr>
          <w:t>"Comparison of FBR and HFIR Monte-Carlo Simulations with Validation from Gamma Spectroscopy in Support of the NFASP Project," 2014 ANS Winter Meeting, Annaheim, CA, 9-13 November 2014</w:t>
        </w:r>
      </w:ins>
      <w:ins w:id="94" w:author="sunil" w:date="2016-05-01T18:58:00Z">
        <w:r>
          <w:t>.</w:t>
        </w:r>
      </w:ins>
    </w:p>
    <w:sectPr w:rsidR="000348ED" w:rsidRPr="000348ED" w:rsidSect="00490EEB">
      <w:footerReference w:type="default" r:id="rId14"/>
      <w:footerReference w:type="first" r:id="rId15"/>
      <w:type w:val="continuous"/>
      <w:pgSz w:w="12240" w:h="15840" w:code="1"/>
      <w:pgMar w:top="2736" w:right="2736" w:bottom="2016" w:left="2736"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Charles M. Folden III" w:date="2016-05-01T16:36:00Z" w:initials="CMF">
    <w:p w14:paraId="01055CED" w14:textId="22A85EEB" w:rsidR="00A127D3" w:rsidRDefault="00A127D3">
      <w:pPr>
        <w:pStyle w:val="CommentText"/>
      </w:pPr>
      <w:r>
        <w:rPr>
          <w:rStyle w:val="CommentReference"/>
        </w:rPr>
        <w:annotationRef/>
      </w:r>
      <w:r>
        <w:t xml:space="preserve">The university has more than one ZIP code, and the Cyclotron’s is 77843.  Please do not change this </w:t>
      </w:r>
      <w:r w:rsidR="00D444AD">
        <w:t>again.</w:t>
      </w:r>
    </w:p>
  </w:comment>
  <w:comment w:id="23" w:author="sunil" w:date="2016-05-01T18:39:00Z" w:initials="s">
    <w:p w14:paraId="20A67EDE" w14:textId="5E5EF745" w:rsidR="00035EB8" w:rsidRDefault="00035EB8">
      <w:pPr>
        <w:pStyle w:val="CommentText"/>
      </w:pPr>
      <w:r>
        <w:rPr>
          <w:rStyle w:val="CommentReference"/>
        </w:rPr>
        <w:annotationRef/>
      </w:r>
      <w:r>
        <w:t>No our departments zip code is also 77843.  I have changed it now. Paul: 77843 is the correct one.</w:t>
      </w:r>
    </w:p>
  </w:comment>
  <w:comment w:id="32" w:author="sunil" w:date="2016-05-01T18:55:00Z" w:initials="s">
    <w:p w14:paraId="5B250671" w14:textId="73D38E43" w:rsidR="000348ED" w:rsidRDefault="000348ED">
      <w:pPr>
        <w:pStyle w:val="CommentText"/>
      </w:pPr>
      <w:r>
        <w:rPr>
          <w:rStyle w:val="CommentReference"/>
        </w:rPr>
        <w:annotationRef/>
      </w:r>
      <w:r>
        <w:t xml:space="preserve">I have added an additional reference here, but I do not know how to incorporate in the references, so I kept it on the last page, please add it in the right location. </w:t>
      </w:r>
    </w:p>
  </w:comment>
  <w:comment w:id="46" w:author="Charles M. Folden III" w:date="2016-05-01T16:44:00Z" w:initials="CMF">
    <w:p w14:paraId="790FB269" w14:textId="09455036" w:rsidR="0057115F" w:rsidRDefault="0057115F">
      <w:pPr>
        <w:pStyle w:val="CommentText"/>
      </w:pPr>
      <w:r>
        <w:rPr>
          <w:rStyle w:val="CommentReference"/>
        </w:rPr>
        <w:annotationRef/>
      </w:r>
      <w:r>
        <w:t xml:space="preserve">I would remove this because you start the next paragraph by describing how you need extra volume </w:t>
      </w:r>
      <w:r w:rsidR="00935B97">
        <w:t>so that you don’t have worry about pipetting carefully.</w:t>
      </w:r>
    </w:p>
  </w:comment>
  <w:comment w:id="53" w:author="Charles M. Folden III" w:date="2016-05-01T16:46:00Z" w:initials="CMF">
    <w:p w14:paraId="1A3B1FE6" w14:textId="394BD17D" w:rsidR="00FC5741" w:rsidRDefault="00FC5741">
      <w:pPr>
        <w:pStyle w:val="CommentText"/>
      </w:pPr>
      <w:r>
        <w:rPr>
          <w:rStyle w:val="CommentReference"/>
        </w:rPr>
        <w:annotationRef/>
      </w:r>
      <w:r>
        <w:t>Check for correctness: nitrite or nitrate?</w:t>
      </w:r>
    </w:p>
  </w:comment>
  <w:comment w:id="54" w:author="Charles M. Folden III" w:date="2016-05-01T16:47:00Z" w:initials="CMF">
    <w:p w14:paraId="45B7E689" w14:textId="2709DDC2" w:rsidR="00442FB9" w:rsidRDefault="00442FB9">
      <w:pPr>
        <w:pStyle w:val="CommentText"/>
      </w:pPr>
      <w:r>
        <w:rPr>
          <w:rStyle w:val="CommentReference"/>
        </w:rPr>
        <w:annotationRef/>
      </w:r>
      <w:r>
        <w:t xml:space="preserve">I have a lot of concerns about this.  You have not described how this was measured, and it is not clear that we even have the capability of measuring this in our lab.  If you examined literature data then </w:t>
      </w:r>
      <w:r w:rsidR="00D5702E">
        <w:t xml:space="preserve">you </w:t>
      </w:r>
      <w:r>
        <w:t xml:space="preserve">should </w:t>
      </w:r>
      <w:r w:rsidR="00D5702E">
        <w:t>provide the reference</w:t>
      </w:r>
      <w:r>
        <w:t>.  I also do not know what a “regression model” is.  If you fit some data then just say that.</w:t>
      </w:r>
    </w:p>
  </w:comment>
  <w:comment w:id="77" w:author="Charles M. Folden III" w:date="2016-05-01T16:54:00Z" w:initials="CMF">
    <w:p w14:paraId="696E601B" w14:textId="2A982ACB" w:rsidR="00961488" w:rsidRDefault="00961488">
      <w:pPr>
        <w:pStyle w:val="CommentText"/>
      </w:pPr>
      <w:r>
        <w:rPr>
          <w:rStyle w:val="CommentReference"/>
        </w:rPr>
        <w:annotationRef/>
      </w:r>
      <w:r>
        <w:t xml:space="preserve">Clarify: Which values are you comparing?  Experiment 2 cycle 1 to cycle 1?  Or experiment 2 to experiment 1? </w:t>
      </w:r>
    </w:p>
  </w:comment>
  <w:comment w:id="78" w:author="Charles M. Folden III" w:date="2016-05-01T16:59:00Z" w:initials="CMF">
    <w:p w14:paraId="4B667867" w14:textId="780C88D7" w:rsidR="00CE3A82" w:rsidRDefault="00CE3A82">
      <w:pPr>
        <w:pStyle w:val="CommentText"/>
      </w:pPr>
      <w:r>
        <w:rPr>
          <w:rStyle w:val="CommentReference"/>
        </w:rPr>
        <w:annotationRef/>
      </w:r>
      <w:r>
        <w:t>This needs to be clarified.  What exactly do you mean?</w:t>
      </w:r>
    </w:p>
  </w:comment>
  <w:comment w:id="81" w:author="Charles M. Folden III" w:date="2016-05-01T17:00:00Z" w:initials="CMF">
    <w:p w14:paraId="1BDA225D" w14:textId="41D824EA" w:rsidR="00D27569" w:rsidRDefault="00D27569">
      <w:pPr>
        <w:pStyle w:val="CommentText"/>
      </w:pPr>
      <w:r>
        <w:rPr>
          <w:rStyle w:val="CommentReference"/>
        </w:rPr>
        <w:annotationRef/>
      </w:r>
      <w:r>
        <w:t>The two Canberra references still say 2013.</w:t>
      </w:r>
    </w:p>
    <w:p w14:paraId="30183C38" w14:textId="77777777" w:rsidR="00D27569" w:rsidRDefault="00D27569">
      <w:pPr>
        <w:pStyle w:val="CommentText"/>
      </w:pPr>
    </w:p>
    <w:p w14:paraId="3E44B27F" w14:textId="75638BA9" w:rsidR="00D27569" w:rsidRDefault="00D27569">
      <w:pPr>
        <w:pStyle w:val="CommentText"/>
      </w:pPr>
      <w:r>
        <w:t>Long and Sherwood references still have duplicated years.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55CED" w15:done="0"/>
  <w15:commentEx w15:paraId="20A67EDE" w15:paraIdParent="01055CED" w15:done="0"/>
  <w15:commentEx w15:paraId="5B250671" w15:done="0"/>
  <w15:commentEx w15:paraId="790FB269" w15:done="0"/>
  <w15:commentEx w15:paraId="1A3B1FE6" w15:done="0"/>
  <w15:commentEx w15:paraId="45B7E689" w15:done="0"/>
  <w15:commentEx w15:paraId="696E601B" w15:done="0"/>
  <w15:commentEx w15:paraId="4B667867" w15:done="0"/>
  <w15:commentEx w15:paraId="3E44B2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772AD" w14:textId="77777777" w:rsidR="00324BF1" w:rsidRDefault="00324BF1" w:rsidP="00A24836">
      <w:pPr>
        <w:spacing w:line="240" w:lineRule="auto"/>
      </w:pPr>
      <w:r>
        <w:separator/>
      </w:r>
    </w:p>
  </w:endnote>
  <w:endnote w:type="continuationSeparator" w:id="0">
    <w:p w14:paraId="52471490" w14:textId="77777777" w:rsidR="00324BF1" w:rsidRDefault="00324BF1"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14:paraId="0E6F4A44" w14:textId="77777777" w:rsidR="006E15DB" w:rsidRDefault="006E15DB">
        <w:pPr>
          <w:pStyle w:val="Footer"/>
          <w:jc w:val="center"/>
        </w:pPr>
        <w:r>
          <w:fldChar w:fldCharType="begin"/>
        </w:r>
        <w:r>
          <w:instrText xml:space="preserve"> PAGE   \* MERGEFORMAT </w:instrText>
        </w:r>
        <w:r>
          <w:fldChar w:fldCharType="separate"/>
        </w:r>
        <w:r w:rsidR="004D5853">
          <w:rPr>
            <w:noProof/>
          </w:rPr>
          <w:t>14</w:t>
        </w:r>
        <w:r>
          <w:rPr>
            <w:noProof/>
          </w:rPr>
          <w:fldChar w:fldCharType="end"/>
        </w:r>
      </w:p>
    </w:sdtContent>
  </w:sdt>
  <w:p w14:paraId="5E80D829" w14:textId="77777777" w:rsidR="006E15DB" w:rsidRDefault="006E1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562C0" w14:textId="77777777" w:rsidR="006E15DB" w:rsidRDefault="006E15DB" w:rsidP="004E4CB8">
    <w:pPr>
      <w:pStyle w:val="Footer"/>
      <w:rPr>
        <w:sz w:val="20"/>
        <w:szCs w:val="20"/>
      </w:rPr>
    </w:pPr>
    <w:r>
      <w:rPr>
        <w:sz w:val="20"/>
        <w:szCs w:val="20"/>
      </w:rPr>
      <w:t>___________________________</w:t>
    </w:r>
  </w:p>
  <w:p w14:paraId="60FA3B29" w14:textId="77777777" w:rsidR="006E15DB" w:rsidRPr="0063430C" w:rsidRDefault="006E15DB" w:rsidP="004E4CB8">
    <w:pPr>
      <w:pStyle w:val="Footer"/>
      <w:rPr>
        <w:sz w:val="20"/>
        <w:szCs w:val="20"/>
      </w:rPr>
    </w:pPr>
    <w:r w:rsidRPr="0063430C">
      <w:rPr>
        <w:sz w:val="20"/>
        <w:szCs w:val="20"/>
      </w:rPr>
      <w:t xml:space="preserve">*Corresponding author </w:t>
    </w:r>
    <w:r>
      <w:rPr>
        <w:sz w:val="20"/>
        <w:szCs w:val="20"/>
      </w:rPr>
      <w:t xml:space="preserve">                                          </w:t>
    </w:r>
  </w:p>
  <w:p w14:paraId="7ABC84CF" w14:textId="77777777" w:rsidR="006E15DB" w:rsidRPr="0063430C" w:rsidRDefault="006E15DB" w:rsidP="0063430C">
    <w:pPr>
      <w:pStyle w:val="Footer"/>
      <w:rPr>
        <w:sz w:val="20"/>
        <w:szCs w:val="20"/>
      </w:rPr>
    </w:pPr>
    <w:r w:rsidRPr="0063430C">
      <w:rPr>
        <w:sz w:val="20"/>
        <w:szCs w:val="20"/>
      </w:rPr>
      <w:t>Email address: sunilsc@tamu.edu (Sunil S. Chirayath)</w:t>
    </w:r>
  </w:p>
  <w:p w14:paraId="2D3FEF23" w14:textId="77777777" w:rsidR="006E15DB" w:rsidRDefault="006E15DB" w:rsidP="0063430C">
    <w:pPr>
      <w:pStyle w:val="Footer"/>
      <w:rPr>
        <w:sz w:val="20"/>
        <w:szCs w:val="20"/>
      </w:rPr>
    </w:pPr>
  </w:p>
  <w:p w14:paraId="08C5E7F6" w14:textId="77777777" w:rsidR="006E15DB" w:rsidRDefault="006E15DB" w:rsidP="0063430C">
    <w:pPr>
      <w:pStyle w:val="Footer"/>
      <w:rPr>
        <w:sz w:val="20"/>
        <w:szCs w:val="20"/>
      </w:rPr>
    </w:pPr>
  </w:p>
  <w:p w14:paraId="2B607E78" w14:textId="77777777" w:rsidR="006E15DB" w:rsidRPr="0063430C" w:rsidRDefault="006E15D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ins w:id="95" w:author="Paul M. Mendoza" w:date="2016-05-02T10:30:00Z">
      <w:r w:rsidR="0001075C">
        <w:rPr>
          <w:noProof/>
          <w:sz w:val="20"/>
          <w:szCs w:val="20"/>
        </w:rPr>
        <w:t>May 2, 2016</w:t>
      </w:r>
    </w:ins>
    <w:del w:id="96" w:author="Paul M. Mendoza" w:date="2016-05-02T10:30:00Z">
      <w:r w:rsidR="00035EB8" w:rsidDel="0001075C">
        <w:rPr>
          <w:noProof/>
          <w:sz w:val="20"/>
          <w:szCs w:val="20"/>
        </w:rPr>
        <w:delText>May 1, 2016</w:delText>
      </w:r>
    </w:del>
    <w:r w:rsidRPr="0063430C">
      <w:rPr>
        <w:sz w:val="20"/>
        <w:szCs w:val="20"/>
      </w:rPr>
      <w:fldChar w:fldCharType="end"/>
    </w:r>
  </w:p>
  <w:p w14:paraId="2FE07A9E" w14:textId="77777777" w:rsidR="006E15DB" w:rsidRDefault="006E15DB" w:rsidP="0063430C">
    <w:pPr>
      <w:pStyle w:val="Footer"/>
      <w:rPr>
        <w:sz w:val="20"/>
        <w:szCs w:val="20"/>
      </w:rPr>
    </w:pPr>
  </w:p>
  <w:p w14:paraId="51CCBBA4" w14:textId="77777777" w:rsidR="006E15DB" w:rsidRDefault="006E15DB" w:rsidP="0063430C">
    <w:pPr>
      <w:pStyle w:val="Footer"/>
      <w:rPr>
        <w:sz w:val="20"/>
        <w:szCs w:val="20"/>
      </w:rPr>
    </w:pPr>
  </w:p>
  <w:p w14:paraId="36475DEB" w14:textId="77777777" w:rsidR="006E15DB" w:rsidRPr="0063430C" w:rsidRDefault="006E15D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02236" w14:textId="77777777" w:rsidR="00324BF1" w:rsidRDefault="00324BF1" w:rsidP="00A24836">
      <w:pPr>
        <w:spacing w:line="240" w:lineRule="auto"/>
      </w:pPr>
      <w:r>
        <w:separator/>
      </w:r>
    </w:p>
  </w:footnote>
  <w:footnote w:type="continuationSeparator" w:id="0">
    <w:p w14:paraId="47D88882" w14:textId="77777777" w:rsidR="00324BF1" w:rsidRDefault="00324BF1"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il">
    <w15:presenceInfo w15:providerId="None" w15:userId="sunil"/>
  </w15:person>
  <w15:person w15:author="Charles M. Folden III">
    <w15:presenceInfo w15:providerId="None" w15:userId="Charles M. Folden III"/>
  </w15:person>
  <w15:person w15:author="Paul M. Mendoza">
    <w15:presenceInfo w15:providerId="AD" w15:userId="S-1-5-21-73586283-839522115-1708537768-17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36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9&lt;/item&gt;&lt;item&gt;180&lt;/item&gt;&lt;item&gt;181&lt;/item&gt;&lt;item&gt;183&lt;/item&gt;&lt;item&gt;185&lt;/item&gt;&lt;item&gt;186&lt;/item&gt;&lt;item&gt;187&lt;/item&gt;&lt;item&gt;190&lt;/item&gt;&lt;item&gt;202&lt;/item&gt;&lt;item&gt;205&lt;/item&gt;&lt;item&gt;206&lt;/item&gt;&lt;item&gt;207&lt;/item&gt;&lt;item&gt;208&lt;/item&gt;&lt;/record-ids&gt;&lt;/item&gt;&lt;/Libraries&gt;"/>
  </w:docVars>
  <w:rsids>
    <w:rsidRoot w:val="00C83BF7"/>
    <w:rsid w:val="00001DD0"/>
    <w:rsid w:val="0000575E"/>
    <w:rsid w:val="00006BD6"/>
    <w:rsid w:val="00006F55"/>
    <w:rsid w:val="00007AB8"/>
    <w:rsid w:val="00007E98"/>
    <w:rsid w:val="0001052E"/>
    <w:rsid w:val="0001075C"/>
    <w:rsid w:val="00010FDC"/>
    <w:rsid w:val="00011CDE"/>
    <w:rsid w:val="00014CDB"/>
    <w:rsid w:val="00014F9B"/>
    <w:rsid w:val="00017C61"/>
    <w:rsid w:val="00020AAB"/>
    <w:rsid w:val="00021587"/>
    <w:rsid w:val="0002264F"/>
    <w:rsid w:val="00022A05"/>
    <w:rsid w:val="00024059"/>
    <w:rsid w:val="0003051D"/>
    <w:rsid w:val="000312D5"/>
    <w:rsid w:val="00032A03"/>
    <w:rsid w:val="00032CD2"/>
    <w:rsid w:val="000348ED"/>
    <w:rsid w:val="00034F6B"/>
    <w:rsid w:val="00035EB8"/>
    <w:rsid w:val="000362C3"/>
    <w:rsid w:val="00040169"/>
    <w:rsid w:val="00042393"/>
    <w:rsid w:val="00042C2A"/>
    <w:rsid w:val="0004449A"/>
    <w:rsid w:val="00045198"/>
    <w:rsid w:val="00050313"/>
    <w:rsid w:val="00050FCB"/>
    <w:rsid w:val="000531CB"/>
    <w:rsid w:val="00053748"/>
    <w:rsid w:val="000537EE"/>
    <w:rsid w:val="00056039"/>
    <w:rsid w:val="00056061"/>
    <w:rsid w:val="00060885"/>
    <w:rsid w:val="0006127F"/>
    <w:rsid w:val="00061DBC"/>
    <w:rsid w:val="000628BB"/>
    <w:rsid w:val="000633C1"/>
    <w:rsid w:val="00072231"/>
    <w:rsid w:val="000727FC"/>
    <w:rsid w:val="00073AC3"/>
    <w:rsid w:val="00074C09"/>
    <w:rsid w:val="00075DF2"/>
    <w:rsid w:val="00076E22"/>
    <w:rsid w:val="00077E30"/>
    <w:rsid w:val="000804E6"/>
    <w:rsid w:val="00080A81"/>
    <w:rsid w:val="00083B94"/>
    <w:rsid w:val="00096118"/>
    <w:rsid w:val="000A098C"/>
    <w:rsid w:val="000A14E7"/>
    <w:rsid w:val="000A2EE7"/>
    <w:rsid w:val="000A415C"/>
    <w:rsid w:val="000A6490"/>
    <w:rsid w:val="000B4468"/>
    <w:rsid w:val="000C39AA"/>
    <w:rsid w:val="000C5E4E"/>
    <w:rsid w:val="000D0F7B"/>
    <w:rsid w:val="000D2E3F"/>
    <w:rsid w:val="000D3DB4"/>
    <w:rsid w:val="000D5818"/>
    <w:rsid w:val="000D5BC8"/>
    <w:rsid w:val="000E081D"/>
    <w:rsid w:val="000E4078"/>
    <w:rsid w:val="000F197D"/>
    <w:rsid w:val="000F21D6"/>
    <w:rsid w:val="000F70A4"/>
    <w:rsid w:val="001062EB"/>
    <w:rsid w:val="001101B8"/>
    <w:rsid w:val="0011257D"/>
    <w:rsid w:val="001135DC"/>
    <w:rsid w:val="00116F7B"/>
    <w:rsid w:val="00117D32"/>
    <w:rsid w:val="00117FBC"/>
    <w:rsid w:val="00122613"/>
    <w:rsid w:val="00122851"/>
    <w:rsid w:val="00123978"/>
    <w:rsid w:val="00127B1A"/>
    <w:rsid w:val="00130C9F"/>
    <w:rsid w:val="001325F3"/>
    <w:rsid w:val="00132B62"/>
    <w:rsid w:val="0013330A"/>
    <w:rsid w:val="001371AC"/>
    <w:rsid w:val="0014075D"/>
    <w:rsid w:val="00140E89"/>
    <w:rsid w:val="00141E3C"/>
    <w:rsid w:val="00142E59"/>
    <w:rsid w:val="00144A86"/>
    <w:rsid w:val="0014503A"/>
    <w:rsid w:val="00145047"/>
    <w:rsid w:val="00150F08"/>
    <w:rsid w:val="001559F2"/>
    <w:rsid w:val="00161EA6"/>
    <w:rsid w:val="0016349F"/>
    <w:rsid w:val="0016533D"/>
    <w:rsid w:val="001719CE"/>
    <w:rsid w:val="0017232F"/>
    <w:rsid w:val="00172D8B"/>
    <w:rsid w:val="0017438C"/>
    <w:rsid w:val="001754B7"/>
    <w:rsid w:val="00175A47"/>
    <w:rsid w:val="001770A3"/>
    <w:rsid w:val="0018236A"/>
    <w:rsid w:val="00183D3B"/>
    <w:rsid w:val="001944D9"/>
    <w:rsid w:val="001973F5"/>
    <w:rsid w:val="001A10C0"/>
    <w:rsid w:val="001A268C"/>
    <w:rsid w:val="001A3811"/>
    <w:rsid w:val="001A3C34"/>
    <w:rsid w:val="001B6AD0"/>
    <w:rsid w:val="001B7675"/>
    <w:rsid w:val="001C0F25"/>
    <w:rsid w:val="001C3439"/>
    <w:rsid w:val="001C49F5"/>
    <w:rsid w:val="001C7F77"/>
    <w:rsid w:val="001D519B"/>
    <w:rsid w:val="001E21DF"/>
    <w:rsid w:val="001E322D"/>
    <w:rsid w:val="001E4580"/>
    <w:rsid w:val="001F3865"/>
    <w:rsid w:val="001F3F6E"/>
    <w:rsid w:val="001F450F"/>
    <w:rsid w:val="001F4E11"/>
    <w:rsid w:val="001F7709"/>
    <w:rsid w:val="00200507"/>
    <w:rsid w:val="00205930"/>
    <w:rsid w:val="0021068A"/>
    <w:rsid w:val="00212D89"/>
    <w:rsid w:val="00216D66"/>
    <w:rsid w:val="00220030"/>
    <w:rsid w:val="00220533"/>
    <w:rsid w:val="002222F9"/>
    <w:rsid w:val="00224E33"/>
    <w:rsid w:val="00225096"/>
    <w:rsid w:val="002273ED"/>
    <w:rsid w:val="00233720"/>
    <w:rsid w:val="00233913"/>
    <w:rsid w:val="002361C4"/>
    <w:rsid w:val="00241447"/>
    <w:rsid w:val="00241674"/>
    <w:rsid w:val="00243D8D"/>
    <w:rsid w:val="00245098"/>
    <w:rsid w:val="00245533"/>
    <w:rsid w:val="00250BB9"/>
    <w:rsid w:val="00252258"/>
    <w:rsid w:val="00263D10"/>
    <w:rsid w:val="00264C1A"/>
    <w:rsid w:val="00266E82"/>
    <w:rsid w:val="00267066"/>
    <w:rsid w:val="00270E82"/>
    <w:rsid w:val="00271588"/>
    <w:rsid w:val="00271879"/>
    <w:rsid w:val="0027206B"/>
    <w:rsid w:val="00283CFA"/>
    <w:rsid w:val="0028541D"/>
    <w:rsid w:val="002861BF"/>
    <w:rsid w:val="00286C2F"/>
    <w:rsid w:val="0028761B"/>
    <w:rsid w:val="00287650"/>
    <w:rsid w:val="00292DF4"/>
    <w:rsid w:val="00297EFF"/>
    <w:rsid w:val="002A2587"/>
    <w:rsid w:val="002A2DDA"/>
    <w:rsid w:val="002A5EF8"/>
    <w:rsid w:val="002B0128"/>
    <w:rsid w:val="002B091F"/>
    <w:rsid w:val="002B1AC0"/>
    <w:rsid w:val="002B2D16"/>
    <w:rsid w:val="002B5651"/>
    <w:rsid w:val="002B5CB0"/>
    <w:rsid w:val="002C0AC4"/>
    <w:rsid w:val="002C641B"/>
    <w:rsid w:val="002D1172"/>
    <w:rsid w:val="002D308A"/>
    <w:rsid w:val="002D410E"/>
    <w:rsid w:val="002D458D"/>
    <w:rsid w:val="002D4AB9"/>
    <w:rsid w:val="002D58F9"/>
    <w:rsid w:val="002D7F35"/>
    <w:rsid w:val="002E3437"/>
    <w:rsid w:val="002E74C4"/>
    <w:rsid w:val="002E755C"/>
    <w:rsid w:val="002F634F"/>
    <w:rsid w:val="002F6AD2"/>
    <w:rsid w:val="00302490"/>
    <w:rsid w:val="00304B5E"/>
    <w:rsid w:val="0030543D"/>
    <w:rsid w:val="00310257"/>
    <w:rsid w:val="003112E2"/>
    <w:rsid w:val="00313F43"/>
    <w:rsid w:val="00322A6F"/>
    <w:rsid w:val="00324BF1"/>
    <w:rsid w:val="00327116"/>
    <w:rsid w:val="0032758E"/>
    <w:rsid w:val="00330F39"/>
    <w:rsid w:val="00340802"/>
    <w:rsid w:val="003408ED"/>
    <w:rsid w:val="00344869"/>
    <w:rsid w:val="00344F57"/>
    <w:rsid w:val="00347416"/>
    <w:rsid w:val="00350920"/>
    <w:rsid w:val="0035190C"/>
    <w:rsid w:val="0036361E"/>
    <w:rsid w:val="003669E1"/>
    <w:rsid w:val="00366A5C"/>
    <w:rsid w:val="0036701B"/>
    <w:rsid w:val="003675FE"/>
    <w:rsid w:val="00367BA0"/>
    <w:rsid w:val="003735EA"/>
    <w:rsid w:val="0037384B"/>
    <w:rsid w:val="0038037A"/>
    <w:rsid w:val="003806BC"/>
    <w:rsid w:val="0039270C"/>
    <w:rsid w:val="003927ED"/>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AE8"/>
    <w:rsid w:val="00404EFB"/>
    <w:rsid w:val="004050B8"/>
    <w:rsid w:val="0040746E"/>
    <w:rsid w:val="00410BCD"/>
    <w:rsid w:val="00413692"/>
    <w:rsid w:val="0041370E"/>
    <w:rsid w:val="004138DF"/>
    <w:rsid w:val="00423B73"/>
    <w:rsid w:val="004250A5"/>
    <w:rsid w:val="004302E3"/>
    <w:rsid w:val="0044009C"/>
    <w:rsid w:val="00440B8B"/>
    <w:rsid w:val="004414EC"/>
    <w:rsid w:val="00441572"/>
    <w:rsid w:val="00441B62"/>
    <w:rsid w:val="00442FB9"/>
    <w:rsid w:val="00450600"/>
    <w:rsid w:val="00454BFF"/>
    <w:rsid w:val="00455020"/>
    <w:rsid w:val="00455568"/>
    <w:rsid w:val="0046557E"/>
    <w:rsid w:val="00471E02"/>
    <w:rsid w:val="0047270E"/>
    <w:rsid w:val="0047280F"/>
    <w:rsid w:val="00474338"/>
    <w:rsid w:val="004862C5"/>
    <w:rsid w:val="00490EEB"/>
    <w:rsid w:val="00492239"/>
    <w:rsid w:val="004934BC"/>
    <w:rsid w:val="00493527"/>
    <w:rsid w:val="00495052"/>
    <w:rsid w:val="00495B01"/>
    <w:rsid w:val="00497548"/>
    <w:rsid w:val="004A0E97"/>
    <w:rsid w:val="004A377B"/>
    <w:rsid w:val="004A530D"/>
    <w:rsid w:val="004C0F29"/>
    <w:rsid w:val="004D1F9A"/>
    <w:rsid w:val="004D25FE"/>
    <w:rsid w:val="004D3373"/>
    <w:rsid w:val="004D5129"/>
    <w:rsid w:val="004D5853"/>
    <w:rsid w:val="004D6B7D"/>
    <w:rsid w:val="004E1321"/>
    <w:rsid w:val="004E1CB5"/>
    <w:rsid w:val="004E3346"/>
    <w:rsid w:val="004E3B0A"/>
    <w:rsid w:val="004E4CB8"/>
    <w:rsid w:val="004E5B13"/>
    <w:rsid w:val="004F0EFE"/>
    <w:rsid w:val="004F24C2"/>
    <w:rsid w:val="004F38D3"/>
    <w:rsid w:val="004F3DE9"/>
    <w:rsid w:val="004F4FD0"/>
    <w:rsid w:val="004F5723"/>
    <w:rsid w:val="004F57E1"/>
    <w:rsid w:val="00502166"/>
    <w:rsid w:val="00502200"/>
    <w:rsid w:val="005027F3"/>
    <w:rsid w:val="00504DEA"/>
    <w:rsid w:val="00511DB4"/>
    <w:rsid w:val="00517DB7"/>
    <w:rsid w:val="00517FE5"/>
    <w:rsid w:val="005205A6"/>
    <w:rsid w:val="00520B14"/>
    <w:rsid w:val="005223AF"/>
    <w:rsid w:val="00522AFE"/>
    <w:rsid w:val="00523A9C"/>
    <w:rsid w:val="00525F21"/>
    <w:rsid w:val="00527C07"/>
    <w:rsid w:val="00530B0D"/>
    <w:rsid w:val="00531D48"/>
    <w:rsid w:val="00534413"/>
    <w:rsid w:val="00534BF6"/>
    <w:rsid w:val="00536B36"/>
    <w:rsid w:val="00540CFF"/>
    <w:rsid w:val="00540DCF"/>
    <w:rsid w:val="00545B1B"/>
    <w:rsid w:val="00552EAA"/>
    <w:rsid w:val="00555919"/>
    <w:rsid w:val="005559B4"/>
    <w:rsid w:val="005572C7"/>
    <w:rsid w:val="00560B9A"/>
    <w:rsid w:val="00564208"/>
    <w:rsid w:val="005648BA"/>
    <w:rsid w:val="00566C45"/>
    <w:rsid w:val="00566E8A"/>
    <w:rsid w:val="00570851"/>
    <w:rsid w:val="0057115F"/>
    <w:rsid w:val="005712D4"/>
    <w:rsid w:val="005722F3"/>
    <w:rsid w:val="00573070"/>
    <w:rsid w:val="005735E9"/>
    <w:rsid w:val="00576392"/>
    <w:rsid w:val="00581FA2"/>
    <w:rsid w:val="0058237B"/>
    <w:rsid w:val="00585CD5"/>
    <w:rsid w:val="00585F8F"/>
    <w:rsid w:val="00592D6E"/>
    <w:rsid w:val="005A5B62"/>
    <w:rsid w:val="005A777F"/>
    <w:rsid w:val="005B09C0"/>
    <w:rsid w:val="005B2E16"/>
    <w:rsid w:val="005C0F58"/>
    <w:rsid w:val="005C206F"/>
    <w:rsid w:val="005C3D88"/>
    <w:rsid w:val="005C45C3"/>
    <w:rsid w:val="005C4947"/>
    <w:rsid w:val="005D04F7"/>
    <w:rsid w:val="005D2F9D"/>
    <w:rsid w:val="005D3458"/>
    <w:rsid w:val="005D77BB"/>
    <w:rsid w:val="005D782C"/>
    <w:rsid w:val="005D7FB4"/>
    <w:rsid w:val="005E0890"/>
    <w:rsid w:val="005E165E"/>
    <w:rsid w:val="005E257C"/>
    <w:rsid w:val="005E554F"/>
    <w:rsid w:val="005E6863"/>
    <w:rsid w:val="005F0696"/>
    <w:rsid w:val="005F2B14"/>
    <w:rsid w:val="005F32E9"/>
    <w:rsid w:val="0060023B"/>
    <w:rsid w:val="00600BCE"/>
    <w:rsid w:val="00601B68"/>
    <w:rsid w:val="00602EC9"/>
    <w:rsid w:val="006042F3"/>
    <w:rsid w:val="006067D8"/>
    <w:rsid w:val="006124A3"/>
    <w:rsid w:val="00617051"/>
    <w:rsid w:val="00617A42"/>
    <w:rsid w:val="00623103"/>
    <w:rsid w:val="00623B48"/>
    <w:rsid w:val="00623C4C"/>
    <w:rsid w:val="006273A9"/>
    <w:rsid w:val="0063176B"/>
    <w:rsid w:val="00632EAD"/>
    <w:rsid w:val="0063430C"/>
    <w:rsid w:val="00635A6A"/>
    <w:rsid w:val="00635CEB"/>
    <w:rsid w:val="00636410"/>
    <w:rsid w:val="00636933"/>
    <w:rsid w:val="006408AD"/>
    <w:rsid w:val="00640CFA"/>
    <w:rsid w:val="00642804"/>
    <w:rsid w:val="00645F60"/>
    <w:rsid w:val="006471D6"/>
    <w:rsid w:val="00651240"/>
    <w:rsid w:val="006548DC"/>
    <w:rsid w:val="00654ACF"/>
    <w:rsid w:val="00654BEA"/>
    <w:rsid w:val="00655692"/>
    <w:rsid w:val="006564DA"/>
    <w:rsid w:val="006573DC"/>
    <w:rsid w:val="00657744"/>
    <w:rsid w:val="006619A9"/>
    <w:rsid w:val="006639ED"/>
    <w:rsid w:val="0066654A"/>
    <w:rsid w:val="00666794"/>
    <w:rsid w:val="00683F54"/>
    <w:rsid w:val="00691943"/>
    <w:rsid w:val="0069249F"/>
    <w:rsid w:val="006926C3"/>
    <w:rsid w:val="00696F16"/>
    <w:rsid w:val="006A491D"/>
    <w:rsid w:val="006C0AF0"/>
    <w:rsid w:val="006C0BFC"/>
    <w:rsid w:val="006C2003"/>
    <w:rsid w:val="006C3623"/>
    <w:rsid w:val="006C4985"/>
    <w:rsid w:val="006D0D00"/>
    <w:rsid w:val="006D5EAF"/>
    <w:rsid w:val="006E15DB"/>
    <w:rsid w:val="006E27FD"/>
    <w:rsid w:val="006E31CB"/>
    <w:rsid w:val="006E6551"/>
    <w:rsid w:val="006E7792"/>
    <w:rsid w:val="006F56A8"/>
    <w:rsid w:val="006F5721"/>
    <w:rsid w:val="007036DD"/>
    <w:rsid w:val="0070413F"/>
    <w:rsid w:val="007051C2"/>
    <w:rsid w:val="00711276"/>
    <w:rsid w:val="00711951"/>
    <w:rsid w:val="00715AC4"/>
    <w:rsid w:val="007204FF"/>
    <w:rsid w:val="00722AB2"/>
    <w:rsid w:val="00731251"/>
    <w:rsid w:val="007325E0"/>
    <w:rsid w:val="00732D80"/>
    <w:rsid w:val="007422C7"/>
    <w:rsid w:val="00743FD0"/>
    <w:rsid w:val="00744435"/>
    <w:rsid w:val="00745262"/>
    <w:rsid w:val="00745F0A"/>
    <w:rsid w:val="00751549"/>
    <w:rsid w:val="00751994"/>
    <w:rsid w:val="0075328B"/>
    <w:rsid w:val="007543F3"/>
    <w:rsid w:val="00755701"/>
    <w:rsid w:val="00761F03"/>
    <w:rsid w:val="00762885"/>
    <w:rsid w:val="007679C7"/>
    <w:rsid w:val="00770113"/>
    <w:rsid w:val="0077088E"/>
    <w:rsid w:val="007750C0"/>
    <w:rsid w:val="00781825"/>
    <w:rsid w:val="0078188E"/>
    <w:rsid w:val="00781E07"/>
    <w:rsid w:val="0079047B"/>
    <w:rsid w:val="00791265"/>
    <w:rsid w:val="007914E6"/>
    <w:rsid w:val="007928C2"/>
    <w:rsid w:val="00794C57"/>
    <w:rsid w:val="007A6BE1"/>
    <w:rsid w:val="007A743C"/>
    <w:rsid w:val="007B2905"/>
    <w:rsid w:val="007B3289"/>
    <w:rsid w:val="007B3679"/>
    <w:rsid w:val="007B6CE4"/>
    <w:rsid w:val="007B6F03"/>
    <w:rsid w:val="007C62F8"/>
    <w:rsid w:val="007D162F"/>
    <w:rsid w:val="007D3B2D"/>
    <w:rsid w:val="007D5E76"/>
    <w:rsid w:val="007E415D"/>
    <w:rsid w:val="007E6C49"/>
    <w:rsid w:val="007F04ED"/>
    <w:rsid w:val="007F0A0B"/>
    <w:rsid w:val="007F33C4"/>
    <w:rsid w:val="007F7E6E"/>
    <w:rsid w:val="00800014"/>
    <w:rsid w:val="00800D25"/>
    <w:rsid w:val="00801E2E"/>
    <w:rsid w:val="00803286"/>
    <w:rsid w:val="00804AD2"/>
    <w:rsid w:val="0080615C"/>
    <w:rsid w:val="008149C4"/>
    <w:rsid w:val="008166B2"/>
    <w:rsid w:val="008203AF"/>
    <w:rsid w:val="00824BA3"/>
    <w:rsid w:val="00825518"/>
    <w:rsid w:val="00836D01"/>
    <w:rsid w:val="00840994"/>
    <w:rsid w:val="00842062"/>
    <w:rsid w:val="00844A34"/>
    <w:rsid w:val="00844C2E"/>
    <w:rsid w:val="00847738"/>
    <w:rsid w:val="00850154"/>
    <w:rsid w:val="00850E91"/>
    <w:rsid w:val="00851B98"/>
    <w:rsid w:val="00853230"/>
    <w:rsid w:val="00861036"/>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B7808"/>
    <w:rsid w:val="008C2D16"/>
    <w:rsid w:val="008C6180"/>
    <w:rsid w:val="008D1BDE"/>
    <w:rsid w:val="008D6F3C"/>
    <w:rsid w:val="008E3CE6"/>
    <w:rsid w:val="008F04D8"/>
    <w:rsid w:val="008F3F26"/>
    <w:rsid w:val="008F5B94"/>
    <w:rsid w:val="00900268"/>
    <w:rsid w:val="0090160D"/>
    <w:rsid w:val="00902988"/>
    <w:rsid w:val="00902A52"/>
    <w:rsid w:val="00906FB6"/>
    <w:rsid w:val="00921153"/>
    <w:rsid w:val="00927BF6"/>
    <w:rsid w:val="0093517F"/>
    <w:rsid w:val="009358AA"/>
    <w:rsid w:val="00935B97"/>
    <w:rsid w:val="00935F67"/>
    <w:rsid w:val="009374C6"/>
    <w:rsid w:val="00941F8C"/>
    <w:rsid w:val="0094321D"/>
    <w:rsid w:val="00943E37"/>
    <w:rsid w:val="009453E3"/>
    <w:rsid w:val="00950490"/>
    <w:rsid w:val="00952C54"/>
    <w:rsid w:val="009535B7"/>
    <w:rsid w:val="0095605F"/>
    <w:rsid w:val="009561CA"/>
    <w:rsid w:val="009561D5"/>
    <w:rsid w:val="00961488"/>
    <w:rsid w:val="0096393E"/>
    <w:rsid w:val="00966A8E"/>
    <w:rsid w:val="00972BD5"/>
    <w:rsid w:val="009736FF"/>
    <w:rsid w:val="00974BF1"/>
    <w:rsid w:val="00986D65"/>
    <w:rsid w:val="00986E78"/>
    <w:rsid w:val="00990802"/>
    <w:rsid w:val="009947D9"/>
    <w:rsid w:val="00995D10"/>
    <w:rsid w:val="009A138F"/>
    <w:rsid w:val="009A1680"/>
    <w:rsid w:val="009A3733"/>
    <w:rsid w:val="009A5F22"/>
    <w:rsid w:val="009A6124"/>
    <w:rsid w:val="009A7A18"/>
    <w:rsid w:val="009B123E"/>
    <w:rsid w:val="009B2702"/>
    <w:rsid w:val="009C388C"/>
    <w:rsid w:val="009D0814"/>
    <w:rsid w:val="009D095D"/>
    <w:rsid w:val="009D23EB"/>
    <w:rsid w:val="009D2B9B"/>
    <w:rsid w:val="009E066A"/>
    <w:rsid w:val="009E0979"/>
    <w:rsid w:val="009E2C54"/>
    <w:rsid w:val="009E35A8"/>
    <w:rsid w:val="009E39A8"/>
    <w:rsid w:val="009E5C07"/>
    <w:rsid w:val="009F12DB"/>
    <w:rsid w:val="009F32B7"/>
    <w:rsid w:val="009F5C70"/>
    <w:rsid w:val="00A039BD"/>
    <w:rsid w:val="00A05F6F"/>
    <w:rsid w:val="00A127D3"/>
    <w:rsid w:val="00A1289E"/>
    <w:rsid w:val="00A13BE6"/>
    <w:rsid w:val="00A21B36"/>
    <w:rsid w:val="00A23156"/>
    <w:rsid w:val="00A24836"/>
    <w:rsid w:val="00A26568"/>
    <w:rsid w:val="00A2737D"/>
    <w:rsid w:val="00A27784"/>
    <w:rsid w:val="00A30081"/>
    <w:rsid w:val="00A33E87"/>
    <w:rsid w:val="00A368BC"/>
    <w:rsid w:val="00A40319"/>
    <w:rsid w:val="00A436D5"/>
    <w:rsid w:val="00A4674B"/>
    <w:rsid w:val="00A46B57"/>
    <w:rsid w:val="00A542A3"/>
    <w:rsid w:val="00A54C54"/>
    <w:rsid w:val="00A55388"/>
    <w:rsid w:val="00A55827"/>
    <w:rsid w:val="00A61043"/>
    <w:rsid w:val="00A61605"/>
    <w:rsid w:val="00A645F3"/>
    <w:rsid w:val="00A65241"/>
    <w:rsid w:val="00A70EEF"/>
    <w:rsid w:val="00A73190"/>
    <w:rsid w:val="00A75E52"/>
    <w:rsid w:val="00A771EB"/>
    <w:rsid w:val="00A772A4"/>
    <w:rsid w:val="00A8005E"/>
    <w:rsid w:val="00A80FF2"/>
    <w:rsid w:val="00A81EBD"/>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28EB"/>
    <w:rsid w:val="00AB5C65"/>
    <w:rsid w:val="00AC261D"/>
    <w:rsid w:val="00AC6761"/>
    <w:rsid w:val="00AC7FAF"/>
    <w:rsid w:val="00AD3889"/>
    <w:rsid w:val="00AD3EF3"/>
    <w:rsid w:val="00AE62E7"/>
    <w:rsid w:val="00AE7542"/>
    <w:rsid w:val="00AF03AF"/>
    <w:rsid w:val="00AF06AF"/>
    <w:rsid w:val="00AF2332"/>
    <w:rsid w:val="00AF3736"/>
    <w:rsid w:val="00B00BC5"/>
    <w:rsid w:val="00B04926"/>
    <w:rsid w:val="00B13F15"/>
    <w:rsid w:val="00B149CB"/>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55C30"/>
    <w:rsid w:val="00B57DA5"/>
    <w:rsid w:val="00B6140A"/>
    <w:rsid w:val="00B64445"/>
    <w:rsid w:val="00B653F5"/>
    <w:rsid w:val="00B71B68"/>
    <w:rsid w:val="00B73333"/>
    <w:rsid w:val="00B777F3"/>
    <w:rsid w:val="00B819A8"/>
    <w:rsid w:val="00B82558"/>
    <w:rsid w:val="00B8307D"/>
    <w:rsid w:val="00B8408C"/>
    <w:rsid w:val="00B932B3"/>
    <w:rsid w:val="00B93774"/>
    <w:rsid w:val="00B95174"/>
    <w:rsid w:val="00B96873"/>
    <w:rsid w:val="00BA4F7B"/>
    <w:rsid w:val="00BA6238"/>
    <w:rsid w:val="00BA7B6B"/>
    <w:rsid w:val="00BB1734"/>
    <w:rsid w:val="00BB3A82"/>
    <w:rsid w:val="00BB61DD"/>
    <w:rsid w:val="00BB6FA9"/>
    <w:rsid w:val="00BC33EB"/>
    <w:rsid w:val="00BC3D9A"/>
    <w:rsid w:val="00BC47FD"/>
    <w:rsid w:val="00BC6C51"/>
    <w:rsid w:val="00BD1282"/>
    <w:rsid w:val="00BD1A4A"/>
    <w:rsid w:val="00BD1FB4"/>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15A85"/>
    <w:rsid w:val="00C21F4A"/>
    <w:rsid w:val="00C23F07"/>
    <w:rsid w:val="00C24D7A"/>
    <w:rsid w:val="00C25BFE"/>
    <w:rsid w:val="00C27C5A"/>
    <w:rsid w:val="00C37230"/>
    <w:rsid w:val="00C41EEB"/>
    <w:rsid w:val="00C461CC"/>
    <w:rsid w:val="00C46911"/>
    <w:rsid w:val="00C47209"/>
    <w:rsid w:val="00C479F0"/>
    <w:rsid w:val="00C52C90"/>
    <w:rsid w:val="00C52EE0"/>
    <w:rsid w:val="00C542C8"/>
    <w:rsid w:val="00C6033F"/>
    <w:rsid w:val="00C62585"/>
    <w:rsid w:val="00C62A47"/>
    <w:rsid w:val="00C635A8"/>
    <w:rsid w:val="00C63945"/>
    <w:rsid w:val="00C64C46"/>
    <w:rsid w:val="00C722DB"/>
    <w:rsid w:val="00C7469B"/>
    <w:rsid w:val="00C74918"/>
    <w:rsid w:val="00C74DCA"/>
    <w:rsid w:val="00C80F34"/>
    <w:rsid w:val="00C81B70"/>
    <w:rsid w:val="00C822DC"/>
    <w:rsid w:val="00C82CE3"/>
    <w:rsid w:val="00C83BE4"/>
    <w:rsid w:val="00C83BF7"/>
    <w:rsid w:val="00C85567"/>
    <w:rsid w:val="00C92585"/>
    <w:rsid w:val="00C9512E"/>
    <w:rsid w:val="00C957B8"/>
    <w:rsid w:val="00C96E81"/>
    <w:rsid w:val="00CA19DE"/>
    <w:rsid w:val="00CA5A5E"/>
    <w:rsid w:val="00CA634F"/>
    <w:rsid w:val="00CB182B"/>
    <w:rsid w:val="00CB55AD"/>
    <w:rsid w:val="00CB6DD6"/>
    <w:rsid w:val="00CC1CAE"/>
    <w:rsid w:val="00CC37CA"/>
    <w:rsid w:val="00CD00AA"/>
    <w:rsid w:val="00CD1CF4"/>
    <w:rsid w:val="00CD318B"/>
    <w:rsid w:val="00CD5930"/>
    <w:rsid w:val="00CD6084"/>
    <w:rsid w:val="00CD7E1A"/>
    <w:rsid w:val="00CE1536"/>
    <w:rsid w:val="00CE25FB"/>
    <w:rsid w:val="00CE3A82"/>
    <w:rsid w:val="00CE3FBA"/>
    <w:rsid w:val="00CF2DC3"/>
    <w:rsid w:val="00CF760E"/>
    <w:rsid w:val="00CF7F2F"/>
    <w:rsid w:val="00D02E2D"/>
    <w:rsid w:val="00D05740"/>
    <w:rsid w:val="00D06BB4"/>
    <w:rsid w:val="00D07A91"/>
    <w:rsid w:val="00D1037E"/>
    <w:rsid w:val="00D1050C"/>
    <w:rsid w:val="00D111B9"/>
    <w:rsid w:val="00D12566"/>
    <w:rsid w:val="00D1271F"/>
    <w:rsid w:val="00D16212"/>
    <w:rsid w:val="00D17EEA"/>
    <w:rsid w:val="00D20B9E"/>
    <w:rsid w:val="00D20C68"/>
    <w:rsid w:val="00D21443"/>
    <w:rsid w:val="00D233A9"/>
    <w:rsid w:val="00D27569"/>
    <w:rsid w:val="00D31559"/>
    <w:rsid w:val="00D35D97"/>
    <w:rsid w:val="00D37E30"/>
    <w:rsid w:val="00D41F3F"/>
    <w:rsid w:val="00D444AD"/>
    <w:rsid w:val="00D459C8"/>
    <w:rsid w:val="00D55C2D"/>
    <w:rsid w:val="00D5702E"/>
    <w:rsid w:val="00D71F6F"/>
    <w:rsid w:val="00D71FE7"/>
    <w:rsid w:val="00D73499"/>
    <w:rsid w:val="00D7496B"/>
    <w:rsid w:val="00D76A17"/>
    <w:rsid w:val="00D77F4C"/>
    <w:rsid w:val="00D81FAF"/>
    <w:rsid w:val="00D83B6E"/>
    <w:rsid w:val="00D844CE"/>
    <w:rsid w:val="00D85EDC"/>
    <w:rsid w:val="00D85F2A"/>
    <w:rsid w:val="00D864CD"/>
    <w:rsid w:val="00D96183"/>
    <w:rsid w:val="00DA015D"/>
    <w:rsid w:val="00DA1FE3"/>
    <w:rsid w:val="00DA6A82"/>
    <w:rsid w:val="00DA70F7"/>
    <w:rsid w:val="00DA7717"/>
    <w:rsid w:val="00DB1ED1"/>
    <w:rsid w:val="00DB5D21"/>
    <w:rsid w:val="00DB6845"/>
    <w:rsid w:val="00DB77B7"/>
    <w:rsid w:val="00DB7FEC"/>
    <w:rsid w:val="00DC0D2A"/>
    <w:rsid w:val="00DC1801"/>
    <w:rsid w:val="00DC59A8"/>
    <w:rsid w:val="00DD30E8"/>
    <w:rsid w:val="00DD4D26"/>
    <w:rsid w:val="00DE0729"/>
    <w:rsid w:val="00DE21B3"/>
    <w:rsid w:val="00DE5A01"/>
    <w:rsid w:val="00DE726C"/>
    <w:rsid w:val="00DF2C27"/>
    <w:rsid w:val="00DF440C"/>
    <w:rsid w:val="00DF4FEF"/>
    <w:rsid w:val="00E007C3"/>
    <w:rsid w:val="00E00957"/>
    <w:rsid w:val="00E059F0"/>
    <w:rsid w:val="00E05CDB"/>
    <w:rsid w:val="00E100D2"/>
    <w:rsid w:val="00E114F6"/>
    <w:rsid w:val="00E128DA"/>
    <w:rsid w:val="00E12B01"/>
    <w:rsid w:val="00E20022"/>
    <w:rsid w:val="00E223D8"/>
    <w:rsid w:val="00E250C3"/>
    <w:rsid w:val="00E32658"/>
    <w:rsid w:val="00E32F87"/>
    <w:rsid w:val="00E358DD"/>
    <w:rsid w:val="00E36073"/>
    <w:rsid w:val="00E414A5"/>
    <w:rsid w:val="00E41536"/>
    <w:rsid w:val="00E41578"/>
    <w:rsid w:val="00E4292F"/>
    <w:rsid w:val="00E50AB6"/>
    <w:rsid w:val="00E60349"/>
    <w:rsid w:val="00E62A9C"/>
    <w:rsid w:val="00E6339B"/>
    <w:rsid w:val="00E6393D"/>
    <w:rsid w:val="00E63F5A"/>
    <w:rsid w:val="00E67210"/>
    <w:rsid w:val="00E67E11"/>
    <w:rsid w:val="00E7052C"/>
    <w:rsid w:val="00E817E5"/>
    <w:rsid w:val="00E86902"/>
    <w:rsid w:val="00E9157E"/>
    <w:rsid w:val="00E94235"/>
    <w:rsid w:val="00E97022"/>
    <w:rsid w:val="00E97A8E"/>
    <w:rsid w:val="00EA0339"/>
    <w:rsid w:val="00EA7DCB"/>
    <w:rsid w:val="00EB04C7"/>
    <w:rsid w:val="00EB2416"/>
    <w:rsid w:val="00EB65F7"/>
    <w:rsid w:val="00EB793E"/>
    <w:rsid w:val="00EC6513"/>
    <w:rsid w:val="00EC6DB9"/>
    <w:rsid w:val="00ED0D91"/>
    <w:rsid w:val="00ED212A"/>
    <w:rsid w:val="00ED2298"/>
    <w:rsid w:val="00ED4E5A"/>
    <w:rsid w:val="00ED59F6"/>
    <w:rsid w:val="00ED5CB5"/>
    <w:rsid w:val="00ED61FB"/>
    <w:rsid w:val="00ED6619"/>
    <w:rsid w:val="00ED6F77"/>
    <w:rsid w:val="00ED7261"/>
    <w:rsid w:val="00EE1843"/>
    <w:rsid w:val="00EE19FB"/>
    <w:rsid w:val="00EE419F"/>
    <w:rsid w:val="00EE6CCD"/>
    <w:rsid w:val="00EE6D61"/>
    <w:rsid w:val="00EF2462"/>
    <w:rsid w:val="00EF381C"/>
    <w:rsid w:val="00EF3DCD"/>
    <w:rsid w:val="00EF76A1"/>
    <w:rsid w:val="00F00263"/>
    <w:rsid w:val="00F132B7"/>
    <w:rsid w:val="00F15F5A"/>
    <w:rsid w:val="00F16A49"/>
    <w:rsid w:val="00F204EC"/>
    <w:rsid w:val="00F25BE1"/>
    <w:rsid w:val="00F25D79"/>
    <w:rsid w:val="00F315EC"/>
    <w:rsid w:val="00F31789"/>
    <w:rsid w:val="00F35A3F"/>
    <w:rsid w:val="00F37080"/>
    <w:rsid w:val="00F37370"/>
    <w:rsid w:val="00F40812"/>
    <w:rsid w:val="00F408F6"/>
    <w:rsid w:val="00F4271E"/>
    <w:rsid w:val="00F43B94"/>
    <w:rsid w:val="00F5409D"/>
    <w:rsid w:val="00F54436"/>
    <w:rsid w:val="00F55D66"/>
    <w:rsid w:val="00F560AC"/>
    <w:rsid w:val="00F5698D"/>
    <w:rsid w:val="00F56D83"/>
    <w:rsid w:val="00F6012C"/>
    <w:rsid w:val="00F63F3E"/>
    <w:rsid w:val="00F646CB"/>
    <w:rsid w:val="00F64F2F"/>
    <w:rsid w:val="00F650AF"/>
    <w:rsid w:val="00F6540C"/>
    <w:rsid w:val="00F65919"/>
    <w:rsid w:val="00F676EE"/>
    <w:rsid w:val="00F76A86"/>
    <w:rsid w:val="00F81838"/>
    <w:rsid w:val="00F82B3D"/>
    <w:rsid w:val="00F87267"/>
    <w:rsid w:val="00F87597"/>
    <w:rsid w:val="00F87EEE"/>
    <w:rsid w:val="00F91917"/>
    <w:rsid w:val="00F92072"/>
    <w:rsid w:val="00F943F4"/>
    <w:rsid w:val="00F949B0"/>
    <w:rsid w:val="00F95F19"/>
    <w:rsid w:val="00F97E62"/>
    <w:rsid w:val="00FA1244"/>
    <w:rsid w:val="00FA143D"/>
    <w:rsid w:val="00FA333B"/>
    <w:rsid w:val="00FA4300"/>
    <w:rsid w:val="00FA7886"/>
    <w:rsid w:val="00FB2D76"/>
    <w:rsid w:val="00FB4198"/>
    <w:rsid w:val="00FB4BC2"/>
    <w:rsid w:val="00FC064E"/>
    <w:rsid w:val="00FC1671"/>
    <w:rsid w:val="00FC3383"/>
    <w:rsid w:val="00FC5741"/>
    <w:rsid w:val="00FC6466"/>
    <w:rsid w:val="00FC7D94"/>
    <w:rsid w:val="00FD0160"/>
    <w:rsid w:val="00FD2850"/>
    <w:rsid w:val="00FD2931"/>
    <w:rsid w:val="00FD2A82"/>
    <w:rsid w:val="00FD5FDE"/>
    <w:rsid w:val="00FE1586"/>
    <w:rsid w:val="00FE16E5"/>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39824D"/>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127D3"/>
    <w:rPr>
      <w:sz w:val="16"/>
      <w:szCs w:val="16"/>
    </w:rPr>
  </w:style>
  <w:style w:type="paragraph" w:styleId="CommentText">
    <w:name w:val="annotation text"/>
    <w:basedOn w:val="Normal"/>
    <w:link w:val="CommentTextChar"/>
    <w:uiPriority w:val="99"/>
    <w:semiHidden/>
    <w:unhideWhenUsed/>
    <w:rsid w:val="00A127D3"/>
    <w:pPr>
      <w:spacing w:line="240" w:lineRule="auto"/>
    </w:pPr>
    <w:rPr>
      <w:sz w:val="20"/>
      <w:szCs w:val="20"/>
    </w:rPr>
  </w:style>
  <w:style w:type="character" w:customStyle="1" w:styleId="CommentTextChar">
    <w:name w:val="Comment Text Char"/>
    <w:basedOn w:val="DefaultParagraphFont"/>
    <w:link w:val="CommentText"/>
    <w:uiPriority w:val="99"/>
    <w:semiHidden/>
    <w:rsid w:val="00A127D3"/>
    <w:rPr>
      <w:sz w:val="20"/>
      <w:szCs w:val="20"/>
    </w:rPr>
  </w:style>
  <w:style w:type="paragraph" w:styleId="CommentSubject">
    <w:name w:val="annotation subject"/>
    <w:basedOn w:val="CommentText"/>
    <w:next w:val="CommentText"/>
    <w:link w:val="CommentSubjectChar"/>
    <w:uiPriority w:val="99"/>
    <w:semiHidden/>
    <w:unhideWhenUsed/>
    <w:rsid w:val="00A127D3"/>
    <w:rPr>
      <w:b/>
      <w:bCs/>
    </w:rPr>
  </w:style>
  <w:style w:type="character" w:customStyle="1" w:styleId="CommentSubjectChar">
    <w:name w:val="Comment Subject Char"/>
    <w:basedOn w:val="CommentTextChar"/>
    <w:link w:val="CommentSubject"/>
    <w:uiPriority w:val="99"/>
    <w:semiHidden/>
    <w:rsid w:val="00A1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artners.perkinelmer.com/Content/DealerSalesInfo/Product%20Lines/Inorganic/ICP-MS/Brochures/NexION%20300%20BRO_DEF.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nberra.com/products/detectors/pdf/SEGe-detectors-C4002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berra.com/products/radiochemistry_lab/pdf/G2K-BasicSpect-SS-C40220.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B862CE-5F9E-47BC-956A-B8CE4245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5965</Words>
  <Characters>34005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26</cp:revision>
  <cp:lastPrinted>2016-05-01T17:04:00Z</cp:lastPrinted>
  <dcterms:created xsi:type="dcterms:W3CDTF">2016-05-01T21:34:00Z</dcterms:created>
  <dcterms:modified xsi:type="dcterms:W3CDTF">2016-05-02T16:45:00Z</dcterms:modified>
</cp:coreProperties>
</file>