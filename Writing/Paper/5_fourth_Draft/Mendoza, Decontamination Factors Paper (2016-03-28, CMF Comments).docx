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B4050" w14:textId="41E4F89C" w:rsidR="00ED53C2" w:rsidRDefault="00FA20B4">
      <w:pPr>
        <w:widowControl w:val="0"/>
        <w:autoSpaceDE w:val="0"/>
        <w:autoSpaceDN w:val="0"/>
        <w:adjustRightInd w:val="0"/>
        <w:spacing w:after="0" w:line="330" w:lineRule="exact"/>
        <w:ind w:left="368" w:right="657" w:firstLine="307"/>
        <w:rPr>
          <w:rFonts w:ascii="Times New Roman" w:hAnsi="Times New Roman"/>
          <w:sz w:val="24"/>
          <w:szCs w:val="24"/>
        </w:rPr>
      </w:pPr>
      <w:commentRangeStart w:id="0"/>
      <w:del w:id="1" w:author="Charles M. Folden III" w:date="2016-03-28T21:18:00Z">
        <w:r w:rsidDel="008D6CF8">
          <w:rPr>
            <w:noProof/>
          </w:rPr>
          <w:pict w14:anchorId="760FEFA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0;text-align:left;margin-left:0;margin-top:0;width:612pt;height:11in;z-index:-17;mso-position-horizontal-relative:page;mso-position-vertical-relative:page" o:allowincell="f">
              <v:imagedata r:id="rId4" o:title=""/>
              <w10:wrap anchorx="page" anchory="page"/>
            </v:shape>
          </w:pict>
        </w:r>
      </w:del>
      <w:r w:rsidR="002979B1">
        <w:rPr>
          <w:rFonts w:ascii="Times New Roman" w:hAnsi="Times New Roman"/>
          <w:spacing w:val="1"/>
          <w:sz w:val="28"/>
          <w:szCs w:val="28"/>
        </w:rPr>
        <w:t>Fission</w:t>
      </w:r>
      <w:commentRangeEnd w:id="0"/>
      <w:r>
        <w:rPr>
          <w:rStyle w:val="CommentReference"/>
        </w:rPr>
        <w:commentReference w:id="0"/>
      </w:r>
      <w:r w:rsidR="002979B1">
        <w:rPr>
          <w:rFonts w:ascii="Times New Roman" w:hAnsi="Times New Roman"/>
          <w:spacing w:val="1"/>
          <w:sz w:val="28"/>
          <w:szCs w:val="28"/>
        </w:rPr>
        <w:t xml:space="preserve"> Product Decontamination Factors for </w:t>
      </w:r>
    </w:p>
    <w:p w14:paraId="04CF0AFE" w14:textId="2D6F835B" w:rsidR="00ED53C2" w:rsidRDefault="002979B1">
      <w:pPr>
        <w:widowControl w:val="0"/>
        <w:autoSpaceDE w:val="0"/>
        <w:autoSpaceDN w:val="0"/>
        <w:adjustRightInd w:val="0"/>
        <w:spacing w:after="0" w:line="358" w:lineRule="exact"/>
        <w:ind w:left="368" w:right="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8"/>
          <w:szCs w:val="28"/>
        </w:rPr>
        <w:t xml:space="preserve">Plutonium Separated by </w:t>
      </w:r>
      <w:proofErr w:type="spellStart"/>
      <w:r>
        <w:rPr>
          <w:rFonts w:ascii="Times New Roman" w:hAnsi="Times New Roman"/>
          <w:spacing w:val="1"/>
          <w:sz w:val="28"/>
          <w:szCs w:val="28"/>
        </w:rPr>
        <w:t>PUREX</w:t>
      </w:r>
      <w:proofErr w:type="spellEnd"/>
      <w:r>
        <w:rPr>
          <w:rFonts w:ascii="Times New Roman" w:hAnsi="Times New Roman"/>
          <w:spacing w:val="1"/>
          <w:sz w:val="28"/>
          <w:szCs w:val="28"/>
        </w:rPr>
        <w:t xml:space="preserve"> from </w:t>
      </w:r>
      <w:del w:id="2" w:author="Charles M. Folden III" w:date="2016-03-28T22:11:00Z">
        <w:r w:rsidDel="00255092">
          <w:rPr>
            <w:rFonts w:ascii="Times New Roman" w:hAnsi="Times New Roman"/>
            <w:spacing w:val="1"/>
            <w:sz w:val="28"/>
            <w:szCs w:val="28"/>
          </w:rPr>
          <w:delText xml:space="preserve">above </w:delText>
        </w:r>
      </w:del>
      <w:r>
        <w:rPr>
          <w:rFonts w:ascii="Times New Roman" w:hAnsi="Times New Roman"/>
          <w:spacing w:val="1"/>
          <w:sz w:val="28"/>
          <w:szCs w:val="28"/>
        </w:rPr>
        <w:t xml:space="preserve">Low </w:t>
      </w:r>
    </w:p>
    <w:p w14:paraId="15E56228" w14:textId="499E39E4" w:rsidR="00ED53C2" w:rsidRDefault="002979B1">
      <w:pPr>
        <w:widowControl w:val="0"/>
        <w:autoSpaceDE w:val="0"/>
        <w:autoSpaceDN w:val="0"/>
        <w:adjustRightInd w:val="0"/>
        <w:spacing w:after="0" w:line="384" w:lineRule="exact"/>
        <w:ind w:left="552" w:right="5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8"/>
          <w:szCs w:val="28"/>
        </w:rPr>
        <w:t>Burn</w:t>
      </w:r>
      <w:del w:id="3" w:author="Charles M. Folden III" w:date="2016-03-28T22:28:00Z">
        <w:r w:rsidDel="00451186">
          <w:rPr>
            <w:rFonts w:ascii="Times New Roman" w:hAnsi="Times New Roman"/>
            <w:spacing w:val="1"/>
            <w:sz w:val="28"/>
            <w:szCs w:val="28"/>
          </w:rPr>
          <w:delText>-</w:delText>
        </w:r>
      </w:del>
      <w:r>
        <w:rPr>
          <w:rFonts w:ascii="Times New Roman" w:hAnsi="Times New Roman"/>
          <w:spacing w:val="1"/>
          <w:sz w:val="28"/>
          <w:szCs w:val="28"/>
        </w:rPr>
        <w:t xml:space="preserve">up, </w:t>
      </w:r>
      <w:del w:id="4" w:author="Charles M. Folden III" w:date="2016-03-28T22:11:00Z">
        <w:r w:rsidDel="00255092">
          <w:rPr>
            <w:rFonts w:ascii="Times New Roman" w:hAnsi="Times New Roman"/>
            <w:spacing w:val="1"/>
            <w:sz w:val="28"/>
            <w:szCs w:val="28"/>
          </w:rPr>
          <w:delText>fast</w:delText>
        </w:r>
      </w:del>
      <w:ins w:id="5" w:author="Charles M. Folden III" w:date="2016-03-28T22:11:00Z">
        <w:r w:rsidR="00255092">
          <w:rPr>
            <w:rFonts w:ascii="Times New Roman" w:hAnsi="Times New Roman"/>
            <w:spacing w:val="1"/>
            <w:sz w:val="28"/>
            <w:szCs w:val="28"/>
          </w:rPr>
          <w:t>F</w:t>
        </w:r>
        <w:r w:rsidR="00255092">
          <w:rPr>
            <w:rFonts w:ascii="Times New Roman" w:hAnsi="Times New Roman"/>
            <w:spacing w:val="1"/>
            <w:sz w:val="28"/>
            <w:szCs w:val="28"/>
          </w:rPr>
          <w:t>ast</w:t>
        </w:r>
      </w:ins>
      <w:r>
        <w:rPr>
          <w:rFonts w:ascii="Times New Roman" w:hAnsi="Times New Roman"/>
          <w:spacing w:val="1"/>
          <w:sz w:val="28"/>
          <w:szCs w:val="28"/>
        </w:rPr>
        <w:t>-</w:t>
      </w:r>
      <w:del w:id="6" w:author="Charles M. Folden III" w:date="2016-03-28T22:11:00Z">
        <w:r w:rsidDel="00255092">
          <w:rPr>
            <w:rFonts w:ascii="Times New Roman" w:hAnsi="Times New Roman"/>
            <w:spacing w:val="1"/>
            <w:sz w:val="28"/>
            <w:szCs w:val="28"/>
          </w:rPr>
          <w:delText xml:space="preserve">neutron </w:delText>
        </w:r>
      </w:del>
      <w:ins w:id="7" w:author="Charles M. Folden III" w:date="2016-03-28T22:11:00Z">
        <w:r w:rsidR="00255092">
          <w:rPr>
            <w:rFonts w:ascii="Times New Roman" w:hAnsi="Times New Roman"/>
            <w:spacing w:val="1"/>
            <w:sz w:val="28"/>
            <w:szCs w:val="28"/>
          </w:rPr>
          <w:t>N</w:t>
        </w:r>
        <w:r w:rsidR="00255092">
          <w:rPr>
            <w:rFonts w:ascii="Times New Roman" w:hAnsi="Times New Roman"/>
            <w:spacing w:val="1"/>
            <w:sz w:val="28"/>
            <w:szCs w:val="28"/>
          </w:rPr>
          <w:t xml:space="preserve">eutron </w:t>
        </w:r>
      </w:ins>
      <w:del w:id="8" w:author="Charles M. Folden III" w:date="2016-03-28T22:11:00Z">
        <w:r w:rsidDel="00255092">
          <w:rPr>
            <w:rFonts w:ascii="Times New Roman" w:hAnsi="Times New Roman"/>
            <w:spacing w:val="1"/>
            <w:sz w:val="28"/>
            <w:szCs w:val="28"/>
          </w:rPr>
          <w:delText xml:space="preserve">irradiated </w:delText>
        </w:r>
      </w:del>
      <w:ins w:id="9" w:author="Charles M. Folden III" w:date="2016-03-28T22:11:00Z">
        <w:r w:rsidR="00255092">
          <w:rPr>
            <w:rFonts w:ascii="Times New Roman" w:hAnsi="Times New Roman"/>
            <w:spacing w:val="1"/>
            <w:sz w:val="28"/>
            <w:szCs w:val="28"/>
          </w:rPr>
          <w:t>I</w:t>
        </w:r>
        <w:r w:rsidR="00255092">
          <w:rPr>
            <w:rFonts w:ascii="Times New Roman" w:hAnsi="Times New Roman"/>
            <w:spacing w:val="1"/>
            <w:sz w:val="28"/>
            <w:szCs w:val="28"/>
          </w:rPr>
          <w:t xml:space="preserve">rradiated </w:t>
        </w:r>
      </w:ins>
      <w:r>
        <w:rPr>
          <w:rFonts w:ascii="Times New Roman" w:hAnsi="Times New Roman"/>
          <w:spacing w:val="1"/>
          <w:sz w:val="28"/>
          <w:szCs w:val="28"/>
        </w:rPr>
        <w:t xml:space="preserve">Depleted </w:t>
      </w:r>
      <w:proofErr w:type="spellStart"/>
      <w:r>
        <w:rPr>
          <w:rFonts w:ascii="Times New Roman" w:hAnsi="Times New Roman"/>
          <w:spacing w:val="1"/>
          <w:sz w:val="28"/>
          <w:szCs w:val="28"/>
        </w:rPr>
        <w:t>UO</w:t>
      </w:r>
      <w:proofErr w:type="spellEnd"/>
      <w:r>
        <w:rPr>
          <w:rFonts w:ascii="Times New Roman" w:hAnsi="Times New Roman"/>
          <w:spacing w:val="1"/>
          <w:position w:val="-5"/>
          <w:sz w:val="19"/>
          <w:szCs w:val="19"/>
        </w:rPr>
        <w:t xml:space="preserve">2 </w:t>
      </w:r>
    </w:p>
    <w:p w14:paraId="1BF34EA2" w14:textId="77777777" w:rsidR="00ED53C2" w:rsidRDefault="00ED53C2">
      <w:pPr>
        <w:widowControl w:val="0"/>
        <w:autoSpaceDE w:val="0"/>
        <w:autoSpaceDN w:val="0"/>
        <w:adjustRightInd w:val="0"/>
        <w:spacing w:after="0" w:line="99" w:lineRule="exact"/>
        <w:ind w:left="552" w:right="555"/>
        <w:rPr>
          <w:rFonts w:ascii="Times New Roman" w:hAnsi="Times New Roman"/>
          <w:sz w:val="10"/>
          <w:szCs w:val="10"/>
        </w:rPr>
      </w:pPr>
    </w:p>
    <w:p w14:paraId="601C55D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552" w:right="555"/>
        <w:rPr>
          <w:rFonts w:ascii="Times New Roman" w:hAnsi="Times New Roman"/>
          <w:sz w:val="24"/>
          <w:szCs w:val="24"/>
        </w:rPr>
      </w:pPr>
    </w:p>
    <w:p w14:paraId="3A172E9E" w14:textId="77777777" w:rsidR="00ED53C2" w:rsidRDefault="002979B1">
      <w:pPr>
        <w:widowControl w:val="0"/>
        <w:autoSpaceDE w:val="0"/>
        <w:autoSpaceDN w:val="0"/>
        <w:adjustRightInd w:val="0"/>
        <w:spacing w:after="0" w:line="215" w:lineRule="exact"/>
        <w:ind w:left="368" w:right="496" w:firstLine="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Paul M. Mendoza</w:t>
      </w:r>
      <w:proofErr w:type="spellStart"/>
      <w:r>
        <w:rPr>
          <w:rFonts w:ascii="Times New Roman" w:hAnsi="Times New Roman"/>
          <w:spacing w:val="1"/>
          <w:position w:val="4"/>
          <w:sz w:val="13"/>
          <w:szCs w:val="13"/>
        </w:rPr>
        <w:t>a</w:t>
      </w:r>
      <w:proofErr w:type="gramStart"/>
      <w:r>
        <w:rPr>
          <w:rFonts w:ascii="Times New Roman" w:hAnsi="Times New Roman"/>
          <w:spacing w:val="1"/>
          <w:position w:val="4"/>
          <w:sz w:val="13"/>
          <w:szCs w:val="13"/>
        </w:rPr>
        <w:t>,b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, Sunil S.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Chirayath</w:t>
      </w:r>
      <w:r>
        <w:rPr>
          <w:rFonts w:ascii="Times New Roman" w:hAnsi="Times New Roman"/>
          <w:spacing w:val="1"/>
          <w:position w:val="4"/>
          <w:sz w:val="13"/>
          <w:szCs w:val="13"/>
        </w:rPr>
        <w:t>a,b</w:t>
      </w:r>
      <w:proofErr w:type="spellEnd"/>
      <w:r>
        <w:rPr>
          <w:rFonts w:ascii="Times New Roman" w:hAnsi="Times New Roman"/>
          <w:spacing w:val="1"/>
          <w:position w:val="4"/>
          <w:sz w:val="13"/>
          <w:szCs w:val="13"/>
        </w:rPr>
        <w:t>,</w:t>
      </w:r>
      <w:r>
        <w:rPr>
          <w:rFonts w:ascii="Symbol" w:hAnsi="Symbol" w:cs="Symbol"/>
          <w:spacing w:val="-14"/>
          <w:position w:val="7"/>
          <w:sz w:val="13"/>
          <w:szCs w:val="13"/>
        </w:rPr>
        <w:sym w:font="Symbol" w:char="F02A"/>
      </w:r>
      <w:r>
        <w:rPr>
          <w:rFonts w:ascii="Times New Roman" w:hAnsi="Times New Roman"/>
          <w:spacing w:val="-14"/>
          <w:sz w:val="19"/>
          <w:szCs w:val="19"/>
        </w:rPr>
        <w:t>, Charles M. Folden III</w:t>
      </w:r>
      <w:r>
        <w:rPr>
          <w:rFonts w:ascii="Times New Roman" w:hAnsi="Times New Roman"/>
          <w:spacing w:val="-14"/>
          <w:position w:val="4"/>
          <w:sz w:val="13"/>
          <w:szCs w:val="13"/>
        </w:rPr>
        <w:t xml:space="preserve">c </w:t>
      </w:r>
    </w:p>
    <w:p w14:paraId="26643EBD" w14:textId="77777777" w:rsidR="00ED53C2" w:rsidRDefault="002979B1">
      <w:pPr>
        <w:widowControl w:val="0"/>
        <w:autoSpaceDE w:val="0"/>
        <w:autoSpaceDN w:val="0"/>
        <w:adjustRightInd w:val="0"/>
        <w:spacing w:after="0" w:line="301" w:lineRule="exact"/>
        <w:ind w:left="368" w:right="1248" w:firstLine="964"/>
        <w:rPr>
          <w:rFonts w:ascii="Garamond" w:hAnsi="Garamond" w:cs="Garamond"/>
          <w:i/>
          <w:iCs/>
          <w:spacing w:val="3"/>
          <w:sz w:val="15"/>
          <w:szCs w:val="15"/>
        </w:rPr>
      </w:pPr>
      <w:commentRangeStart w:id="10"/>
      <w:r>
        <w:rPr>
          <w:rFonts w:ascii="Garamond" w:hAnsi="Garamond" w:cs="Garamond"/>
          <w:i/>
          <w:iCs/>
          <w:spacing w:val="3"/>
          <w:sz w:val="15"/>
          <w:szCs w:val="15"/>
        </w:rPr>
        <w:t>Texas A&amp;M University, College Station, TX 77843-3473</w:t>
      </w:r>
      <w:commentRangeEnd w:id="10"/>
      <w:r w:rsidR="00FA20B4">
        <w:rPr>
          <w:rStyle w:val="CommentReference"/>
        </w:rPr>
        <w:commentReference w:id="10"/>
      </w:r>
      <w:r>
        <w:rPr>
          <w:rFonts w:ascii="Garamond" w:hAnsi="Garamond" w:cs="Garamond"/>
          <w:i/>
          <w:iCs/>
          <w:spacing w:val="3"/>
          <w:sz w:val="15"/>
          <w:szCs w:val="15"/>
        </w:rPr>
        <w:t xml:space="preserve"> </w:t>
      </w:r>
    </w:p>
    <w:p w14:paraId="6EC79C3E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left="368" w:right="1248" w:firstLine="964"/>
        <w:rPr>
          <w:rFonts w:ascii="Times New Roman" w:hAnsi="Times New Roman"/>
        </w:rPr>
      </w:pPr>
    </w:p>
    <w:p w14:paraId="7AC1F094" w14:textId="77777777" w:rsidR="00ED53C2" w:rsidRDefault="002979B1">
      <w:pPr>
        <w:widowControl w:val="0"/>
        <w:tabs>
          <w:tab w:val="left" w:pos="2141"/>
        </w:tabs>
        <w:autoSpaceDE w:val="0"/>
        <w:autoSpaceDN w:val="0"/>
        <w:adjustRightInd w:val="0"/>
        <w:spacing w:after="0" w:line="170" w:lineRule="exact"/>
        <w:ind w:left="1436" w:right="1342"/>
        <w:rPr>
          <w:rFonts w:ascii="Garamond" w:hAnsi="Garamond" w:cs="Garamond"/>
          <w:i/>
          <w:iCs/>
          <w:spacing w:val="4"/>
          <w:sz w:val="15"/>
          <w:szCs w:val="15"/>
        </w:rPr>
      </w:pPr>
      <w:proofErr w:type="gramStart"/>
      <w:r>
        <w:rPr>
          <w:rFonts w:ascii="Garamond" w:hAnsi="Garamond" w:cs="Garamond"/>
          <w:i/>
          <w:iCs/>
          <w:spacing w:val="3"/>
          <w:position w:val="5"/>
          <w:sz w:val="11"/>
          <w:szCs w:val="11"/>
        </w:rPr>
        <w:t>a</w:t>
      </w:r>
      <w:r>
        <w:rPr>
          <w:rFonts w:ascii="Garamond" w:hAnsi="Garamond" w:cs="Garamond"/>
          <w:i/>
          <w:iCs/>
          <w:spacing w:val="3"/>
          <w:sz w:val="15"/>
          <w:szCs w:val="15"/>
        </w:rPr>
        <w:t>Nuclear</w:t>
      </w:r>
      <w:proofErr w:type="gramEnd"/>
      <w:r>
        <w:rPr>
          <w:rFonts w:ascii="Garamond" w:hAnsi="Garamond" w:cs="Garamond"/>
          <w:i/>
          <w:iCs/>
          <w:spacing w:val="3"/>
          <w:sz w:val="15"/>
          <w:szCs w:val="15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Garamond" w:hAnsi="Garamond" w:cs="Garamond"/>
          <w:i/>
          <w:iCs/>
          <w:spacing w:val="4"/>
          <w:sz w:val="15"/>
          <w:szCs w:val="15"/>
        </w:rPr>
        <w:t>Security Science &amp; Policy Institute (</w:t>
      </w:r>
      <w:proofErr w:type="spellStart"/>
      <w:r>
        <w:rPr>
          <w:rFonts w:ascii="Garamond" w:hAnsi="Garamond" w:cs="Garamond"/>
          <w:i/>
          <w:iCs/>
          <w:spacing w:val="4"/>
          <w:sz w:val="15"/>
          <w:szCs w:val="15"/>
        </w:rPr>
        <w:t>NSSPI</w:t>
      </w:r>
      <w:proofErr w:type="spellEnd"/>
      <w:r>
        <w:rPr>
          <w:rFonts w:ascii="Garamond" w:hAnsi="Garamond" w:cs="Garamond"/>
          <w:i/>
          <w:iCs/>
          <w:spacing w:val="4"/>
          <w:sz w:val="15"/>
          <w:szCs w:val="15"/>
        </w:rPr>
        <w:t xml:space="preserve">) </w:t>
      </w:r>
    </w:p>
    <w:p w14:paraId="7D3759EB" w14:textId="77777777" w:rsidR="00ED53C2" w:rsidRDefault="002979B1">
      <w:pPr>
        <w:widowControl w:val="0"/>
        <w:tabs>
          <w:tab w:val="left" w:pos="2440"/>
        </w:tabs>
        <w:autoSpaceDE w:val="0"/>
        <w:autoSpaceDN w:val="0"/>
        <w:adjustRightInd w:val="0"/>
        <w:spacing w:after="0" w:line="189" w:lineRule="exact"/>
        <w:ind w:left="1797" w:right="185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Garamond" w:hAnsi="Garamond" w:cs="Garamond"/>
          <w:i/>
          <w:iCs/>
          <w:spacing w:val="1"/>
          <w:position w:val="5"/>
          <w:sz w:val="11"/>
          <w:szCs w:val="11"/>
        </w:rPr>
        <w:t>b</w:t>
      </w:r>
      <w:proofErr w:type="spellStart"/>
      <w:r>
        <w:rPr>
          <w:rFonts w:ascii="Garamond" w:hAnsi="Garamond" w:cs="Garamond"/>
          <w:i/>
          <w:iCs/>
          <w:spacing w:val="1"/>
          <w:sz w:val="15"/>
          <w:szCs w:val="15"/>
        </w:rPr>
        <w:t>TAMU</w:t>
      </w:r>
      <w:proofErr w:type="spellEnd"/>
      <w:proofErr w:type="gramEnd"/>
      <w:r>
        <w:rPr>
          <w:rFonts w:ascii="Garamond" w:hAnsi="Garamond" w:cs="Garamond"/>
          <w:i/>
          <w:iCs/>
          <w:spacing w:val="1"/>
          <w:sz w:val="15"/>
          <w:szCs w:val="15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Garamond" w:hAnsi="Garamond" w:cs="Garamond"/>
          <w:i/>
          <w:iCs/>
          <w:spacing w:val="4"/>
          <w:sz w:val="15"/>
          <w:szCs w:val="15"/>
        </w:rPr>
        <w:t xml:space="preserve">Department of Nuclear Engineering </w:t>
      </w:r>
    </w:p>
    <w:p w14:paraId="4F818BD3" w14:textId="77777777" w:rsidR="00ED53C2" w:rsidRDefault="002979B1">
      <w:pPr>
        <w:widowControl w:val="0"/>
        <w:autoSpaceDE w:val="0"/>
        <w:autoSpaceDN w:val="0"/>
        <w:adjustRightInd w:val="0"/>
        <w:spacing w:after="0" w:line="189" w:lineRule="exact"/>
        <w:ind w:left="1797" w:right="2490" w:firstLine="914"/>
        <w:rPr>
          <w:rFonts w:ascii="Garamond" w:hAnsi="Garamond" w:cs="Garamond"/>
          <w:i/>
          <w:iCs/>
          <w:spacing w:val="4"/>
          <w:sz w:val="15"/>
          <w:szCs w:val="15"/>
        </w:rPr>
      </w:pPr>
      <w:proofErr w:type="gramStart"/>
      <w:r>
        <w:rPr>
          <w:rFonts w:ascii="Garamond" w:hAnsi="Garamond" w:cs="Garamond"/>
          <w:i/>
          <w:iCs/>
          <w:spacing w:val="4"/>
          <w:position w:val="5"/>
          <w:sz w:val="11"/>
          <w:szCs w:val="11"/>
        </w:rPr>
        <w:t>c</w:t>
      </w:r>
      <w:r>
        <w:rPr>
          <w:rFonts w:ascii="Garamond" w:hAnsi="Garamond" w:cs="Garamond"/>
          <w:i/>
          <w:iCs/>
          <w:spacing w:val="4"/>
          <w:sz w:val="15"/>
          <w:szCs w:val="15"/>
        </w:rPr>
        <w:t>Cyclotron</w:t>
      </w:r>
      <w:proofErr w:type="gramEnd"/>
      <w:r>
        <w:rPr>
          <w:rFonts w:ascii="Garamond" w:hAnsi="Garamond" w:cs="Garamond"/>
          <w:i/>
          <w:iCs/>
          <w:spacing w:val="4"/>
          <w:sz w:val="15"/>
          <w:szCs w:val="15"/>
        </w:rPr>
        <w:t xml:space="preserve"> Institute </w:t>
      </w:r>
    </w:p>
    <w:p w14:paraId="37DDF671" w14:textId="77777777" w:rsidR="00ED53C2" w:rsidRDefault="00ED53C2">
      <w:pPr>
        <w:widowControl w:val="0"/>
        <w:autoSpaceDE w:val="0"/>
        <w:autoSpaceDN w:val="0"/>
        <w:adjustRightInd w:val="0"/>
        <w:spacing w:after="0" w:line="222" w:lineRule="exact"/>
        <w:ind w:left="1797" w:right="2490" w:firstLine="914"/>
        <w:rPr>
          <w:rFonts w:ascii="Times New Roman" w:hAnsi="Times New Roman"/>
        </w:rPr>
      </w:pPr>
    </w:p>
    <w:p w14:paraId="5944304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97" w:right="2490" w:firstLine="914"/>
        <w:rPr>
          <w:rFonts w:ascii="Times New Roman" w:hAnsi="Times New Roman"/>
          <w:sz w:val="24"/>
          <w:szCs w:val="24"/>
        </w:rPr>
      </w:pPr>
    </w:p>
    <w:p w14:paraId="27FC1A5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97" w:right="2490" w:firstLine="914"/>
        <w:rPr>
          <w:rFonts w:ascii="Times New Roman" w:hAnsi="Times New Roman"/>
          <w:sz w:val="24"/>
          <w:szCs w:val="24"/>
        </w:rPr>
      </w:pPr>
    </w:p>
    <w:p w14:paraId="0D8B1E3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97" w:right="2490" w:firstLine="914"/>
        <w:rPr>
          <w:rFonts w:ascii="Times New Roman" w:hAnsi="Times New Roman"/>
          <w:sz w:val="24"/>
          <w:szCs w:val="24"/>
        </w:rPr>
      </w:pPr>
    </w:p>
    <w:p w14:paraId="2D13476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5" w:right="54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19"/>
          <w:szCs w:val="19"/>
        </w:rPr>
        <w:t xml:space="preserve">Abstract </w:t>
      </w:r>
    </w:p>
    <w:p w14:paraId="57A6F3F6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15" w:right="5461"/>
        <w:rPr>
          <w:rFonts w:ascii="Times New Roman" w:hAnsi="Times New Roman"/>
          <w:sz w:val="28"/>
          <w:szCs w:val="28"/>
        </w:rPr>
      </w:pPr>
    </w:p>
    <w:p w14:paraId="3AEA1163" w14:textId="294F570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15"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Experimental investigations to determine fission product </w:t>
      </w:r>
      <w:commentRangeStart w:id="11"/>
      <w:r>
        <w:rPr>
          <w:rFonts w:ascii="Times New Roman" w:hAnsi="Times New Roman"/>
          <w:spacing w:val="2"/>
          <w:sz w:val="19"/>
          <w:szCs w:val="19"/>
        </w:rPr>
        <w:t xml:space="preserve">(FP) </w:t>
      </w:r>
      <w:commentRangeEnd w:id="11"/>
      <w:r w:rsidR="00B72C36">
        <w:rPr>
          <w:rStyle w:val="CommentReference"/>
        </w:rPr>
        <w:commentReference w:id="11"/>
      </w:r>
      <w:r>
        <w:rPr>
          <w:rFonts w:ascii="Times New Roman" w:hAnsi="Times New Roman"/>
          <w:spacing w:val="2"/>
          <w:sz w:val="19"/>
          <w:szCs w:val="19"/>
        </w:rPr>
        <w:t xml:space="preserve">separation from actinides (U and Pu) while employing the Plutonium Uranium </w:t>
      </w:r>
      <w:del w:id="12" w:author="Charles M. Folden III" w:date="2016-03-28T20:34:00Z">
        <w:r w:rsidDel="005A5C53">
          <w:rPr>
            <w:rFonts w:ascii="Times New Roman" w:hAnsi="Times New Roman"/>
            <w:spacing w:val="2"/>
            <w:sz w:val="19"/>
            <w:szCs w:val="19"/>
          </w:rPr>
          <w:delText xml:space="preserve">Redox </w:delText>
        </w:r>
      </w:del>
      <w:ins w:id="13" w:author="Charles M. Folden III" w:date="2016-03-28T20:34:00Z">
        <w:r w:rsidR="005A5C53">
          <w:rPr>
            <w:rFonts w:ascii="Times New Roman" w:hAnsi="Times New Roman"/>
            <w:spacing w:val="2"/>
            <w:sz w:val="19"/>
            <w:szCs w:val="19"/>
          </w:rPr>
          <w:t>Recovery by</w:t>
        </w:r>
        <w:r w:rsidR="005A5C53">
          <w:rPr>
            <w:rFonts w:ascii="Times New Roman" w:hAnsi="Times New Roman"/>
            <w:spacing w:val="2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2"/>
          <w:sz w:val="19"/>
          <w:szCs w:val="19"/>
        </w:rPr>
        <w:t>Extraction (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) process to purify plutonium produced in a fast neutron </w:t>
      </w:r>
    </w:p>
    <w:p w14:paraId="40A9E7D2" w14:textId="77777777" w:rsidR="00ED53C2" w:rsidRDefault="002979B1">
      <w:pPr>
        <w:widowControl w:val="0"/>
        <w:autoSpaceDE w:val="0"/>
        <w:autoSpaceDN w:val="0"/>
        <w:adjustRightInd w:val="0"/>
        <w:spacing w:after="0" w:line="257" w:lineRule="exact"/>
        <w:ind w:left="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irradiated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depleted uranium dioxide (DUO</w:t>
      </w:r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) target were conducted. The sample </w:t>
      </w:r>
    </w:p>
    <w:p w14:paraId="512F297F" w14:textId="6212F990" w:rsidR="00ED53C2" w:rsidDel="00932F79" w:rsidRDefault="002979B1">
      <w:pPr>
        <w:widowControl w:val="0"/>
        <w:autoSpaceDE w:val="0"/>
        <w:autoSpaceDN w:val="0"/>
        <w:adjustRightInd w:val="0"/>
        <w:spacing w:after="0" w:line="239" w:lineRule="exact"/>
        <w:ind w:left="15" w:right="63"/>
        <w:rPr>
          <w:del w:id="14" w:author="Charles M. Folden III" w:date="2016-03-28T21:02:00Z"/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was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 DUO</w:t>
      </w:r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 surrogate pellet (</w:t>
      </w:r>
      <w:commentRangeStart w:id="15"/>
      <w:r>
        <w:rPr>
          <w:rFonts w:ascii="Times New Roman" w:hAnsi="Times New Roman"/>
          <w:spacing w:val="1"/>
          <w:sz w:val="19"/>
          <w:szCs w:val="19"/>
        </w:rPr>
        <w:t>0.2562</w:t>
      </w:r>
      <w:commentRangeEnd w:id="15"/>
      <w:r w:rsidR="00B72C36">
        <w:rPr>
          <w:rStyle w:val="CommentReference"/>
        </w:rPr>
        <w:commentReference w:id="15"/>
      </w:r>
      <w:r>
        <w:rPr>
          <w:rFonts w:ascii="Times New Roman" w:hAnsi="Times New Roman"/>
          <w:spacing w:val="1"/>
          <w:sz w:val="19"/>
          <w:szCs w:val="19"/>
        </w:rPr>
        <w:t xml:space="preserve"> wt.%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  <w:r w:rsidRPr="00932F79">
        <w:rPr>
          <w:rFonts w:ascii="Times New Roman" w:hAnsi="Times New Roman"/>
          <w:iCs/>
          <w:spacing w:val="1"/>
          <w:sz w:val="19"/>
          <w:szCs w:val="19"/>
          <w:rPrChange w:id="16" w:author="Charles M. Folden III" w:date="2016-03-28T21:03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initial</w:t>
      </w:r>
      <w:r>
        <w:rPr>
          <w:rFonts w:ascii="Times New Roman" w:hAnsi="Times New Roman"/>
          <w:spacing w:val="1"/>
          <w:position w:val="4"/>
          <w:sz w:val="13"/>
          <w:szCs w:val="13"/>
        </w:rPr>
        <w:t xml:space="preserve"> 235</w:t>
      </w:r>
      <w:r>
        <w:rPr>
          <w:rFonts w:ascii="Times New Roman" w:hAnsi="Times New Roman"/>
          <w:spacing w:val="1"/>
          <w:sz w:val="19"/>
          <w:szCs w:val="19"/>
        </w:rPr>
        <w:t>U) irradiated to a low-burn</w:t>
      </w:r>
      <w:del w:id="17" w:author="Charles M. Folden III" w:date="2016-03-28T21:02:00Z">
        <w:r w:rsidDel="00932F79">
          <w:rPr>
            <w:rFonts w:ascii="Times New Roman" w:hAnsi="Times New Roman"/>
            <w:spacing w:val="1"/>
            <w:sz w:val="19"/>
            <w:szCs w:val="19"/>
          </w:rPr>
          <w:delText xml:space="preserve">- </w:delText>
        </w:r>
      </w:del>
    </w:p>
    <w:p w14:paraId="1957CE8C" w14:textId="1FC59523" w:rsidR="00ED53C2" w:rsidRDefault="002979B1" w:rsidP="00932F79">
      <w:pPr>
        <w:widowControl w:val="0"/>
        <w:autoSpaceDE w:val="0"/>
        <w:autoSpaceDN w:val="0"/>
        <w:adjustRightInd w:val="0"/>
        <w:spacing w:after="0" w:line="239" w:lineRule="exact"/>
        <w:ind w:left="15" w:right="63"/>
        <w:rPr>
          <w:rFonts w:ascii="Times New Roman" w:hAnsi="Times New Roman"/>
          <w:sz w:val="24"/>
          <w:szCs w:val="24"/>
        </w:rPr>
        <w:pPrChange w:id="18" w:author="Charles M. Folden III" w:date="2016-03-28T21:02:00Z">
          <w:pPr>
            <w:widowControl w:val="0"/>
            <w:autoSpaceDE w:val="0"/>
            <w:autoSpaceDN w:val="0"/>
            <w:adjustRightInd w:val="0"/>
            <w:spacing w:after="0" w:line="220" w:lineRule="exact"/>
            <w:ind w:left="15" w:right="63"/>
          </w:pPr>
        </w:pPrChange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up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(4.43</w:t>
      </w:r>
      <w:r>
        <w:rPr>
          <w:rFonts w:ascii="Symbol" w:hAnsi="Symbol" w:cs="Symbol"/>
          <w:spacing w:val="2"/>
          <w:sz w:val="19"/>
          <w:szCs w:val="19"/>
        </w:rPr>
        <w:t></w:t>
      </w:r>
      <w:r>
        <w:rPr>
          <w:rFonts w:ascii="Symbol" w:hAnsi="Symbol" w:cs="Symbol"/>
          <w:spacing w:val="2"/>
          <w:sz w:val="19"/>
          <w:szCs w:val="19"/>
        </w:rPr>
        <w:t></w:t>
      </w:r>
      <w:r>
        <w:rPr>
          <w:rFonts w:ascii="Times New Roman" w:hAnsi="Times New Roman"/>
          <w:spacing w:val="2"/>
          <w:sz w:val="19"/>
          <w:szCs w:val="19"/>
        </w:rPr>
        <w:t xml:space="preserve"> 0.31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GWd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>/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tHM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) that was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process</w:t>
      </w:r>
      <w:ins w:id="19" w:author="Charles M. Folden III" w:date="2016-03-28T20:36:00Z">
        <w:r w:rsidR="008333E5">
          <w:rPr>
            <w:rFonts w:ascii="Times New Roman" w:hAnsi="Times New Roman"/>
            <w:spacing w:val="2"/>
            <w:sz w:val="19"/>
            <w:szCs w:val="19"/>
          </w:rPr>
          <w:t>ed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 538 days after neutron </w:t>
      </w:r>
    </w:p>
    <w:p w14:paraId="589B896E" w14:textId="3DA55589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irradiation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. Decontamination factors (DF) for </w:t>
      </w:r>
      <w:ins w:id="20" w:author="Charles M. Folden III" w:date="2016-03-28T20:36:00Z">
        <w:r w:rsidR="008333E5">
          <w:rPr>
            <w:rFonts w:ascii="Times New Roman" w:hAnsi="Times New Roman"/>
            <w:spacing w:val="1"/>
            <w:sz w:val="19"/>
            <w:szCs w:val="19"/>
          </w:rPr>
          <w:t xml:space="preserve">the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elements U, Mo, Ru, Ce, Sm,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Sr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Pm,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Eu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>, Cd, Ba and Sn</w:t>
      </w:r>
      <w:ins w:id="21" w:author="Charles M. Folden III" w:date="2016-03-28T20:36:00Z">
        <w:r w:rsidR="008333E5">
          <w:rPr>
            <w:rFonts w:ascii="Times New Roman" w:hAnsi="Times New Roman"/>
            <w:spacing w:val="1"/>
            <w:sz w:val="19"/>
            <w:szCs w:val="19"/>
          </w:rPr>
          <w:t xml:space="preserve"> were measured</w:t>
        </w:r>
      </w:ins>
      <w:ins w:id="22" w:author="Charles M. Folden III" w:date="2016-03-28T20:45:00Z">
        <w:r w:rsidR="00C957C2">
          <w:rPr>
            <w:rFonts w:ascii="Times New Roman" w:hAnsi="Times New Roman"/>
            <w:spacing w:val="1"/>
            <w:sz w:val="19"/>
            <w:szCs w:val="19"/>
          </w:rPr>
          <w:t xml:space="preserve"> in t</w:t>
        </w:r>
      </w:ins>
      <w:del w:id="23" w:author="Charles M. Folden III" w:date="2016-03-28T20:45:00Z">
        <w:r w:rsidDel="00C957C2">
          <w:rPr>
            <w:rFonts w:ascii="Times New Roman" w:hAnsi="Times New Roman"/>
            <w:spacing w:val="1"/>
            <w:sz w:val="19"/>
            <w:szCs w:val="19"/>
          </w:rPr>
          <w:delText xml:space="preserve"> </w:delText>
        </w:r>
      </w:del>
      <w:del w:id="24" w:author="Charles M. Folden III" w:date="2016-03-28T20:36:00Z">
        <w:r w:rsidDel="008333E5">
          <w:rPr>
            <w:rFonts w:ascii="Times New Roman" w:hAnsi="Times New Roman"/>
            <w:spacing w:val="1"/>
            <w:sz w:val="19"/>
            <w:szCs w:val="19"/>
          </w:rPr>
          <w:delText xml:space="preserve">for </w:delText>
        </w:r>
      </w:del>
      <w:del w:id="25" w:author="Charles M. Folden III" w:date="2016-03-28T20:37:00Z">
        <w:r w:rsidDel="008333E5">
          <w:rPr>
            <w:rFonts w:ascii="Times New Roman" w:hAnsi="Times New Roman"/>
            <w:spacing w:val="1"/>
            <w:sz w:val="19"/>
            <w:szCs w:val="19"/>
          </w:rPr>
          <w:delText>t</w:delText>
        </w:r>
      </w:del>
      <w:r>
        <w:rPr>
          <w:rFonts w:ascii="Times New Roman" w:hAnsi="Times New Roman"/>
          <w:spacing w:val="1"/>
          <w:sz w:val="19"/>
          <w:szCs w:val="19"/>
        </w:rPr>
        <w:t>wo</w:t>
      </w:r>
      <w:del w:id="26" w:author="Charles M. Folden III" w:date="2016-03-28T20:37:00Z">
        <w:r w:rsidDel="008333E5">
          <w:rPr>
            <w:rFonts w:ascii="Times New Roman" w:hAnsi="Times New Roman"/>
            <w:spacing w:val="1"/>
            <w:sz w:val="19"/>
            <w:szCs w:val="19"/>
          </w:rPr>
          <w:delText xml:space="preserve"> PUREX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experiments using 30 vol.% tri-</w:t>
      </w:r>
      <w:del w:id="27" w:author="Charles M. Folden III" w:date="2016-03-28T20:40:00Z">
        <w:r w:rsidDel="008333E5">
          <w:rPr>
            <w:rFonts w:ascii="Times New Roman" w:hAnsi="Times New Roman"/>
            <w:spacing w:val="1"/>
            <w:sz w:val="19"/>
            <w:szCs w:val="19"/>
          </w:rPr>
          <w:delText xml:space="preserve"> </w:delText>
        </w:r>
      </w:del>
      <w:r>
        <w:rPr>
          <w:rFonts w:ascii="Times New Roman" w:hAnsi="Times New Roman"/>
          <w:spacing w:val="1"/>
          <w:sz w:val="19"/>
          <w:szCs w:val="19"/>
        </w:rPr>
        <w:t>n-butyl phosphate in a kerosene diluent</w:t>
      </w:r>
      <w:del w:id="28" w:author="Charles M. Folden III" w:date="2016-03-28T20:59:00Z">
        <w:r w:rsidDel="00BB724B">
          <w:rPr>
            <w:rFonts w:ascii="Times New Roman" w:hAnsi="Times New Roman"/>
            <w:spacing w:val="1"/>
            <w:sz w:val="19"/>
            <w:szCs w:val="19"/>
          </w:rPr>
          <w:delText xml:space="preserve"> with less than 0.3% uranium saturation in 4 M </w:delText>
        </w:r>
      </w:del>
      <w:del w:id="29" w:author="Charles M. Folden III" w:date="2016-03-28T20:45:00Z">
        <w:r w:rsidDel="00C957C2">
          <w:rPr>
            <w:rFonts w:ascii="Times New Roman" w:hAnsi="Times New Roman"/>
            <w:spacing w:val="1"/>
            <w:sz w:val="19"/>
            <w:szCs w:val="19"/>
          </w:rPr>
          <w:delText xml:space="preserve">nitric acid were </w:delText>
        </w:r>
      </w:del>
      <w:del w:id="30" w:author="Charles M. Folden III" w:date="2016-03-28T20:37:00Z">
        <w:r w:rsidDel="008333E5">
          <w:rPr>
            <w:rFonts w:ascii="Times New Roman" w:hAnsi="Times New Roman"/>
            <w:spacing w:val="1"/>
            <w:sz w:val="19"/>
            <w:szCs w:val="19"/>
          </w:rPr>
          <w:delText>determined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. The first experiment characterized Pu DFs </w:t>
      </w:r>
      <w:r>
        <w:rPr>
          <w:rFonts w:ascii="Times New Roman" w:hAnsi="Times New Roman"/>
          <w:sz w:val="19"/>
          <w:szCs w:val="19"/>
        </w:rPr>
        <w:t>for a single contact extraction and back-extraction</w:t>
      </w:r>
      <w:ins w:id="31" w:author="Charles M. Folden III" w:date="2016-03-28T20:41:00Z">
        <w:r w:rsidR="0009613B">
          <w:rPr>
            <w:rFonts w:ascii="Times New Roman" w:hAnsi="Times New Roman"/>
            <w:sz w:val="19"/>
            <w:szCs w:val="19"/>
          </w:rPr>
          <w:t>,</w:t>
        </w:r>
      </w:ins>
      <w:r>
        <w:rPr>
          <w:rFonts w:ascii="Times New Roman" w:hAnsi="Times New Roman"/>
          <w:sz w:val="19"/>
          <w:szCs w:val="19"/>
        </w:rPr>
        <w:t xml:space="preserve"> while the second </w:t>
      </w:r>
      <w:ins w:id="32" w:author="Charles M. Folden III" w:date="2016-03-28T20:41:00Z">
        <w:r w:rsidR="0009613B">
          <w:rPr>
            <w:rFonts w:ascii="Times New Roman" w:hAnsi="Times New Roman"/>
            <w:sz w:val="19"/>
            <w:szCs w:val="19"/>
          </w:rPr>
          <w:t xml:space="preserve">experiment </w:t>
        </w:r>
      </w:ins>
      <w:r>
        <w:rPr>
          <w:rFonts w:ascii="Times New Roman" w:hAnsi="Times New Roman"/>
          <w:sz w:val="19"/>
          <w:szCs w:val="19"/>
        </w:rPr>
        <w:t xml:space="preserve">had multiple </w:t>
      </w:r>
      <w:r>
        <w:rPr>
          <w:rFonts w:ascii="Times New Roman" w:hAnsi="Times New Roman"/>
          <w:spacing w:val="1"/>
          <w:sz w:val="19"/>
          <w:szCs w:val="19"/>
        </w:rPr>
        <w:t xml:space="preserve">contacts </w:t>
      </w:r>
      <w:del w:id="33" w:author="Charles M. Folden III" w:date="2016-03-28T20:42:00Z">
        <w:r w:rsidDel="0009613B">
          <w:rPr>
            <w:rFonts w:ascii="Times New Roman" w:hAnsi="Times New Roman"/>
            <w:spacing w:val="1"/>
            <w:sz w:val="19"/>
            <w:szCs w:val="19"/>
          </w:rPr>
          <w:delText xml:space="preserve">for larger </w:delText>
        </w:r>
      </w:del>
      <w:ins w:id="34" w:author="Charles M. Folden III" w:date="2016-03-28T20:42:00Z">
        <w:r w:rsidR="0009613B">
          <w:rPr>
            <w:rFonts w:ascii="Times New Roman" w:hAnsi="Times New Roman"/>
            <w:spacing w:val="1"/>
            <w:sz w:val="19"/>
            <w:szCs w:val="19"/>
          </w:rPr>
          <w:t xml:space="preserve">with the goal of achieving greater </w:t>
        </w:r>
      </w:ins>
      <w:del w:id="35" w:author="Charles M. Folden III" w:date="2016-03-28T20:42:00Z">
        <w:r w:rsidDel="0009613B">
          <w:rPr>
            <w:rFonts w:ascii="Times New Roman" w:hAnsi="Times New Roman"/>
            <w:spacing w:val="1"/>
            <w:sz w:val="19"/>
            <w:szCs w:val="19"/>
          </w:rPr>
          <w:delText xml:space="preserve">product </w:delText>
        </w:r>
      </w:del>
      <w:ins w:id="36" w:author="Charles M. Folden III" w:date="2016-03-28T20:42:00Z">
        <w:r w:rsidR="0009613B">
          <w:rPr>
            <w:rFonts w:ascii="Times New Roman" w:hAnsi="Times New Roman"/>
            <w:spacing w:val="1"/>
            <w:sz w:val="19"/>
            <w:szCs w:val="19"/>
          </w:rPr>
          <w:t xml:space="preserve">Pu </w:t>
        </w:r>
      </w:ins>
      <w:r>
        <w:rPr>
          <w:rFonts w:ascii="Times New Roman" w:hAnsi="Times New Roman"/>
          <w:spacing w:val="1"/>
          <w:sz w:val="19"/>
          <w:szCs w:val="19"/>
        </w:rPr>
        <w:t>recovery. The bench</w:t>
      </w:r>
      <w:del w:id="37" w:author="Charles M. Folden III" w:date="2016-03-28T21:14:00Z">
        <w:r w:rsidDel="008D6CF8">
          <w:rPr>
            <w:rFonts w:ascii="Times New Roman" w:hAnsi="Times New Roman"/>
            <w:spacing w:val="1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top scale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process had </w:t>
      </w:r>
      <w:del w:id="38" w:author="Charles M. Folden III" w:date="2016-03-28T21:14:00Z">
        <w:r w:rsidDel="008D6CF8">
          <w:rPr>
            <w:rFonts w:ascii="Times New Roman" w:hAnsi="Times New Roman"/>
            <w:spacing w:val="1"/>
            <w:sz w:val="19"/>
            <w:szCs w:val="19"/>
          </w:rPr>
          <w:delText xml:space="preserve">an 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overall </w:t>
      </w:r>
      <w:ins w:id="39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>Pu recover</w:t>
        </w:r>
        <w:r w:rsidR="00BB724B">
          <w:rPr>
            <w:rFonts w:ascii="Times New Roman" w:hAnsi="Times New Roman"/>
            <w:spacing w:val="1"/>
            <w:sz w:val="19"/>
            <w:szCs w:val="19"/>
          </w:rPr>
          <w:t xml:space="preserve">ies of </w:t>
        </w:r>
      </w:ins>
      <w:r>
        <w:rPr>
          <w:rFonts w:ascii="Times New Roman" w:hAnsi="Times New Roman"/>
          <w:spacing w:val="1"/>
          <w:sz w:val="19"/>
          <w:szCs w:val="19"/>
        </w:rPr>
        <w:t>76% and 94%</w:t>
      </w:r>
      <w:ins w:id="40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>, respectively,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41" w:author="Charles M. Folden III" w:date="2016-03-28T21:00:00Z">
        <w:r w:rsidDel="00BB724B">
          <w:rPr>
            <w:rFonts w:ascii="Times New Roman" w:hAnsi="Times New Roman"/>
            <w:spacing w:val="1"/>
            <w:sz w:val="19"/>
            <w:szCs w:val="19"/>
          </w:rPr>
          <w:delText xml:space="preserve">Pu recovery 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and </w:t>
      </w:r>
      <w:del w:id="42" w:author="Charles M. Folden III" w:date="2016-03-28T21:00:00Z">
        <w:r w:rsidDel="00BB724B">
          <w:rPr>
            <w:rFonts w:ascii="Times New Roman" w:hAnsi="Times New Roman"/>
            <w:spacing w:val="1"/>
            <w:sz w:val="19"/>
            <w:szCs w:val="19"/>
          </w:rPr>
          <w:delText xml:space="preserve">an </w:delText>
        </w:r>
      </w:del>
      <w:ins w:id="43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 xml:space="preserve">had </w:t>
        </w:r>
      </w:ins>
      <w:r>
        <w:rPr>
          <w:rFonts w:ascii="Times New Roman" w:hAnsi="Times New Roman"/>
          <w:spacing w:val="1"/>
          <w:sz w:val="19"/>
          <w:szCs w:val="19"/>
        </w:rPr>
        <w:t>overall activity decontamination factor</w:t>
      </w:r>
      <w:ins w:id="44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>s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of</w:t>
      </w:r>
      <w:r>
        <w:rPr>
          <w:rFonts w:ascii="Times New Roman" w:hAnsi="Times New Roman"/>
          <w:color w:val="FA0000"/>
          <w:spacing w:val="1"/>
          <w:sz w:val="19"/>
          <w:szCs w:val="19"/>
        </w:rPr>
        <w:t xml:space="preserve"> </w:t>
      </w:r>
      <w:r w:rsidRPr="00BB724B">
        <w:rPr>
          <w:rFonts w:ascii="Times New Roman" w:hAnsi="Times New Roman"/>
          <w:spacing w:val="1"/>
          <w:sz w:val="19"/>
          <w:szCs w:val="19"/>
          <w:rPrChange w:id="45" w:author="Charles M. Folden III" w:date="2016-03-28T21:00:00Z">
            <w:rPr>
              <w:rFonts w:ascii="Times New Roman" w:hAnsi="Times New Roman"/>
              <w:color w:val="FA0000"/>
              <w:spacing w:val="1"/>
              <w:sz w:val="19"/>
              <w:szCs w:val="19"/>
            </w:rPr>
          </w:rPrChange>
        </w:rPr>
        <w:t>20</w:t>
      </w:r>
      <w:r>
        <w:rPr>
          <w:rFonts w:ascii="Times New Roman" w:hAnsi="Times New Roman"/>
          <w:spacing w:val="1"/>
          <w:sz w:val="19"/>
          <w:szCs w:val="19"/>
        </w:rPr>
        <w:t xml:space="preserve"> and</w:t>
      </w:r>
      <w:r>
        <w:rPr>
          <w:rFonts w:ascii="Times New Roman" w:hAnsi="Times New Roman"/>
          <w:color w:val="FA0000"/>
          <w:spacing w:val="1"/>
          <w:sz w:val="19"/>
          <w:szCs w:val="19"/>
        </w:rPr>
        <w:t xml:space="preserve"> </w:t>
      </w:r>
      <w:r w:rsidRPr="00BB724B">
        <w:rPr>
          <w:rFonts w:ascii="Times New Roman" w:hAnsi="Times New Roman"/>
          <w:spacing w:val="1"/>
          <w:sz w:val="19"/>
          <w:szCs w:val="19"/>
          <w:rPrChange w:id="46" w:author="Charles M. Folden III" w:date="2016-03-28T21:00:00Z">
            <w:rPr>
              <w:rFonts w:ascii="Times New Roman" w:hAnsi="Times New Roman"/>
              <w:color w:val="FA0000"/>
              <w:spacing w:val="1"/>
              <w:sz w:val="19"/>
              <w:szCs w:val="19"/>
            </w:rPr>
          </w:rPrChange>
        </w:rPr>
        <w:t>5</w:t>
      </w:r>
      <w:r>
        <w:rPr>
          <w:rFonts w:ascii="Times New Roman" w:hAnsi="Times New Roman"/>
          <w:spacing w:val="1"/>
          <w:sz w:val="19"/>
          <w:szCs w:val="19"/>
        </w:rPr>
        <w:t xml:space="preserve"> for the first and second experiments</w:t>
      </w:r>
      <w:ins w:id="47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>,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48" w:author="Charles M. Folden III" w:date="2016-03-28T21:00:00Z">
        <w:r w:rsidDel="00BB724B">
          <w:rPr>
            <w:rFonts w:ascii="Times New Roman" w:hAnsi="Times New Roman"/>
            <w:spacing w:val="1"/>
            <w:sz w:val="19"/>
            <w:szCs w:val="19"/>
          </w:rPr>
          <w:delText>respectfully</w:delText>
        </w:r>
      </w:del>
      <w:ins w:id="49" w:author="Charles M. Folden III" w:date="2016-03-28T21:00:00Z">
        <w:r w:rsidR="00BB724B">
          <w:rPr>
            <w:rFonts w:ascii="Times New Roman" w:hAnsi="Times New Roman"/>
            <w:spacing w:val="1"/>
            <w:sz w:val="19"/>
            <w:szCs w:val="19"/>
          </w:rPr>
          <w:t>respectively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. </w:t>
      </w:r>
    </w:p>
    <w:p w14:paraId="61F4201E" w14:textId="77777777" w:rsidR="00ED53C2" w:rsidRDefault="002979B1">
      <w:pPr>
        <w:widowControl w:val="0"/>
        <w:autoSpaceDE w:val="0"/>
        <w:autoSpaceDN w:val="0"/>
        <w:adjustRightInd w:val="0"/>
        <w:spacing w:after="0" w:line="381" w:lineRule="exact"/>
        <w:ind w:left="15" w:right="847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-11"/>
          <w:sz w:val="19"/>
          <w:szCs w:val="19"/>
        </w:rPr>
        <w:t>Keywords:</w:t>
      </w:r>
      <w:r>
        <w:rPr>
          <w:rFonts w:ascii="Courier New" w:hAnsi="Courier New" w:cs="Courier New"/>
          <w:spacing w:val="-11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pacing w:val="-11"/>
          <w:sz w:val="19"/>
          <w:szCs w:val="19"/>
        </w:rPr>
        <w:t>PUREX</w:t>
      </w:r>
      <w:proofErr w:type="spellEnd"/>
      <w:r>
        <w:rPr>
          <w:rFonts w:ascii="Courier New" w:hAnsi="Courier New" w:cs="Courier New"/>
          <w:spacing w:val="-11"/>
          <w:sz w:val="19"/>
          <w:szCs w:val="19"/>
        </w:rPr>
        <w:t xml:space="preserve">, Decontamination Factor, Depleted Uranium </w:t>
      </w:r>
    </w:p>
    <w:p w14:paraId="6D8112F6" w14:textId="77777777" w:rsidR="00ED53C2" w:rsidRDefault="002979B1">
      <w:pPr>
        <w:widowControl w:val="0"/>
        <w:autoSpaceDE w:val="0"/>
        <w:autoSpaceDN w:val="0"/>
        <w:adjustRightInd w:val="0"/>
        <w:spacing w:after="0" w:line="393" w:lineRule="exact"/>
        <w:ind w:left="15" w:right="4304"/>
        <w:rPr>
          <w:rFonts w:ascii="Times New Roman" w:hAnsi="Times New Roman"/>
          <w:sz w:val="24"/>
          <w:szCs w:val="24"/>
        </w:rPr>
      </w:pPr>
      <w:commentRangeStart w:id="50"/>
      <w:r>
        <w:rPr>
          <w:rFonts w:ascii="Garamond" w:hAnsi="Garamond" w:cs="Garamond"/>
          <w:i/>
          <w:iCs/>
          <w:spacing w:val="1"/>
          <w:sz w:val="19"/>
          <w:szCs w:val="19"/>
        </w:rPr>
        <w:t>2010 MSC:</w:t>
      </w:r>
      <w:r>
        <w:rPr>
          <w:rFonts w:ascii="Times New Roman" w:hAnsi="Times New Roman"/>
          <w:spacing w:val="1"/>
          <w:sz w:val="19"/>
          <w:szCs w:val="19"/>
        </w:rPr>
        <w:t xml:space="preserve"> 00-01, 99-00</w:t>
      </w:r>
      <w:commentRangeEnd w:id="50"/>
      <w:r w:rsidR="008333E5">
        <w:rPr>
          <w:rStyle w:val="CommentReference"/>
        </w:rPr>
        <w:commentReference w:id="50"/>
      </w:r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0BC14F12" w14:textId="77777777" w:rsidR="00ED53C2" w:rsidRDefault="00ED53C2">
      <w:pPr>
        <w:widowControl w:val="0"/>
        <w:autoSpaceDE w:val="0"/>
        <w:autoSpaceDN w:val="0"/>
        <w:adjustRightInd w:val="0"/>
        <w:spacing w:after="0" w:line="303" w:lineRule="exact"/>
        <w:ind w:left="15" w:right="4304"/>
        <w:rPr>
          <w:rFonts w:ascii="Times New Roman" w:hAnsi="Times New Roman"/>
          <w:sz w:val="30"/>
          <w:szCs w:val="30"/>
        </w:rPr>
      </w:pPr>
    </w:p>
    <w:p w14:paraId="1203280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5" w:right="4304"/>
        <w:rPr>
          <w:rFonts w:ascii="Times New Roman" w:hAnsi="Times New Roman"/>
          <w:sz w:val="24"/>
          <w:szCs w:val="24"/>
        </w:rPr>
      </w:pPr>
    </w:p>
    <w:p w14:paraId="1E22664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5" w:right="48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 xml:space="preserve">1. Introduction </w:t>
      </w:r>
    </w:p>
    <w:p w14:paraId="28B9DF26" w14:textId="77777777" w:rsidR="00ED53C2" w:rsidRDefault="00ED53C2">
      <w:pPr>
        <w:widowControl w:val="0"/>
        <w:autoSpaceDE w:val="0"/>
        <w:autoSpaceDN w:val="0"/>
        <w:adjustRightInd w:val="0"/>
        <w:spacing w:after="0" w:line="138" w:lineRule="exact"/>
        <w:ind w:left="15" w:right="4849"/>
        <w:rPr>
          <w:rFonts w:ascii="Times New Roman" w:hAnsi="Times New Roman"/>
          <w:sz w:val="14"/>
          <w:szCs w:val="14"/>
        </w:rPr>
      </w:pPr>
    </w:p>
    <w:p w14:paraId="7DB2813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5" w:right="4849"/>
        <w:rPr>
          <w:rFonts w:ascii="Times New Roman" w:hAnsi="Times New Roman"/>
          <w:sz w:val="24"/>
          <w:szCs w:val="24"/>
        </w:rPr>
      </w:pPr>
    </w:p>
    <w:p w14:paraId="441498C3" w14:textId="02A8E9E4" w:rsidR="00ED53C2" w:rsidDel="008D6CF8" w:rsidRDefault="002979B1">
      <w:pPr>
        <w:widowControl w:val="0"/>
        <w:autoSpaceDE w:val="0"/>
        <w:autoSpaceDN w:val="0"/>
        <w:adjustRightInd w:val="0"/>
        <w:spacing w:after="0" w:line="199" w:lineRule="exact"/>
        <w:ind w:left="15" w:right="63"/>
        <w:rPr>
          <w:del w:id="51" w:author="Charles M. Folden III" w:date="2016-03-28T21:18:00Z"/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2"/>
          <w:sz w:val="19"/>
          <w:szCs w:val="19"/>
        </w:rPr>
        <w:t>Background.</w:t>
      </w:r>
      <w:r>
        <w:rPr>
          <w:rFonts w:ascii="Times New Roman" w:hAnsi="Times New Roman"/>
          <w:spacing w:val="2"/>
          <w:sz w:val="19"/>
          <w:szCs w:val="19"/>
        </w:rPr>
        <w:t xml:space="preserve"> In a recent publication, our group suggested that investigation of </w:t>
      </w:r>
      <w:ins w:id="52" w:author="Charles M. Folden III" w:date="2016-03-28T21:16:00Z">
        <w:r w:rsidR="008D6CF8">
          <w:rPr>
            <w:rFonts w:ascii="Times New Roman" w:hAnsi="Times New Roman"/>
            <w:spacing w:val="1"/>
            <w:sz w:val="19"/>
            <w:szCs w:val="19"/>
          </w:rPr>
          <w:t>trace contamina</w:t>
        </w:r>
        <w:r w:rsidR="008D6CF8">
          <w:rPr>
            <w:rFonts w:ascii="Times New Roman" w:hAnsi="Times New Roman"/>
            <w:spacing w:val="1"/>
            <w:sz w:val="19"/>
            <w:szCs w:val="19"/>
          </w:rPr>
          <w:t>nt</w:t>
        </w:r>
        <w:r w:rsidR="008D6CF8">
          <w:rPr>
            <w:rFonts w:ascii="Times New Roman" w:hAnsi="Times New Roman"/>
            <w:spacing w:val="1"/>
            <w:sz w:val="19"/>
            <w:szCs w:val="19"/>
          </w:rPr>
          <w:t>s</w:t>
        </w:r>
      </w:ins>
      <w:ins w:id="53" w:author="Charles M. Folden III" w:date="2016-03-28T21:17:00Z">
        <w:r w:rsidR="008D6CF8">
          <w:rPr>
            <w:rFonts w:ascii="Times New Roman" w:hAnsi="Times New Roman"/>
            <w:spacing w:val="1"/>
            <w:sz w:val="19"/>
            <w:szCs w:val="19"/>
          </w:rPr>
          <w:t xml:space="preserve"> in plutonium </w:t>
        </w:r>
      </w:ins>
      <w:ins w:id="54" w:author="Charles M. Folden III" w:date="2016-03-28T21:20:00Z">
        <w:r w:rsidR="003E2354">
          <w:rPr>
            <w:rFonts w:ascii="Times New Roman" w:hAnsi="Times New Roman"/>
            <w:spacing w:val="1"/>
            <w:sz w:val="19"/>
            <w:szCs w:val="19"/>
          </w:rPr>
          <w:t>recovered</w:t>
        </w:r>
      </w:ins>
      <w:ins w:id="55" w:author="Charles M. Folden III" w:date="2016-03-28T21:17:00Z">
        <w:r w:rsidR="008D6CF8">
          <w:rPr>
            <w:rFonts w:ascii="Times New Roman" w:hAnsi="Times New Roman"/>
            <w:spacing w:val="1"/>
            <w:sz w:val="19"/>
            <w:szCs w:val="19"/>
          </w:rPr>
          <w:t xml:space="preserve"> using the Plutonium Uranium Recovery by Extraction (</w:t>
        </w:r>
        <w:proofErr w:type="spellStart"/>
        <w:r w:rsidR="008D6CF8">
          <w:rPr>
            <w:rFonts w:ascii="Times New Roman" w:hAnsi="Times New Roman"/>
            <w:spacing w:val="1"/>
            <w:sz w:val="19"/>
            <w:szCs w:val="19"/>
          </w:rPr>
          <w:t>PUREX</w:t>
        </w:r>
        <w:proofErr w:type="spellEnd"/>
        <w:r w:rsidR="008D6CF8">
          <w:rPr>
            <w:rFonts w:ascii="Times New Roman" w:hAnsi="Times New Roman"/>
            <w:spacing w:val="1"/>
            <w:sz w:val="19"/>
            <w:szCs w:val="19"/>
          </w:rPr>
          <w:t xml:space="preserve">) </w:t>
        </w:r>
      </w:ins>
    </w:p>
    <w:p w14:paraId="65355312" w14:textId="45E2018E" w:rsidR="00ED53C2" w:rsidDel="008D6CF8" w:rsidRDefault="00ED53C2">
      <w:pPr>
        <w:widowControl w:val="0"/>
        <w:autoSpaceDE w:val="0"/>
        <w:autoSpaceDN w:val="0"/>
        <w:adjustRightInd w:val="0"/>
        <w:spacing w:after="0" w:line="199" w:lineRule="exact"/>
        <w:ind w:left="15" w:right="63"/>
        <w:rPr>
          <w:del w:id="56" w:author="Charles M. Folden III" w:date="2016-03-28T21:18:00Z"/>
          <w:rFonts w:ascii="Times New Roman" w:hAnsi="Times New Roman"/>
          <w:sz w:val="20"/>
          <w:szCs w:val="20"/>
        </w:rPr>
      </w:pPr>
    </w:p>
    <w:p w14:paraId="49C0B866" w14:textId="42057A8D" w:rsidR="00ED53C2" w:rsidRDefault="002979B1" w:rsidP="008D6CF8">
      <w:pPr>
        <w:widowControl w:val="0"/>
        <w:autoSpaceDE w:val="0"/>
        <w:autoSpaceDN w:val="0"/>
        <w:adjustRightInd w:val="0"/>
        <w:spacing w:after="0" w:line="199" w:lineRule="exact"/>
        <w:ind w:left="15" w:right="63"/>
        <w:rPr>
          <w:rFonts w:ascii="Times New Roman" w:hAnsi="Times New Roman"/>
          <w:spacing w:val="1"/>
          <w:sz w:val="19"/>
          <w:szCs w:val="19"/>
        </w:rPr>
        <w:pPrChange w:id="57" w:author="Charles M. Folden III" w:date="2016-03-28T21:18:00Z">
          <w:pPr>
            <w:widowControl w:val="0"/>
            <w:autoSpaceDE w:val="0"/>
            <w:autoSpaceDN w:val="0"/>
            <w:adjustRightInd w:val="0"/>
            <w:spacing w:after="0" w:line="199" w:lineRule="exact"/>
            <w:ind w:left="15" w:right="63"/>
          </w:pPr>
        </w:pPrChange>
      </w:pPr>
      <w:del w:id="58" w:author="Charles M. Folden III" w:date="2016-03-28T21:18:00Z">
        <w:r w:rsidDel="008D6CF8">
          <w:rPr>
            <w:rFonts w:ascii="Times New Roman" w:hAnsi="Times New Roman"/>
            <w:spacing w:val="1"/>
            <w:sz w:val="19"/>
            <w:szCs w:val="19"/>
          </w:rPr>
          <w:delText xml:space="preserve">PUREX-processed plutonium for </w:delText>
        </w:r>
      </w:del>
      <w:proofErr w:type="gramStart"/>
      <w:ins w:id="59" w:author="Charles M. Folden III" w:date="2016-03-28T21:18:00Z">
        <w:r w:rsidR="008D6CF8">
          <w:rPr>
            <w:rFonts w:ascii="Times New Roman" w:hAnsi="Times New Roman"/>
            <w:spacing w:val="1"/>
            <w:sz w:val="19"/>
            <w:szCs w:val="19"/>
          </w:rPr>
          <w:t>process</w:t>
        </w:r>
        <w:proofErr w:type="gramEnd"/>
        <w:r w:rsidR="008D6CF8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del w:id="60" w:author="Charles M. Folden III" w:date="2016-03-28T21:16:00Z">
        <w:r w:rsidDel="008D6CF8">
          <w:rPr>
            <w:rFonts w:ascii="Times New Roman" w:hAnsi="Times New Roman"/>
            <w:spacing w:val="1"/>
            <w:sz w:val="19"/>
            <w:szCs w:val="19"/>
          </w:rPr>
          <w:delText xml:space="preserve">trace contaminates </w:delText>
        </w:r>
      </w:del>
      <w:r>
        <w:rPr>
          <w:rFonts w:ascii="Times New Roman" w:hAnsi="Times New Roman"/>
          <w:spacing w:val="1"/>
          <w:sz w:val="19"/>
          <w:szCs w:val="19"/>
        </w:rPr>
        <w:t>could give indication</w:t>
      </w:r>
      <w:ins w:id="61" w:author="Charles M. Folden III" w:date="2016-03-28T21:18:00Z">
        <w:r w:rsidR="008D6CF8">
          <w:rPr>
            <w:rFonts w:ascii="Times New Roman" w:hAnsi="Times New Roman"/>
            <w:spacing w:val="1"/>
            <w:sz w:val="19"/>
            <w:szCs w:val="19"/>
          </w:rPr>
          <w:t>s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of </w:t>
      </w:r>
    </w:p>
    <w:p w14:paraId="016EF940" w14:textId="77777777" w:rsidR="00ED53C2" w:rsidRDefault="00ED53C2">
      <w:pPr>
        <w:widowControl w:val="0"/>
        <w:autoSpaceDE w:val="0"/>
        <w:autoSpaceDN w:val="0"/>
        <w:adjustRightInd w:val="0"/>
        <w:spacing w:after="0" w:line="224" w:lineRule="exact"/>
        <w:ind w:left="15" w:right="63"/>
        <w:rPr>
          <w:rFonts w:ascii="Times New Roman" w:hAnsi="Times New Roman"/>
        </w:rPr>
      </w:pPr>
    </w:p>
    <w:p w14:paraId="195CB7B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5" w:right="63"/>
        <w:rPr>
          <w:rFonts w:ascii="Times New Roman" w:hAnsi="Times New Roman"/>
          <w:sz w:val="24"/>
          <w:szCs w:val="24"/>
        </w:rPr>
      </w:pPr>
    </w:p>
    <w:p w14:paraId="15008216" w14:textId="77777777" w:rsidR="00ED53C2" w:rsidRDefault="002979B1">
      <w:pPr>
        <w:widowControl w:val="0"/>
        <w:tabs>
          <w:tab w:val="left" w:pos="1447"/>
        </w:tabs>
        <w:autoSpaceDE w:val="0"/>
        <w:autoSpaceDN w:val="0"/>
        <w:adjustRightInd w:val="0"/>
        <w:spacing w:after="0" w:line="176" w:lineRule="exact"/>
        <w:ind w:left="233" w:right="4513"/>
        <w:rPr>
          <w:rFonts w:ascii="Times New Roman" w:hAnsi="Times New Roman"/>
          <w:spacing w:val="1"/>
          <w:sz w:val="15"/>
          <w:szCs w:val="15"/>
        </w:rPr>
      </w:pPr>
      <w:r>
        <w:rPr>
          <w:rFonts w:ascii="Symbol" w:hAnsi="Symbol" w:cs="Symbol"/>
          <w:spacing w:val="-14"/>
          <w:position w:val="5"/>
          <w:sz w:val="11"/>
          <w:szCs w:val="11"/>
        </w:rPr>
        <w:sym w:font="Symbol" w:char="F02A"/>
      </w:r>
      <w:r>
        <w:rPr>
          <w:rFonts w:ascii="Times New Roman" w:hAnsi="Times New Roman"/>
          <w:spacing w:val="-14"/>
          <w:sz w:val="15"/>
          <w:szCs w:val="15"/>
        </w:rPr>
        <w:t xml:space="preserve">Corresponding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5"/>
          <w:szCs w:val="15"/>
        </w:rPr>
        <w:t xml:space="preserve">author </w:t>
      </w:r>
    </w:p>
    <w:p w14:paraId="4F8B311D" w14:textId="77777777" w:rsidR="00ED53C2" w:rsidRDefault="002979B1">
      <w:pPr>
        <w:widowControl w:val="0"/>
        <w:autoSpaceDE w:val="0"/>
        <w:autoSpaceDN w:val="0"/>
        <w:adjustRightInd w:val="0"/>
        <w:spacing w:after="0" w:line="193" w:lineRule="exact"/>
        <w:ind w:left="320" w:right="2288"/>
        <w:rPr>
          <w:rFonts w:ascii="Times New Roman" w:hAnsi="Times New Roman"/>
          <w:spacing w:val="1"/>
          <w:sz w:val="15"/>
          <w:szCs w:val="15"/>
        </w:rPr>
      </w:pPr>
      <w:r>
        <w:rPr>
          <w:rFonts w:ascii="Garamond" w:hAnsi="Garamond" w:cs="Garamond"/>
          <w:i/>
          <w:iCs/>
          <w:spacing w:val="1"/>
          <w:sz w:val="15"/>
          <w:szCs w:val="15"/>
        </w:rPr>
        <w:t>Email address:</w:t>
      </w:r>
      <w:r>
        <w:rPr>
          <w:rFonts w:ascii="Courier New" w:hAnsi="Courier New" w:cs="Courier New"/>
          <w:spacing w:val="1"/>
          <w:sz w:val="15"/>
          <w:szCs w:val="15"/>
        </w:rPr>
        <w:t xml:space="preserve"> sunilsc@tamu.edu</w:t>
      </w:r>
      <w:r>
        <w:rPr>
          <w:rFonts w:ascii="Times New Roman" w:hAnsi="Times New Roman"/>
          <w:spacing w:val="1"/>
          <w:sz w:val="15"/>
          <w:szCs w:val="15"/>
        </w:rPr>
        <w:t xml:space="preserve"> (Sunil S. </w:t>
      </w:r>
      <w:proofErr w:type="spellStart"/>
      <w:r>
        <w:rPr>
          <w:rFonts w:ascii="Times New Roman" w:hAnsi="Times New Roman"/>
          <w:spacing w:val="1"/>
          <w:sz w:val="15"/>
          <w:szCs w:val="15"/>
        </w:rPr>
        <w:t>Chirayath</w:t>
      </w:r>
      <w:proofErr w:type="spellEnd"/>
      <w:r>
        <w:rPr>
          <w:rFonts w:ascii="Times New Roman" w:hAnsi="Times New Roman"/>
          <w:spacing w:val="1"/>
          <w:sz w:val="15"/>
          <w:szCs w:val="15"/>
        </w:rPr>
        <w:t xml:space="preserve">) </w:t>
      </w:r>
    </w:p>
    <w:p w14:paraId="29E800B0" w14:textId="77777777" w:rsidR="00ED53C2" w:rsidRDefault="00ED53C2">
      <w:pPr>
        <w:widowControl w:val="0"/>
        <w:autoSpaceDE w:val="0"/>
        <w:autoSpaceDN w:val="0"/>
        <w:adjustRightInd w:val="0"/>
        <w:spacing w:after="0" w:line="229" w:lineRule="exact"/>
        <w:ind w:left="320" w:right="2288"/>
        <w:rPr>
          <w:rFonts w:ascii="Times New Roman" w:hAnsi="Times New Roman"/>
          <w:sz w:val="23"/>
          <w:szCs w:val="23"/>
        </w:rPr>
      </w:pPr>
    </w:p>
    <w:p w14:paraId="446F255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20" w:right="2288"/>
        <w:rPr>
          <w:rFonts w:ascii="Times New Roman" w:hAnsi="Times New Roman"/>
          <w:sz w:val="24"/>
          <w:szCs w:val="24"/>
        </w:rPr>
      </w:pPr>
    </w:p>
    <w:p w14:paraId="76F79C4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20" w:right="2288"/>
        <w:rPr>
          <w:rFonts w:ascii="Times New Roman" w:hAnsi="Times New Roman"/>
          <w:sz w:val="24"/>
          <w:szCs w:val="24"/>
        </w:rPr>
      </w:pPr>
    </w:p>
    <w:p w14:paraId="1432E8F9" w14:textId="77777777" w:rsidR="00ED53C2" w:rsidRDefault="002979B1">
      <w:pPr>
        <w:widowControl w:val="0"/>
        <w:tabs>
          <w:tab w:val="left" w:pos="5702"/>
        </w:tabs>
        <w:autoSpaceDE w:val="0"/>
        <w:autoSpaceDN w:val="0"/>
        <w:adjustRightInd w:val="0"/>
        <w:spacing w:after="0" w:line="159" w:lineRule="exact"/>
        <w:ind w:left="15" w:right="63"/>
        <w:rPr>
          <w:rFonts w:ascii="Garamond" w:hAnsi="Garamond" w:cs="Garamond"/>
          <w:i/>
          <w:iCs/>
          <w:spacing w:val="3"/>
          <w:sz w:val="15"/>
          <w:szCs w:val="15"/>
        </w:rPr>
      </w:pPr>
      <w:r>
        <w:rPr>
          <w:rFonts w:ascii="Garamond" w:hAnsi="Garamond" w:cs="Garamond"/>
          <w:i/>
          <w:iCs/>
          <w:spacing w:val="4"/>
          <w:sz w:val="15"/>
          <w:szCs w:val="15"/>
        </w:rPr>
        <w:t xml:space="preserve">Preprint submitted to Journal of Applied Radiation and Isotopes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Garamond" w:hAnsi="Garamond" w:cs="Garamond"/>
          <w:i/>
          <w:iCs/>
          <w:spacing w:val="3"/>
          <w:sz w:val="15"/>
          <w:szCs w:val="15"/>
        </w:rPr>
        <w:t xml:space="preserve">March 28, 2016 </w:t>
      </w:r>
    </w:p>
    <w:p w14:paraId="00204D23" w14:textId="77777777" w:rsidR="00ED53C2" w:rsidRDefault="00ED53C2">
      <w:pPr>
        <w:widowControl w:val="0"/>
        <w:tabs>
          <w:tab w:val="left" w:pos="5702"/>
        </w:tabs>
        <w:autoSpaceDE w:val="0"/>
        <w:autoSpaceDN w:val="0"/>
        <w:adjustRightInd w:val="0"/>
        <w:spacing w:after="0" w:line="159" w:lineRule="exact"/>
        <w:ind w:left="15" w:right="63"/>
        <w:rPr>
          <w:rFonts w:ascii="Garamond" w:hAnsi="Garamond" w:cs="Garamond"/>
          <w:i/>
          <w:iCs/>
          <w:spacing w:val="3"/>
          <w:sz w:val="15"/>
          <w:szCs w:val="15"/>
        </w:rPr>
        <w:sectPr w:rsidR="00ED53C2">
          <w:pgSz w:w="12240" w:h="15840"/>
          <w:pgMar w:top="2420" w:right="2620" w:bottom="340" w:left="2660" w:header="720" w:footer="720" w:gutter="0"/>
          <w:cols w:space="720"/>
          <w:noEndnote/>
        </w:sectPr>
      </w:pPr>
    </w:p>
    <w:p w14:paraId="723BDF6D" w14:textId="27309122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63" w:right="63" w:firstLine="252"/>
        <w:rPr>
          <w:rFonts w:ascii="Times New Roman" w:hAnsi="Times New Roman"/>
          <w:sz w:val="24"/>
          <w:szCs w:val="24"/>
        </w:rPr>
      </w:pPr>
      <w:del w:id="62" w:author="Charles M. Folden III" w:date="2016-03-28T21:22:00Z">
        <w:r w:rsidDel="001D0FAA">
          <w:rPr>
            <w:noProof/>
          </w:rPr>
          <w:lastRenderedPageBreak/>
          <w:pict w14:anchorId="5C6A8ED2">
            <v:shape id="_x0000_s1027" type="#_x0000_t75" style="position:absolute;left:0;text-align:left;margin-left:0;margin-top:0;width:612pt;height:11in;z-index:-16;mso-position-horizontal-relative:page;mso-position-vertical-relative:page" o:allowincell="f">
              <v:imagedata r:id="rId7" o:title=""/>
              <w10:wrap anchorx="page" anchory="page"/>
            </v:shape>
          </w:pict>
        </w:r>
      </w:del>
      <w:proofErr w:type="gramStart"/>
      <w:r w:rsidR="002979B1">
        <w:rPr>
          <w:rFonts w:ascii="Times New Roman" w:hAnsi="Times New Roman"/>
          <w:spacing w:val="1"/>
          <w:sz w:val="19"/>
          <w:szCs w:val="19"/>
        </w:rPr>
        <w:t>material</w:t>
      </w:r>
      <w:proofErr w:type="gramEnd"/>
      <w:r w:rsidR="002979B1">
        <w:rPr>
          <w:rFonts w:ascii="Times New Roman" w:hAnsi="Times New Roman"/>
          <w:spacing w:val="1"/>
          <w:sz w:val="19"/>
          <w:szCs w:val="19"/>
        </w:rPr>
        <w:t xml:space="preserve"> origins, but that a broad study of many elements would be necessary </w:t>
      </w:r>
    </w:p>
    <w:p w14:paraId="7DF73CC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63" w:right="63" w:firstLine="252"/>
        <w:rPr>
          <w:rFonts w:ascii="Times New Roman" w:hAnsi="Times New Roman"/>
          <w:sz w:val="20"/>
          <w:szCs w:val="20"/>
        </w:rPr>
      </w:pPr>
    </w:p>
    <w:p w14:paraId="10E380FA" w14:textId="77777777" w:rsidR="00ED53C2" w:rsidRDefault="002979B1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9" w:lineRule="exact"/>
        <w:ind w:left="63"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8"/>
          <w:sz w:val="9"/>
          <w:szCs w:val="9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19"/>
          <w:szCs w:val="19"/>
        </w:rPr>
        <w:t xml:space="preserve">[1]. Descriptions of various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processes are provided in many sources </w:t>
      </w:r>
    </w:p>
    <w:p w14:paraId="02D7B2D8" w14:textId="77777777" w:rsidR="00ED53C2" w:rsidRDefault="00ED53C2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9" w:lineRule="exact"/>
        <w:ind w:left="63" w:right="63"/>
        <w:rPr>
          <w:rFonts w:ascii="Times New Roman" w:hAnsi="Times New Roman"/>
          <w:sz w:val="20"/>
          <w:szCs w:val="20"/>
        </w:rPr>
      </w:pPr>
    </w:p>
    <w:p w14:paraId="27F4A88A" w14:textId="627B3990" w:rsidR="00ED53C2" w:rsidDel="002839DA" w:rsidRDefault="002979B1" w:rsidP="002839DA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del w:id="63" w:author="Charles M. Folden III" w:date="2016-03-28T21:28:00Z"/>
          <w:rFonts w:ascii="Times New Roman" w:hAnsi="Times New Roman"/>
          <w:sz w:val="24"/>
          <w:szCs w:val="24"/>
        </w:rPr>
        <w:pPrChange w:id="64" w:author="Charles M. Folden III" w:date="2016-03-28T21:28:00Z">
          <w:pPr>
            <w:widowControl w:val="0"/>
            <w:autoSpaceDE w:val="0"/>
            <w:autoSpaceDN w:val="0"/>
            <w:adjustRightInd w:val="0"/>
            <w:spacing w:after="0" w:line="199" w:lineRule="exact"/>
            <w:ind w:left="315" w:right="63"/>
          </w:pPr>
        </w:pPrChange>
      </w:pPr>
      <w:r>
        <w:rPr>
          <w:rFonts w:ascii="Times New Roman" w:hAnsi="Times New Roman"/>
          <w:spacing w:val="1"/>
          <w:sz w:val="19"/>
          <w:szCs w:val="19"/>
        </w:rPr>
        <w:t xml:space="preserve">[2, 3, 4] with explanations of chemistry including ﬂow sheets and </w:t>
      </w:r>
      <w:ins w:id="65" w:author="Charles M. Folden III" w:date="2016-03-28T21:20:00Z">
        <w:r w:rsidR="003E2354">
          <w:rPr>
            <w:rFonts w:ascii="Times New Roman" w:hAnsi="Times New Roman"/>
            <w:spacing w:val="1"/>
            <w:sz w:val="19"/>
            <w:szCs w:val="19"/>
          </w:rPr>
          <w:t xml:space="preserve">decontamination factors </w:t>
        </w:r>
      </w:ins>
      <w:ins w:id="66" w:author="Charles M. Folden III" w:date="2016-03-28T21:21:00Z">
        <w:r w:rsidR="003E2354">
          <w:rPr>
            <w:rFonts w:ascii="Times New Roman" w:hAnsi="Times New Roman"/>
            <w:spacing w:val="1"/>
            <w:sz w:val="19"/>
            <w:szCs w:val="19"/>
          </w:rPr>
          <w:t>(</w:t>
        </w:r>
      </w:ins>
      <w:r>
        <w:rPr>
          <w:rFonts w:ascii="Times New Roman" w:hAnsi="Times New Roman"/>
          <w:spacing w:val="1"/>
          <w:sz w:val="19"/>
          <w:szCs w:val="19"/>
        </w:rPr>
        <w:t>DF</w:t>
      </w:r>
      <w:ins w:id="67" w:author="Charles M. Folden III" w:date="2016-03-28T21:21:00Z">
        <w:r w:rsidR="003E2354">
          <w:rPr>
            <w:rFonts w:ascii="Times New Roman" w:hAnsi="Times New Roman"/>
            <w:spacing w:val="1"/>
            <w:sz w:val="19"/>
            <w:szCs w:val="19"/>
          </w:rPr>
          <w:t>s)</w:t>
        </w:r>
      </w:ins>
      <w:del w:id="68" w:author="Charles M. Folden III" w:date="2016-03-28T21:21:00Z">
        <w:r w:rsidDel="003E2354">
          <w:rPr>
            <w:rFonts w:ascii="Times New Roman" w:hAnsi="Times New Roman"/>
            <w:spacing w:val="1"/>
            <w:sz w:val="19"/>
            <w:szCs w:val="19"/>
          </w:rPr>
          <w:delText xml:space="preserve"> values</w:delText>
        </w:r>
      </w:del>
      <w:del w:id="69" w:author="Charles M. Folden III" w:date="2016-03-28T21:28:00Z">
        <w:r w:rsidDel="002839DA">
          <w:rPr>
            <w:rFonts w:ascii="Times New Roman" w:hAnsi="Times New Roman"/>
            <w:spacing w:val="1"/>
            <w:sz w:val="19"/>
            <w:szCs w:val="19"/>
          </w:rPr>
          <w:delText xml:space="preserve">, </w:delText>
        </w:r>
      </w:del>
    </w:p>
    <w:p w14:paraId="6FF28615" w14:textId="2C5C270D" w:rsidR="00ED53C2" w:rsidDel="002839DA" w:rsidRDefault="00ED53C2" w:rsidP="002839DA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del w:id="70" w:author="Charles M. Folden III" w:date="2016-03-28T21:28:00Z"/>
          <w:rFonts w:ascii="Times New Roman" w:hAnsi="Times New Roman"/>
          <w:sz w:val="20"/>
          <w:szCs w:val="20"/>
        </w:rPr>
        <w:pPrChange w:id="71" w:author="Charles M. Folden III" w:date="2016-03-28T21:28:00Z">
          <w:pPr>
            <w:widowControl w:val="0"/>
            <w:autoSpaceDE w:val="0"/>
            <w:autoSpaceDN w:val="0"/>
            <w:adjustRightInd w:val="0"/>
            <w:spacing w:after="0" w:line="199" w:lineRule="exact"/>
            <w:ind w:left="315" w:right="63"/>
          </w:pPr>
        </w:pPrChange>
      </w:pPr>
    </w:p>
    <w:p w14:paraId="460EBD34" w14:textId="6652DA1D" w:rsidR="00ED53C2" w:rsidRDefault="002979B1" w:rsidP="002839DA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  <w:pPrChange w:id="72" w:author="Charles M. Folden III" w:date="2016-03-28T21:28:00Z">
          <w:pPr>
            <w:widowControl w:val="0"/>
            <w:autoSpaceDE w:val="0"/>
            <w:autoSpaceDN w:val="0"/>
            <w:adjustRightInd w:val="0"/>
            <w:spacing w:after="0" w:line="199" w:lineRule="exact"/>
            <w:ind w:left="315" w:right="63"/>
          </w:pPr>
        </w:pPrChange>
      </w:pPr>
      <w:del w:id="73" w:author="Charles M. Folden III" w:date="2016-03-28T21:28:00Z">
        <w:r w:rsidDel="002839DA">
          <w:rPr>
            <w:rFonts w:ascii="Times New Roman" w:hAnsi="Times New Roman"/>
            <w:spacing w:val="1"/>
            <w:sz w:val="19"/>
            <w:szCs w:val="19"/>
          </w:rPr>
          <w:delText>while additional sources provide other DFs for PUREX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[5, 6, 7]. These sources </w:t>
      </w:r>
    </w:p>
    <w:p w14:paraId="3E7D4B2F" w14:textId="77777777" w:rsidR="00ED53C2" w:rsidRDefault="00ED53C2">
      <w:pPr>
        <w:widowControl w:val="0"/>
        <w:autoSpaceDE w:val="0"/>
        <w:autoSpaceDN w:val="0"/>
        <w:adjustRightInd w:val="0"/>
        <w:spacing w:after="0" w:line="190" w:lineRule="exact"/>
        <w:ind w:left="315" w:right="63"/>
        <w:rPr>
          <w:rFonts w:ascii="Times New Roman" w:hAnsi="Times New Roman"/>
          <w:sz w:val="19"/>
          <w:szCs w:val="19"/>
        </w:rPr>
      </w:pPr>
    </w:p>
    <w:p w14:paraId="67BA1500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generally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report overall beta or gamma DFs of up to 10</w:t>
      </w:r>
      <w:r>
        <w:rPr>
          <w:rFonts w:ascii="Times New Roman" w:hAnsi="Times New Roman"/>
          <w:spacing w:val="1"/>
          <w:position w:val="4"/>
          <w:sz w:val="13"/>
          <w:szCs w:val="13"/>
        </w:rPr>
        <w:t>8</w:t>
      </w:r>
      <w:r>
        <w:rPr>
          <w:rFonts w:ascii="Times New Roman" w:hAnsi="Times New Roman"/>
          <w:spacing w:val="1"/>
          <w:sz w:val="19"/>
          <w:szCs w:val="19"/>
        </w:rPr>
        <w:t xml:space="preserve"> with Pu recoveries of </w:t>
      </w:r>
    </w:p>
    <w:p w14:paraId="68C4936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5858315B" w14:textId="435CF7B4" w:rsidR="00ED53C2" w:rsidDel="005106F3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2502"/>
        <w:rPr>
          <w:del w:id="74" w:author="Charles M. Folden III" w:date="2016-03-28T21:35:00Z"/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99.7% for industrial-scale reprocessing facilities. </w:t>
      </w:r>
    </w:p>
    <w:p w14:paraId="4A6A66D2" w14:textId="324672F3" w:rsidR="00ED53C2" w:rsidDel="005106F3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2502"/>
        <w:rPr>
          <w:del w:id="75" w:author="Charles M. Folden III" w:date="2016-03-28T21:35:00Z"/>
          <w:rFonts w:ascii="Times New Roman" w:hAnsi="Times New Roman"/>
          <w:sz w:val="20"/>
          <w:szCs w:val="20"/>
        </w:rPr>
      </w:pPr>
    </w:p>
    <w:p w14:paraId="6EF75C4E" w14:textId="58756A86" w:rsidR="00ED53C2" w:rsidRDefault="002979B1">
      <w:pPr>
        <w:widowControl w:val="0"/>
        <w:tabs>
          <w:tab w:val="left" w:pos="608"/>
        </w:tabs>
        <w:autoSpaceDE w:val="0"/>
        <w:autoSpaceDN w:val="0"/>
        <w:adjustRightInd w:val="0"/>
        <w:spacing w:after="0" w:line="199" w:lineRule="exact"/>
        <w:ind w:left="10" w:right="63"/>
        <w:rPr>
          <w:rFonts w:ascii="Times New Roman" w:hAnsi="Times New Roman"/>
          <w:sz w:val="24"/>
          <w:szCs w:val="24"/>
        </w:rPr>
      </w:pPr>
      <w:del w:id="76" w:author="Charles M. Folden III" w:date="2016-03-28T21:35:00Z">
        <w:r w:rsidDel="005106F3">
          <w:rPr>
            <w:rFonts w:ascii="Courier New" w:hAnsi="Courier New" w:cs="Courier New"/>
            <w:spacing w:val="-12"/>
            <w:sz w:val="9"/>
            <w:szCs w:val="9"/>
          </w:rPr>
          <w:delText xml:space="preserve">10 </w:delText>
        </w:r>
        <w:r w:rsidDel="005106F3">
          <w:rPr>
            <w:rFonts w:ascii="Times New Roman" w:hAnsi="Times New Roman"/>
            <w:sz w:val="24"/>
            <w:szCs w:val="24"/>
          </w:rPr>
          <w:tab/>
        </w:r>
      </w:del>
      <w:r>
        <w:rPr>
          <w:rFonts w:ascii="Times New Roman" w:hAnsi="Times New Roman"/>
          <w:spacing w:val="1"/>
          <w:sz w:val="19"/>
          <w:szCs w:val="19"/>
        </w:rPr>
        <w:t xml:space="preserve">While distribution </w:t>
      </w:r>
      <w:del w:id="77" w:author="Charles M. Folden III" w:date="2016-03-28T21:21:00Z">
        <w:r w:rsidDel="001D0FAA">
          <w:rPr>
            <w:rFonts w:ascii="Times New Roman" w:hAnsi="Times New Roman"/>
            <w:spacing w:val="1"/>
            <w:sz w:val="19"/>
            <w:szCs w:val="19"/>
          </w:rPr>
          <w:delText>coefcients</w:delText>
        </w:r>
      </w:del>
      <w:ins w:id="78" w:author="Charles M. Folden III" w:date="2016-03-28T21:21:00Z">
        <w:r w:rsidR="001D0FAA">
          <w:rPr>
            <w:rFonts w:ascii="Times New Roman" w:hAnsi="Times New Roman"/>
            <w:spacing w:val="1"/>
            <w:sz w:val="19"/>
            <w:szCs w:val="19"/>
          </w:rPr>
          <w:t>coefficients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(DC) for the various process separation steps </w:t>
      </w:r>
      <w:ins w:id="79" w:author="Charles M. Folden III" w:date="2016-03-28T21:36:00Z">
        <w:r w:rsidR="005106F3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</w:p>
    <w:p w14:paraId="229D0A42" w14:textId="77777777" w:rsidR="00ED53C2" w:rsidRDefault="00ED53C2">
      <w:pPr>
        <w:widowControl w:val="0"/>
        <w:tabs>
          <w:tab w:val="left" w:pos="608"/>
        </w:tabs>
        <w:autoSpaceDE w:val="0"/>
        <w:autoSpaceDN w:val="0"/>
        <w:adjustRightInd w:val="0"/>
        <w:spacing w:after="0" w:line="199" w:lineRule="exact"/>
        <w:ind w:left="10" w:right="63"/>
        <w:rPr>
          <w:rFonts w:ascii="Times New Roman" w:hAnsi="Times New Roman"/>
          <w:sz w:val="20"/>
          <w:szCs w:val="20"/>
        </w:rPr>
      </w:pPr>
    </w:p>
    <w:p w14:paraId="7D9F4B6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of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have been previously reported, details about elemental DFs for </w:t>
      </w:r>
    </w:p>
    <w:p w14:paraId="631DC9C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08D292D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</w:pP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cycles have been largely limited to the major activity contributors, </w:t>
      </w:r>
    </w:p>
    <w:p w14:paraId="1158EB4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  <w:sectPr w:rsidR="00ED53C2">
          <w:pgSz w:w="12240" w:h="15840"/>
          <w:pgMar w:top="2480" w:right="2620" w:bottom="340" w:left="2360" w:header="720" w:footer="720" w:gutter="0"/>
          <w:cols w:space="720"/>
          <w:noEndnote/>
        </w:sectPr>
      </w:pPr>
    </w:p>
    <w:p w14:paraId="1B469EB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7F44AF5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such</w:t>
      </w:r>
      <w:proofErr w:type="gramEnd"/>
      <w:r>
        <w:rPr>
          <w:rFonts w:ascii="Times New Roman" w:hAnsi="Times New Roman"/>
          <w:sz w:val="19"/>
          <w:szCs w:val="19"/>
        </w:rPr>
        <w:t xml:space="preserve"> as </w:t>
      </w:r>
    </w:p>
    <w:p w14:paraId="0907B863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ind w:left="31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0839535C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position w:val="7"/>
          <w:sz w:val="13"/>
          <w:szCs w:val="13"/>
        </w:rPr>
        <w:t>106</w:t>
      </w:r>
      <w:r>
        <w:rPr>
          <w:rFonts w:ascii="Times New Roman" w:hAnsi="Times New Roman"/>
          <w:spacing w:val="-1"/>
          <w:sz w:val="19"/>
          <w:szCs w:val="19"/>
        </w:rPr>
        <w:t xml:space="preserve">Ru </w:t>
      </w:r>
    </w:p>
    <w:p w14:paraId="1A3F960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19"/>
          <w:szCs w:val="19"/>
        </w:rPr>
        <w:br w:type="column"/>
      </w:r>
    </w:p>
    <w:p w14:paraId="146BB82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pacing w:val="-7"/>
          <w:sz w:val="19"/>
          <w:szCs w:val="19"/>
        </w:rPr>
      </w:pPr>
      <w:proofErr w:type="gramStart"/>
      <w:r>
        <w:rPr>
          <w:rFonts w:ascii="Times New Roman" w:hAnsi="Times New Roman"/>
          <w:spacing w:val="-7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-7"/>
          <w:sz w:val="19"/>
          <w:szCs w:val="19"/>
        </w:rPr>
        <w:t xml:space="preserve"> </w:t>
      </w:r>
    </w:p>
    <w:p w14:paraId="038484B1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7"/>
          <w:sz w:val="19"/>
          <w:szCs w:val="19"/>
        </w:rPr>
        <w:br w:type="column"/>
      </w:r>
    </w:p>
    <w:p w14:paraId="0DE32995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pacing w:val="-6"/>
          <w:sz w:val="19"/>
          <w:szCs w:val="19"/>
        </w:rPr>
      </w:pPr>
      <w:r>
        <w:rPr>
          <w:rFonts w:ascii="Times New Roman" w:hAnsi="Times New Roman"/>
          <w:spacing w:val="-6"/>
          <w:position w:val="7"/>
          <w:sz w:val="13"/>
          <w:szCs w:val="13"/>
        </w:rPr>
        <w:t>95</w:t>
      </w:r>
      <w:proofErr w:type="spellStart"/>
      <w:r>
        <w:rPr>
          <w:rFonts w:ascii="Times New Roman" w:hAnsi="Times New Roman"/>
          <w:spacing w:val="-6"/>
          <w:sz w:val="19"/>
          <w:szCs w:val="19"/>
        </w:rPr>
        <w:t>Zr</w:t>
      </w:r>
      <w:proofErr w:type="spellEnd"/>
      <w:r>
        <w:rPr>
          <w:rFonts w:ascii="Times New Roman" w:hAnsi="Times New Roman"/>
          <w:spacing w:val="-6"/>
          <w:sz w:val="19"/>
          <w:szCs w:val="19"/>
        </w:rPr>
        <w:t xml:space="preserve"> </w:t>
      </w:r>
    </w:p>
    <w:p w14:paraId="5EBF043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6"/>
          <w:sz w:val="19"/>
          <w:szCs w:val="19"/>
        </w:rPr>
        <w:br w:type="column"/>
      </w:r>
    </w:p>
    <w:p w14:paraId="61113F3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2"/>
          <w:sz w:val="19"/>
          <w:szCs w:val="19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[3]. A compilation of distribution data for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</w:t>
      </w:r>
    </w:p>
    <w:p w14:paraId="6DB40D2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2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num="5" w:space="720" w:equalWidth="0">
            <w:col w:w="967" w:space="90"/>
            <w:col w:w="505" w:space="90"/>
            <w:col w:w="321" w:space="90"/>
            <w:col w:w="368" w:space="90"/>
            <w:col w:w="4733"/>
          </w:cols>
          <w:noEndnote/>
        </w:sectPr>
      </w:pPr>
    </w:p>
    <w:p w14:paraId="2F68A280" w14:textId="77777777" w:rsidR="00ED53C2" w:rsidRDefault="00ED53C2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0"/>
          <w:szCs w:val="20"/>
        </w:rPr>
      </w:pPr>
    </w:p>
    <w:p w14:paraId="5C2ED78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0C1007E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5E0BEDED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15 </w:t>
      </w:r>
    </w:p>
    <w:p w14:paraId="0AB3821B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0"/>
        <w:rPr>
          <w:rFonts w:ascii="Times New Roman" w:hAnsi="Times New Roman"/>
          <w:sz w:val="21"/>
          <w:szCs w:val="21"/>
        </w:rPr>
      </w:pPr>
    </w:p>
    <w:p w14:paraId="2392F39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5797C10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73D4BC7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4350529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7B7E424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5C07CB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47CA4C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2CCA90F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20 </w:t>
      </w:r>
    </w:p>
    <w:p w14:paraId="7228BE7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20205199" w14:textId="78CBAA5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extraction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processes provide </w:t>
      </w:r>
      <w:del w:id="80" w:author="Charles M. Folden III" w:date="2016-03-28T21:41:00Z">
        <w:r w:rsidDel="00B03C6D">
          <w:rPr>
            <w:rFonts w:ascii="Times New Roman" w:hAnsi="Times New Roman"/>
            <w:spacing w:val="1"/>
            <w:sz w:val="19"/>
            <w:szCs w:val="19"/>
          </w:rPr>
          <w:delText>DC information</w:delText>
        </w:r>
      </w:del>
      <w:ins w:id="81" w:author="Charles M. Folden III" w:date="2016-03-28T21:41:00Z">
        <w:r w:rsidR="00B03C6D">
          <w:rPr>
            <w:rFonts w:ascii="Times New Roman" w:hAnsi="Times New Roman"/>
            <w:spacing w:val="1"/>
            <w:sz w:val="19"/>
            <w:szCs w:val="19"/>
          </w:rPr>
          <w:t>data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for U,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Th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and Pu in a variety of </w:t>
      </w:r>
    </w:p>
    <w:p w14:paraId="12E7170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66C179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concentrations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[8].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DCs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for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Zr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rare earth metals, Pu, and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Th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are also available </w:t>
      </w:r>
    </w:p>
    <w:p w14:paraId="3BD24C8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DCED23A" w14:textId="7E07389A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43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>[9, 10, 11, 12, 13, 14, 15]</w:t>
      </w:r>
      <w:ins w:id="82" w:author="Charles M. Folden III" w:date="2016-03-28T21:29:00Z">
        <w:r w:rsidR="00C034DB">
          <w:rPr>
            <w:rFonts w:ascii="Times New Roman" w:hAnsi="Times New Roman"/>
            <w:sz w:val="19"/>
            <w:szCs w:val="19"/>
          </w:rPr>
          <w:t>.</w:t>
        </w:r>
      </w:ins>
      <w:r>
        <w:rPr>
          <w:rFonts w:ascii="Times New Roman" w:hAnsi="Times New Roman"/>
          <w:sz w:val="19"/>
          <w:szCs w:val="19"/>
        </w:rPr>
        <w:t xml:space="preserve"> </w:t>
      </w:r>
    </w:p>
    <w:p w14:paraId="5263C63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4327"/>
        <w:rPr>
          <w:rFonts w:ascii="Times New Roman" w:hAnsi="Times New Roman"/>
          <w:sz w:val="20"/>
          <w:szCs w:val="20"/>
        </w:rPr>
      </w:pPr>
    </w:p>
    <w:p w14:paraId="58B859A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Although a DC (coupled with process information) can be used to calculate </w:t>
      </w:r>
    </w:p>
    <w:p w14:paraId="3354AA3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52140468" w14:textId="7FB959F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reasonable estimate of DF [16, 17, 18, 19],</w:t>
      </w:r>
      <w:ins w:id="83" w:author="Charles M. Folden III" w:date="2016-03-28T21:31:00Z">
        <w:r w:rsidR="00C034DB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variability of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DCs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under </w:t>
      </w:r>
      <w:del w:id="84" w:author="Charles M. Folden III" w:date="2016-03-28T21:41:00Z">
        <w:r w:rsidDel="00B03C6D">
          <w:rPr>
            <w:rFonts w:ascii="Times New Roman" w:hAnsi="Times New Roman"/>
            <w:spacing w:val="1"/>
            <w:sz w:val="19"/>
            <w:szCs w:val="19"/>
          </w:rPr>
          <w:delText>diferent</w:delText>
        </w:r>
      </w:del>
      <w:ins w:id="85" w:author="Charles M. Folden III" w:date="2016-03-28T21:41:00Z">
        <w:r w:rsidR="00B03C6D">
          <w:rPr>
            <w:rFonts w:ascii="Times New Roman" w:hAnsi="Times New Roman"/>
            <w:spacing w:val="1"/>
            <w:sz w:val="19"/>
            <w:szCs w:val="19"/>
          </w:rPr>
          <w:t>different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64F9FB9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535F30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system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conditions give rise to uncertainty in calculated results. For example, </w:t>
      </w:r>
    </w:p>
    <w:p w14:paraId="61BA04B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854269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19"/>
          <w:szCs w:val="19"/>
        </w:rPr>
        <w:t>DCs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between tri-n-butyl phosphate (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>) and nitric acid (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HNO</w:t>
      </w:r>
      <w:r w:rsidRPr="00CC35F0">
        <w:rPr>
          <w:rFonts w:ascii="Times New Roman" w:hAnsi="Times New Roman"/>
          <w:spacing w:val="2"/>
          <w:sz w:val="19"/>
          <w:szCs w:val="19"/>
          <w:vertAlign w:val="subscript"/>
          <w:rPrChange w:id="86" w:author="Charles M. Folden III" w:date="2016-03-28T21:42:00Z">
            <w:rPr>
              <w:rFonts w:ascii="Times New Roman" w:hAnsi="Times New Roman"/>
              <w:spacing w:val="2"/>
              <w:sz w:val="19"/>
              <w:szCs w:val="19"/>
            </w:rPr>
          </w:rPrChange>
        </w:rPr>
        <w:t>3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) have been </w:t>
      </w:r>
    </w:p>
    <w:p w14:paraId="0F59529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0C2154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reported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for U, Pu,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Zr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Nb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Ru, and the rare earth elements, but vary with </w:t>
      </w:r>
    </w:p>
    <w:p w14:paraId="60B6A43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9C611EA" w14:textId="56957F52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del w:id="87" w:author="Charles M. Folden III" w:date="2016-03-28T21:43:00Z">
        <w:r w:rsidDel="00CC35F0">
          <w:rPr>
            <w:rFonts w:ascii="Times New Roman" w:hAnsi="Times New Roman"/>
            <w:spacing w:val="1"/>
            <w:sz w:val="19"/>
            <w:szCs w:val="19"/>
          </w:rPr>
          <w:delText>nitric acid</w:delText>
        </w:r>
      </w:del>
      <w:proofErr w:type="spellStart"/>
      <w:ins w:id="88" w:author="Charles M. Folden III" w:date="2016-03-28T21:43:00Z">
        <w:r w:rsidR="00CC35F0">
          <w:rPr>
            <w:rFonts w:ascii="Times New Roman" w:hAnsi="Times New Roman"/>
            <w:spacing w:val="1"/>
            <w:sz w:val="19"/>
            <w:szCs w:val="19"/>
          </w:rPr>
          <w:t>HNO</w:t>
        </w:r>
        <w:r w:rsidR="00CC35F0" w:rsidRPr="00CC35F0">
          <w:rPr>
            <w:rFonts w:ascii="Times New Roman" w:hAnsi="Times New Roman"/>
            <w:spacing w:val="1"/>
            <w:sz w:val="19"/>
            <w:szCs w:val="19"/>
            <w:vertAlign w:val="subscript"/>
            <w:rPrChange w:id="89" w:author="Charles M. Folden III" w:date="2016-03-28T21:43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3</w:t>
        </w:r>
      </w:ins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concentration and </w:t>
      </w:r>
      <w:del w:id="90" w:author="Charles M. Folden III" w:date="2016-03-28T21:42:00Z">
        <w:r w:rsidDel="00CC35F0">
          <w:rPr>
            <w:rFonts w:ascii="Times New Roman" w:hAnsi="Times New Roman"/>
            <w:spacing w:val="1"/>
            <w:sz w:val="19"/>
            <w:szCs w:val="19"/>
          </w:rPr>
          <w:delText xml:space="preserve">uranium </w:delText>
        </w:r>
      </w:del>
      <w:ins w:id="91" w:author="Charles M. Folden III" w:date="2016-03-28T21:42:00Z">
        <w:r w:rsidR="00CC35F0">
          <w:rPr>
            <w:rFonts w:ascii="Times New Roman" w:hAnsi="Times New Roman"/>
            <w:spacing w:val="1"/>
            <w:sz w:val="19"/>
            <w:szCs w:val="19"/>
          </w:rPr>
          <w:t>U</w:t>
        </w:r>
        <w:r w:rsidR="00CC35F0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saturation in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[17, 3]. These sources </w:t>
      </w:r>
    </w:p>
    <w:p w14:paraId="1EAA329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263E35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also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derive mathematical correlations between DC and DF, but experimental </w:t>
      </w:r>
    </w:p>
    <w:p w14:paraId="4D15263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F68133B" w14:textId="5474782B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DFs for a large number of individual elements were not provided. Ad- </w:t>
      </w:r>
    </w:p>
    <w:p w14:paraId="16B6839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72E32ACB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0FEDA00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25 </w:t>
      </w:r>
    </w:p>
    <w:p w14:paraId="2A206D15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0"/>
        <w:rPr>
          <w:rFonts w:ascii="Times New Roman" w:hAnsi="Times New Roman"/>
          <w:sz w:val="21"/>
          <w:szCs w:val="21"/>
        </w:rPr>
      </w:pPr>
    </w:p>
    <w:p w14:paraId="390577E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21D49D8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74ABECA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02A2ADB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5F01B3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57516BA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699C69A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08EAA33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30 </w:t>
      </w:r>
    </w:p>
    <w:p w14:paraId="6C2441A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5F7059F" w14:textId="03F3BA08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ditionally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, </w:t>
      </w:r>
      <w:commentRangeStart w:id="92"/>
      <w:del w:id="93" w:author="Charles M. Folden III" w:date="2016-03-28T21:45:00Z">
        <w:r w:rsidDel="00CC35F0">
          <w:rPr>
            <w:rFonts w:ascii="Times New Roman" w:hAnsi="Times New Roman"/>
            <w:spacing w:val="1"/>
            <w:sz w:val="19"/>
            <w:szCs w:val="19"/>
          </w:rPr>
          <w:delText xml:space="preserve">gallium </w:delText>
        </w:r>
      </w:del>
      <w:ins w:id="94" w:author="Charles M. Folden III" w:date="2016-03-28T21:45:00Z">
        <w:r w:rsidR="00CC35F0">
          <w:rPr>
            <w:rFonts w:ascii="Times New Roman" w:hAnsi="Times New Roman"/>
            <w:spacing w:val="1"/>
            <w:sz w:val="19"/>
            <w:szCs w:val="19"/>
          </w:rPr>
          <w:t>Ga</w:t>
        </w:r>
        <w:r w:rsidR="00CC35F0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has been studied for separation [20] because it is a common </w:t>
      </w:r>
    </w:p>
    <w:p w14:paraId="309F84E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2BA20C0" w14:textId="65315174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54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contamina</w:t>
      </w:r>
      <w:ins w:id="95" w:author="Charles M. Folden III" w:date="2016-03-28T21:45:00Z">
        <w:r w:rsidR="00CC35F0">
          <w:rPr>
            <w:rFonts w:ascii="Times New Roman" w:hAnsi="Times New Roman"/>
            <w:spacing w:val="1"/>
            <w:sz w:val="19"/>
            <w:szCs w:val="19"/>
          </w:rPr>
          <w:t>n</w:t>
        </w:r>
      </w:ins>
      <w:r>
        <w:rPr>
          <w:rFonts w:ascii="Times New Roman" w:hAnsi="Times New Roman"/>
          <w:spacing w:val="1"/>
          <w:sz w:val="19"/>
          <w:szCs w:val="19"/>
        </w:rPr>
        <w:t>t</w:t>
      </w:r>
      <w:proofErr w:type="gramEnd"/>
      <w:del w:id="96" w:author="Charles M. Folden III" w:date="2016-03-28T21:45:00Z">
        <w:r w:rsidDel="00CC35F0">
          <w:rPr>
            <w:rFonts w:ascii="Times New Roman" w:hAnsi="Times New Roman"/>
            <w:spacing w:val="1"/>
            <w:sz w:val="19"/>
            <w:szCs w:val="19"/>
          </w:rPr>
          <w:delText>e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in weapons</w:t>
      </w:r>
      <w:ins w:id="97" w:author="Charles M. Folden III" w:date="2016-03-28T21:54:00Z">
        <w:r w:rsidR="00425760">
          <w:rPr>
            <w:rFonts w:ascii="Times New Roman" w:hAnsi="Times New Roman"/>
            <w:spacing w:val="1"/>
            <w:sz w:val="19"/>
            <w:szCs w:val="19"/>
          </w:rPr>
          <w:t>-</w:t>
        </w:r>
      </w:ins>
      <w:del w:id="98" w:author="Charles M. Folden III" w:date="2016-03-28T21:54:00Z">
        <w:r w:rsidDel="00425760">
          <w:rPr>
            <w:rFonts w:ascii="Times New Roman" w:hAnsi="Times New Roman"/>
            <w:spacing w:val="1"/>
            <w:sz w:val="19"/>
            <w:szCs w:val="19"/>
          </w:rPr>
          <w:delText xml:space="preserve"> </w:delText>
        </w:r>
      </w:del>
      <w:r>
        <w:rPr>
          <w:rFonts w:ascii="Times New Roman" w:hAnsi="Times New Roman"/>
          <w:spacing w:val="1"/>
          <w:sz w:val="19"/>
          <w:szCs w:val="19"/>
        </w:rPr>
        <w:t>grade Pu</w:t>
      </w:r>
      <w:commentRangeEnd w:id="92"/>
      <w:r w:rsidR="00D84CFD">
        <w:rPr>
          <w:rStyle w:val="CommentReference"/>
        </w:rPr>
        <w:commentReference w:id="92"/>
      </w:r>
      <w:r>
        <w:rPr>
          <w:rFonts w:ascii="Times New Roman" w:hAnsi="Times New Roman"/>
          <w:spacing w:val="1"/>
          <w:sz w:val="19"/>
          <w:szCs w:val="19"/>
        </w:rPr>
        <w:t xml:space="preserve">. </w:t>
      </w:r>
    </w:p>
    <w:p w14:paraId="6987649A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3541"/>
        <w:rPr>
          <w:rFonts w:ascii="Times New Roman" w:hAnsi="Times New Roman"/>
        </w:rPr>
      </w:pPr>
    </w:p>
    <w:p w14:paraId="0A2B55B8" w14:textId="12D16878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In the current work, </w:t>
      </w:r>
      <w:del w:id="99" w:author="Charles M. Folden III" w:date="2016-03-28T21:53:00Z">
        <w:r w:rsidDel="00425760">
          <w:rPr>
            <w:rFonts w:ascii="Times New Roman" w:hAnsi="Times New Roman"/>
            <w:spacing w:val="2"/>
            <w:sz w:val="19"/>
            <w:szCs w:val="19"/>
          </w:rPr>
          <w:delText xml:space="preserve">a 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12.9 mg of </w:t>
      </w:r>
      <w:ins w:id="100" w:author="Charles M. Folden III" w:date="2016-03-28T21:58:00Z">
        <w:r w:rsidR="008C4EAC">
          <w:rPr>
            <w:rFonts w:ascii="Times New Roman" w:hAnsi="Times New Roman"/>
            <w:spacing w:val="2"/>
            <w:sz w:val="19"/>
            <w:szCs w:val="19"/>
          </w:rPr>
          <w:t>depleted uranium dioxide (</w:t>
        </w:r>
      </w:ins>
      <w:proofErr w:type="spellStart"/>
      <w:r>
        <w:rPr>
          <w:rFonts w:ascii="Times New Roman" w:hAnsi="Times New Roman"/>
          <w:spacing w:val="2"/>
          <w:sz w:val="19"/>
          <w:szCs w:val="19"/>
        </w:rPr>
        <w:t>DUO</w:t>
      </w:r>
      <w:ins w:id="101" w:author="Charles M. Folden III" w:date="2016-03-28T21:59:00Z">
        <w:r w:rsidR="008C4EAC" w:rsidRPr="008C4EAC">
          <w:rPr>
            <w:rFonts w:ascii="Times New Roman" w:hAnsi="Times New Roman"/>
            <w:spacing w:val="2"/>
            <w:sz w:val="19"/>
            <w:szCs w:val="19"/>
            <w:vertAlign w:val="subscript"/>
            <w:rPrChange w:id="102" w:author="Charles M. Folden III" w:date="2016-03-28T22:00:00Z">
              <w:rPr>
                <w:rFonts w:ascii="Times New Roman" w:hAnsi="Times New Roman"/>
                <w:spacing w:val="2"/>
                <w:sz w:val="19"/>
                <w:szCs w:val="19"/>
              </w:rPr>
            </w:rPrChange>
          </w:rPr>
          <w:t>2</w:t>
        </w:r>
        <w:proofErr w:type="spellEnd"/>
        <w:r w:rsidR="008C4EAC">
          <w:rPr>
            <w:rFonts w:ascii="Times New Roman" w:hAnsi="Times New Roman"/>
            <w:spacing w:val="2"/>
            <w:sz w:val="19"/>
            <w:szCs w:val="19"/>
          </w:rPr>
          <w:t xml:space="preserve">) </w:t>
        </w:r>
      </w:ins>
      <w:del w:id="103" w:author="Charles M. Folden III" w:date="2016-03-28T21:59:00Z">
        <w:r w:rsidRPr="008C4EAC" w:rsidDel="008C4EAC">
          <w:rPr>
            <w:rFonts w:ascii="Times New Roman" w:hAnsi="Times New Roman"/>
            <w:spacing w:val="2"/>
            <w:position w:val="-3"/>
            <w:sz w:val="19"/>
            <w:szCs w:val="19"/>
            <w:rPrChange w:id="104" w:author="Charles M. Folden III" w:date="2016-03-28T21:59:00Z">
              <w:rPr>
                <w:rFonts w:ascii="Times New Roman" w:hAnsi="Times New Roman"/>
                <w:spacing w:val="2"/>
                <w:position w:val="-3"/>
                <w:sz w:val="13"/>
                <w:szCs w:val="13"/>
              </w:rPr>
            </w:rPrChange>
          </w:rPr>
          <w:delText>2</w:delText>
        </w:r>
        <w:r w:rsidDel="008C4EAC">
          <w:rPr>
            <w:rFonts w:ascii="Times New Roman" w:hAnsi="Times New Roman"/>
            <w:spacing w:val="2"/>
            <w:sz w:val="19"/>
            <w:szCs w:val="19"/>
          </w:rPr>
          <w:delText xml:space="preserve"> 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was irradiated in a pseudo-fast </w:t>
      </w:r>
    </w:p>
    <w:p w14:paraId="3B842B4B" w14:textId="5A00F0E1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neutron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spectrum at the High Flux </w:t>
      </w:r>
      <w:del w:id="105" w:author="Charles M. Folden III" w:date="2016-03-28T22:26:00Z">
        <w:r w:rsidDel="00451186">
          <w:rPr>
            <w:rFonts w:ascii="Times New Roman" w:hAnsi="Times New Roman"/>
            <w:spacing w:val="1"/>
            <w:sz w:val="19"/>
            <w:szCs w:val="19"/>
          </w:rPr>
          <w:delText xml:space="preserve">isotope </w:delText>
        </w:r>
      </w:del>
      <w:ins w:id="106" w:author="Charles M. Folden III" w:date="2016-03-28T22:26:00Z">
        <w:r w:rsidR="00451186">
          <w:rPr>
            <w:rFonts w:ascii="Times New Roman" w:hAnsi="Times New Roman"/>
            <w:spacing w:val="1"/>
            <w:sz w:val="19"/>
            <w:szCs w:val="19"/>
          </w:rPr>
          <w:t>I</w:t>
        </w:r>
        <w:r w:rsidR="00451186">
          <w:rPr>
            <w:rFonts w:ascii="Times New Roman" w:hAnsi="Times New Roman"/>
            <w:spacing w:val="1"/>
            <w:sz w:val="19"/>
            <w:szCs w:val="19"/>
          </w:rPr>
          <w:t xml:space="preserve">sotope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Reactor </w:t>
      </w:r>
      <w:ins w:id="107" w:author="Charles M. Folden III" w:date="2016-03-28T22:26:00Z">
        <w:r w:rsidR="00451186">
          <w:rPr>
            <w:rFonts w:ascii="Times New Roman" w:hAnsi="Times New Roman"/>
            <w:spacing w:val="1"/>
            <w:sz w:val="19"/>
            <w:szCs w:val="19"/>
          </w:rPr>
          <w:t>(</w:t>
        </w:r>
        <w:proofErr w:type="spellStart"/>
        <w:r w:rsidR="00451186">
          <w:rPr>
            <w:rFonts w:ascii="Times New Roman" w:hAnsi="Times New Roman"/>
            <w:spacing w:val="1"/>
            <w:sz w:val="19"/>
            <w:szCs w:val="19"/>
          </w:rPr>
          <w:t>HFIR</w:t>
        </w:r>
        <w:proofErr w:type="spellEnd"/>
        <w:r w:rsidR="00451186">
          <w:rPr>
            <w:rFonts w:ascii="Times New Roman" w:hAnsi="Times New Roman"/>
            <w:spacing w:val="1"/>
            <w:sz w:val="19"/>
            <w:szCs w:val="19"/>
          </w:rPr>
          <w:t xml:space="preserve">)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at Oak Ridge National Lab- </w:t>
      </w:r>
    </w:p>
    <w:p w14:paraId="587D9F9B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6660E276" w14:textId="7ED43781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oratory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. The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DUO</w:t>
      </w:r>
      <w:ins w:id="108" w:author="Charles M. Folden III" w:date="2016-03-28T22:02:00Z">
        <w:r w:rsidR="008C4EAC" w:rsidRPr="008C4EAC">
          <w:rPr>
            <w:rFonts w:ascii="Times New Roman" w:hAnsi="Times New Roman"/>
            <w:spacing w:val="1"/>
            <w:sz w:val="19"/>
            <w:szCs w:val="19"/>
            <w:vertAlign w:val="subscript"/>
            <w:rPrChange w:id="109" w:author="Charles M. Folden III" w:date="2016-03-28T22:02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2</w:t>
        </w:r>
      </w:ins>
      <w:proofErr w:type="spellEnd"/>
      <w:del w:id="110" w:author="Charles M. Folden III" w:date="2016-03-28T22:02:00Z">
        <w:r w:rsidDel="008C4EAC">
          <w:rPr>
            <w:rFonts w:ascii="Times New Roman" w:hAnsi="Times New Roman"/>
            <w:spacing w:val="1"/>
            <w:position w:val="-3"/>
            <w:sz w:val="13"/>
            <w:szCs w:val="13"/>
          </w:rPr>
          <w:delText>2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pellet, containing FP and </w:t>
      </w:r>
      <w:commentRangeStart w:id="111"/>
      <w:r>
        <w:rPr>
          <w:rFonts w:ascii="Times New Roman" w:hAnsi="Times New Roman"/>
          <w:spacing w:val="1"/>
          <w:sz w:val="19"/>
          <w:szCs w:val="19"/>
        </w:rPr>
        <w:t>weapons-grade Pu</w:t>
      </w:r>
      <w:commentRangeEnd w:id="111"/>
      <w:r w:rsidR="00425760">
        <w:rPr>
          <w:rStyle w:val="CommentReference"/>
        </w:rPr>
        <w:commentReference w:id="111"/>
      </w:r>
      <w:r>
        <w:rPr>
          <w:rFonts w:ascii="Times New Roman" w:hAnsi="Times New Roman"/>
          <w:spacing w:val="1"/>
          <w:sz w:val="19"/>
          <w:szCs w:val="19"/>
        </w:rPr>
        <w:t xml:space="preserve">, was dissolved </w:t>
      </w:r>
    </w:p>
    <w:p w14:paraId="2DDCAAF3" w14:textId="28DDEF4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in</w:t>
      </w:r>
      <w:proofErr w:type="gramEnd"/>
      <w:del w:id="112" w:author="Charles M. Folden III" w:date="2016-03-28T21:54:00Z">
        <w:r w:rsidDel="00425760">
          <w:rPr>
            <w:rFonts w:ascii="Times New Roman" w:hAnsi="Times New Roman"/>
            <w:spacing w:val="1"/>
            <w:sz w:val="19"/>
            <w:szCs w:val="19"/>
          </w:rPr>
          <w:delText>to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113" w:author="Charles M. Folden III" w:date="2016-03-28T21:54:00Z">
        <w:r w:rsidDel="00425760">
          <w:rPr>
            <w:rFonts w:ascii="Times New Roman" w:hAnsi="Times New Roman"/>
            <w:spacing w:val="1"/>
            <w:sz w:val="19"/>
            <w:szCs w:val="19"/>
          </w:rPr>
          <w:delText xml:space="preserve">a nitric acid </w:delText>
        </w:r>
      </w:del>
      <w:proofErr w:type="spellStart"/>
      <w:ins w:id="114" w:author="Charles M. Folden III" w:date="2016-03-28T21:54:00Z">
        <w:r w:rsidR="00425760">
          <w:rPr>
            <w:rFonts w:ascii="Times New Roman" w:hAnsi="Times New Roman"/>
            <w:spacing w:val="1"/>
            <w:sz w:val="19"/>
            <w:szCs w:val="19"/>
          </w:rPr>
          <w:t>HNO</w:t>
        </w:r>
        <w:r w:rsidR="00425760" w:rsidRPr="00425760">
          <w:rPr>
            <w:rFonts w:ascii="Times New Roman" w:hAnsi="Times New Roman"/>
            <w:spacing w:val="1"/>
            <w:sz w:val="19"/>
            <w:szCs w:val="19"/>
            <w:vertAlign w:val="subscript"/>
            <w:rPrChange w:id="115" w:author="Charles M. Folden III" w:date="2016-03-28T21:54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3</w:t>
        </w:r>
        <w:proofErr w:type="spellEnd"/>
        <w:r w:rsidR="00425760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del w:id="116" w:author="Charles M. Folden III" w:date="2016-03-28T21:54:00Z">
        <w:r w:rsidDel="00425760">
          <w:rPr>
            <w:rFonts w:ascii="Times New Roman" w:hAnsi="Times New Roman"/>
            <w:spacing w:val="1"/>
            <w:sz w:val="19"/>
            <w:szCs w:val="19"/>
          </w:rPr>
          <w:delText xml:space="preserve">solution 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and subjected to two </w:t>
      </w:r>
      <w:del w:id="117" w:author="Charles M. Folden III" w:date="2016-03-28T21:49:00Z">
        <w:r w:rsidDel="00D84CFD">
          <w:rPr>
            <w:rFonts w:ascii="Times New Roman" w:hAnsi="Times New Roman"/>
            <w:spacing w:val="1"/>
            <w:sz w:val="19"/>
            <w:szCs w:val="19"/>
          </w:rPr>
          <w:delText>diferent</w:delText>
        </w:r>
      </w:del>
      <w:ins w:id="118" w:author="Charles M. Folden III" w:date="2016-03-28T21:49:00Z">
        <w:r w:rsidR="00D84CFD">
          <w:rPr>
            <w:rFonts w:ascii="Times New Roman" w:hAnsi="Times New Roman"/>
            <w:spacing w:val="1"/>
            <w:sz w:val="19"/>
            <w:szCs w:val="19"/>
          </w:rPr>
          <w:t>different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experiments </w:t>
      </w:r>
    </w:p>
    <w:p w14:paraId="0596FD34" w14:textId="77777777" w:rsidR="00ED53C2" w:rsidRDefault="00ED53C2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0C7C6DF7" w14:textId="77777777" w:rsidR="00ED53C2" w:rsidRDefault="00ED53C2">
      <w:pPr>
        <w:widowControl w:val="0"/>
        <w:autoSpaceDE w:val="0"/>
        <w:autoSpaceDN w:val="0"/>
        <w:adjustRightInd w:val="0"/>
        <w:spacing w:after="0" w:line="314" w:lineRule="exact"/>
        <w:ind w:right="63"/>
        <w:rPr>
          <w:rFonts w:ascii="Times New Roman" w:hAnsi="Times New Roman"/>
          <w:sz w:val="31"/>
          <w:szCs w:val="31"/>
        </w:rPr>
      </w:pPr>
    </w:p>
    <w:p w14:paraId="1C93477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5928820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0212424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2</w:t>
      </w:r>
    </w:p>
    <w:p w14:paraId="11858CE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space="720"/>
          <w:noEndnote/>
        </w:sectPr>
      </w:pPr>
    </w:p>
    <w:p w14:paraId="4B7BAECC" w14:textId="4DAEBC96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315" w:right="63"/>
        <w:rPr>
          <w:rFonts w:ascii="Times New Roman" w:hAnsi="Times New Roman"/>
          <w:sz w:val="24"/>
          <w:szCs w:val="24"/>
        </w:rPr>
      </w:pPr>
      <w:del w:id="119" w:author="Charles M. Folden III" w:date="2016-03-28T21:21:00Z">
        <w:r w:rsidDel="001D0FAA">
          <w:rPr>
            <w:noProof/>
          </w:rPr>
          <w:lastRenderedPageBreak/>
          <w:pict w14:anchorId="7EF5F982">
            <v:shape id="_x0000_s1028" type="#_x0000_t75" style="position:absolute;left:0;text-align:left;margin-left:0;margin-top:0;width:612pt;height:11in;z-index:-15;mso-position-horizontal-relative:page;mso-position-vertical-relative:page" o:allowincell="f">
              <v:imagedata r:id="rId8" o:title=""/>
              <w10:wrap anchorx="page" anchory="page"/>
            </v:shape>
          </w:pict>
        </w:r>
      </w:del>
      <w:proofErr w:type="gramStart"/>
      <w:r w:rsidR="002979B1">
        <w:rPr>
          <w:rFonts w:ascii="Times New Roman" w:hAnsi="Times New Roman"/>
          <w:spacing w:val="1"/>
          <w:sz w:val="19"/>
          <w:szCs w:val="19"/>
        </w:rPr>
        <w:t>for</w:t>
      </w:r>
      <w:proofErr w:type="gramEnd"/>
      <w:r w:rsidR="002979B1">
        <w:rPr>
          <w:rFonts w:ascii="Times New Roman" w:hAnsi="Times New Roman"/>
          <w:spacing w:val="1"/>
          <w:sz w:val="19"/>
          <w:szCs w:val="19"/>
        </w:rPr>
        <w:t xml:space="preserve"> DF characterization and Pu product recovery. Solutions were analyzed at </w:t>
      </w:r>
    </w:p>
    <w:p w14:paraId="62EDA50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51E093A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each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step with Inductively Coupled Plasma-Mass Spectrometry (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ICP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-MS). The </w:t>
      </w:r>
    </w:p>
    <w:p w14:paraId="2F8D112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51D915A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experimental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work used bench</w:t>
      </w:r>
      <w:del w:id="120" w:author="Charles M. Folden III" w:date="2016-03-28T22:23:00Z">
        <w:r w:rsidDel="00B60A57">
          <w:rPr>
            <w:rFonts w:ascii="Times New Roman" w:hAnsi="Times New Roman"/>
            <w:spacing w:val="1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top-scale methods to isolate a large fraction of </w:t>
      </w:r>
    </w:p>
    <w:p w14:paraId="1020C93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54D40E2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Pu, measure DFs for fission products, and measure </w:t>
      </w:r>
      <w:commentRangeStart w:id="121"/>
      <w:r>
        <w:rPr>
          <w:rFonts w:ascii="Times New Roman" w:hAnsi="Times New Roman"/>
          <w:spacing w:val="2"/>
          <w:sz w:val="19"/>
          <w:szCs w:val="19"/>
        </w:rPr>
        <w:t>gamma DFs</w:t>
      </w:r>
      <w:commentRangeEnd w:id="121"/>
      <w:r w:rsidR="00255092">
        <w:rPr>
          <w:rStyle w:val="CommentReference"/>
        </w:rPr>
        <w:commentReference w:id="121"/>
      </w:r>
      <w:r>
        <w:rPr>
          <w:rFonts w:ascii="Times New Roman" w:hAnsi="Times New Roman"/>
          <w:spacing w:val="2"/>
          <w:sz w:val="19"/>
          <w:szCs w:val="19"/>
        </w:rPr>
        <w:t xml:space="preserve"> as part of a </w:t>
      </w:r>
    </w:p>
    <w:p w14:paraId="662F0F4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  <w:sectPr w:rsidR="00ED53C2">
          <w:pgSz w:w="12240" w:h="15840"/>
          <w:pgMar w:top="2480" w:right="2620" w:bottom="340" w:left="2360" w:header="720" w:footer="720" w:gutter="0"/>
          <w:cols w:space="720"/>
          <w:noEndnote/>
        </w:sectPr>
      </w:pPr>
    </w:p>
    <w:p w14:paraId="366B2530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15" w:right="63"/>
        <w:rPr>
          <w:rFonts w:ascii="Times New Roman" w:hAnsi="Times New Roman"/>
          <w:sz w:val="28"/>
          <w:szCs w:val="28"/>
        </w:rPr>
      </w:pPr>
    </w:p>
    <w:p w14:paraId="477E73F6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35 </w:t>
      </w:r>
    </w:p>
    <w:p w14:paraId="59336FD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2555A1C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larger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project to develop forensic radio</w:t>
      </w:r>
      <w:del w:id="122" w:author="Charles M. Folden III" w:date="2016-03-28T22:07:00Z">
        <w:r w:rsidDel="00255092">
          <w:rPr>
            <w:rFonts w:ascii="Times New Roman" w:hAnsi="Times New Roman"/>
            <w:spacing w:val="1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analytical capabilities at Texas A&amp;M </w:t>
      </w:r>
    </w:p>
    <w:p w14:paraId="612B5A7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73AF3B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54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19"/>
          <w:szCs w:val="19"/>
        </w:rPr>
        <w:t xml:space="preserve">University. </w:t>
      </w:r>
    </w:p>
    <w:p w14:paraId="0BA42420" w14:textId="77777777" w:rsidR="00ED53C2" w:rsidRDefault="00ED53C2">
      <w:pPr>
        <w:widowControl w:val="0"/>
        <w:autoSpaceDE w:val="0"/>
        <w:autoSpaceDN w:val="0"/>
        <w:adjustRightInd w:val="0"/>
        <w:spacing w:after="0" w:line="158" w:lineRule="exact"/>
        <w:ind w:right="5411"/>
        <w:rPr>
          <w:rFonts w:ascii="Times New Roman" w:hAnsi="Times New Roman"/>
          <w:sz w:val="16"/>
          <w:szCs w:val="16"/>
        </w:rPr>
      </w:pPr>
    </w:p>
    <w:p w14:paraId="330A8A0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5411"/>
        <w:rPr>
          <w:rFonts w:ascii="Times New Roman" w:hAnsi="Times New Roman"/>
          <w:sz w:val="24"/>
          <w:szCs w:val="24"/>
        </w:rPr>
      </w:pPr>
    </w:p>
    <w:p w14:paraId="365E4DC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2"/>
          <w:sz w:val="19"/>
          <w:szCs w:val="19"/>
        </w:rPr>
        <w:t>Terminology.</w:t>
      </w:r>
      <w:r>
        <w:rPr>
          <w:rFonts w:ascii="Times New Roman" w:hAnsi="Times New Roman"/>
          <w:spacing w:val="2"/>
          <w:sz w:val="19"/>
          <w:szCs w:val="19"/>
        </w:rPr>
        <w:t xml:space="preserve"> A DC</w:t>
      </w:r>
      <w:del w:id="123" w:author="Charles M. Folden III" w:date="2016-03-28T22:14:00Z">
        <w:r w:rsidDel="004E49BF">
          <w:rPr>
            <w:rFonts w:ascii="Times New Roman" w:hAnsi="Times New Roman"/>
            <w:spacing w:val="2"/>
            <w:sz w:val="19"/>
            <w:szCs w:val="19"/>
          </w:rPr>
          <w:delText>s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 is defined as the concentration ratio between the organic </w:t>
      </w:r>
    </w:p>
    <w:p w14:paraId="5ADA318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FAA8292" w14:textId="6B6C751D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>(</w:t>
      </w:r>
      <w:proofErr w:type="gramStart"/>
      <w:r>
        <w:rPr>
          <w:rFonts w:ascii="Times New Roman" w:hAnsi="Times New Roman"/>
          <w:sz w:val="19"/>
          <w:szCs w:val="19"/>
        </w:rPr>
        <w:t>org</w:t>
      </w:r>
      <w:proofErr w:type="gramEnd"/>
      <w:r>
        <w:rPr>
          <w:rFonts w:ascii="Times New Roman" w:hAnsi="Times New Roman"/>
          <w:sz w:val="19"/>
          <w:szCs w:val="19"/>
        </w:rPr>
        <w:t>) and aqueous (</w:t>
      </w:r>
      <w:proofErr w:type="spellStart"/>
      <w:r>
        <w:rPr>
          <w:rFonts w:ascii="Times New Roman" w:hAnsi="Times New Roman"/>
          <w:sz w:val="19"/>
          <w:szCs w:val="19"/>
        </w:rPr>
        <w:t>aq</w:t>
      </w:r>
      <w:proofErr w:type="spellEnd"/>
      <w:r>
        <w:rPr>
          <w:rFonts w:ascii="Times New Roman" w:hAnsi="Times New Roman"/>
          <w:sz w:val="19"/>
          <w:szCs w:val="19"/>
        </w:rPr>
        <w:t>) phases as shown in Equation 1, and describes the</w:t>
      </w:r>
      <w:del w:id="124" w:author="Charles M. Folden III" w:date="2016-03-28T22:14:00Z">
        <w:r w:rsidDel="004E49BF">
          <w:rPr>
            <w:rFonts w:ascii="Times New Roman" w:hAnsi="Times New Roman"/>
            <w:sz w:val="19"/>
            <w:szCs w:val="19"/>
          </w:rPr>
          <w:delText xml:space="preserve"> steady-</w:delText>
        </w:r>
      </w:del>
      <w:r>
        <w:rPr>
          <w:rFonts w:ascii="Times New Roman" w:hAnsi="Times New Roman"/>
          <w:sz w:val="19"/>
          <w:szCs w:val="19"/>
        </w:rPr>
        <w:t xml:space="preserve"> </w:t>
      </w:r>
    </w:p>
    <w:p w14:paraId="4B60114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F839C8C" w14:textId="7DEAFA1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del w:id="125" w:author="Charles M. Folden III" w:date="2016-03-28T22:14:00Z">
        <w:r w:rsidDel="004E49BF">
          <w:rPr>
            <w:rFonts w:ascii="Times New Roman" w:hAnsi="Times New Roman"/>
            <w:spacing w:val="1"/>
            <w:sz w:val="19"/>
            <w:szCs w:val="19"/>
          </w:rPr>
          <w:delText xml:space="preserve">state </w:delText>
        </w:r>
      </w:del>
      <w:proofErr w:type="gramStart"/>
      <w:ins w:id="126" w:author="Charles M. Folden III" w:date="2016-03-28T22:14:00Z">
        <w:r w:rsidR="004E49BF">
          <w:rPr>
            <w:rFonts w:ascii="Times New Roman" w:hAnsi="Times New Roman"/>
            <w:spacing w:val="1"/>
            <w:sz w:val="19"/>
            <w:szCs w:val="19"/>
          </w:rPr>
          <w:t>equilibrium</w:t>
        </w:r>
        <w:proofErr w:type="gramEnd"/>
        <w:r w:rsidR="004E49BF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distribution of any species in the system during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separation pro- </w:t>
      </w:r>
    </w:p>
    <w:p w14:paraId="371972D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66575C9F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40893AA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40 </w:t>
      </w:r>
    </w:p>
    <w:p w14:paraId="6B9BA19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C92C29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pacing w:val="-6"/>
          <w:sz w:val="19"/>
          <w:szCs w:val="19"/>
        </w:rPr>
      </w:pPr>
      <w:proofErr w:type="spellStart"/>
      <w:proofErr w:type="gramStart"/>
      <w:r>
        <w:rPr>
          <w:rFonts w:ascii="Times New Roman" w:hAnsi="Times New Roman"/>
          <w:spacing w:val="-6"/>
          <w:sz w:val="19"/>
          <w:szCs w:val="19"/>
        </w:rPr>
        <w:t>cesses</w:t>
      </w:r>
      <w:proofErr w:type="spellEnd"/>
      <w:proofErr w:type="gramEnd"/>
      <w:r>
        <w:rPr>
          <w:rFonts w:ascii="Times New Roman" w:hAnsi="Times New Roman"/>
          <w:spacing w:val="-6"/>
          <w:sz w:val="19"/>
          <w:szCs w:val="19"/>
        </w:rPr>
        <w:t xml:space="preserve"> [4]: </w:t>
      </w:r>
    </w:p>
    <w:p w14:paraId="353F352E" w14:textId="77777777" w:rsidR="00ED53C2" w:rsidRDefault="002979B1">
      <w:pPr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6"/>
          <w:sz w:val="19"/>
          <w:szCs w:val="19"/>
        </w:rPr>
        <w:br w:type="column"/>
      </w:r>
    </w:p>
    <w:p w14:paraId="54E7ECE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077D61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05D4CC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6585EDD" w14:textId="77777777" w:rsidR="00ED53C2" w:rsidRDefault="002979B1">
      <w:pPr>
        <w:widowControl w:val="0"/>
        <w:autoSpaceDE w:val="0"/>
        <w:autoSpaceDN w:val="0"/>
        <w:adjustRightInd w:val="0"/>
        <w:spacing w:after="0" w:line="448" w:lineRule="exact"/>
        <w:rPr>
          <w:rFonts w:ascii="Garamond" w:hAnsi="Garamond" w:cs="Garamond"/>
          <w:i/>
          <w:iCs/>
          <w:sz w:val="13"/>
          <w:szCs w:val="13"/>
        </w:rPr>
      </w:pPr>
      <w:r>
        <w:rPr>
          <w:rFonts w:ascii="Garamond" w:hAnsi="Garamond" w:cs="Garamond"/>
          <w:i/>
          <w:iCs/>
          <w:spacing w:val="5"/>
          <w:sz w:val="19"/>
          <w:szCs w:val="19"/>
        </w:rPr>
        <w:t>DC</w:t>
      </w:r>
      <w:r>
        <w:rPr>
          <w:rFonts w:ascii="Times New Roman" w:hAnsi="Times New Roman"/>
          <w:spacing w:val="5"/>
          <w:sz w:val="19"/>
          <w:szCs w:val="19"/>
        </w:rPr>
        <w:t xml:space="preserve"> =</w:t>
      </w:r>
      <w:r>
        <w:rPr>
          <w:rFonts w:ascii="Garamond" w:hAnsi="Garamond" w:cs="Garamond"/>
          <w:i/>
          <w:iCs/>
          <w:spacing w:val="5"/>
          <w:sz w:val="19"/>
          <w:szCs w:val="19"/>
        </w:rPr>
        <w:t xml:space="preserve"> </w:t>
      </w:r>
      <w:proofErr w:type="spellStart"/>
      <w:r>
        <w:rPr>
          <w:rFonts w:ascii="Garamond" w:hAnsi="Garamond" w:cs="Garamond"/>
          <w:i/>
          <w:iCs/>
          <w:spacing w:val="5"/>
          <w:sz w:val="19"/>
          <w:szCs w:val="19"/>
        </w:rPr>
        <w:t>cc</w:t>
      </w:r>
      <w:r>
        <w:rPr>
          <w:rFonts w:ascii="Garamond" w:hAnsi="Garamond" w:cs="Garamond"/>
          <w:i/>
          <w:iCs/>
          <w:spacing w:val="5"/>
          <w:sz w:val="13"/>
          <w:szCs w:val="13"/>
        </w:rPr>
        <w:t>org</w:t>
      </w:r>
      <w:proofErr w:type="spellEnd"/>
      <w:r>
        <w:rPr>
          <w:rFonts w:ascii="Garamond" w:hAnsi="Garamond" w:cs="Garamond"/>
          <w:i/>
          <w:iCs/>
          <w:spacing w:val="5"/>
          <w:sz w:val="13"/>
          <w:szCs w:val="13"/>
        </w:rPr>
        <w:t xml:space="preserve"> </w:t>
      </w:r>
      <w:proofErr w:type="spellStart"/>
      <w:r>
        <w:rPr>
          <w:rFonts w:ascii="Garamond" w:hAnsi="Garamond" w:cs="Garamond"/>
          <w:i/>
          <w:iCs/>
          <w:sz w:val="13"/>
          <w:szCs w:val="13"/>
        </w:rPr>
        <w:t>aq</w:t>
      </w:r>
      <w:proofErr w:type="spellEnd"/>
      <w:r>
        <w:rPr>
          <w:rFonts w:ascii="Garamond" w:hAnsi="Garamond" w:cs="Garamond"/>
          <w:i/>
          <w:iCs/>
          <w:sz w:val="13"/>
          <w:szCs w:val="13"/>
        </w:rPr>
        <w:t xml:space="preserve"> </w:t>
      </w:r>
    </w:p>
    <w:p w14:paraId="473C3102" w14:textId="77777777" w:rsidR="00ED53C2" w:rsidRDefault="002979B1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8"/>
          <w:szCs w:val="28"/>
        </w:rPr>
      </w:pPr>
      <w:r>
        <w:rPr>
          <w:rFonts w:ascii="Garamond" w:hAnsi="Garamond" w:cs="Garamond"/>
          <w:i/>
          <w:iCs/>
          <w:sz w:val="13"/>
          <w:szCs w:val="13"/>
        </w:rPr>
        <w:br w:type="column"/>
      </w:r>
    </w:p>
    <w:p w14:paraId="6B30E2B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D76107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561C56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2DEA7A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-10"/>
          <w:sz w:val="19"/>
          <w:szCs w:val="19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(1) </w:t>
      </w:r>
    </w:p>
    <w:p w14:paraId="42D39EF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-10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num="4" w:space="720" w:equalWidth="0">
            <w:col w:w="116" w:space="199"/>
            <w:col w:w="833" w:space="2115"/>
            <w:col w:w="937" w:space="2733"/>
            <w:col w:w="325"/>
          </w:cols>
          <w:noEndnote/>
        </w:sectPr>
      </w:pPr>
    </w:p>
    <w:p w14:paraId="4B85707F" w14:textId="77777777" w:rsidR="00ED53C2" w:rsidRDefault="00ED53C2">
      <w:pPr>
        <w:widowControl w:val="0"/>
        <w:autoSpaceDE w:val="0"/>
        <w:autoSpaceDN w:val="0"/>
        <w:adjustRightInd w:val="0"/>
        <w:spacing w:after="0" w:line="243" w:lineRule="exact"/>
        <w:ind w:right="63"/>
        <w:rPr>
          <w:rFonts w:ascii="Times New Roman" w:hAnsi="Times New Roman"/>
          <w:sz w:val="24"/>
          <w:szCs w:val="24"/>
        </w:rPr>
      </w:pPr>
    </w:p>
    <w:p w14:paraId="5939960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where</w:t>
      </w:r>
      <w:proofErr w:type="gramEnd"/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c</w:t>
      </w:r>
      <w:r>
        <w:rPr>
          <w:rFonts w:ascii="Times New Roman" w:hAnsi="Times New Roman"/>
          <w:spacing w:val="1"/>
          <w:sz w:val="19"/>
          <w:szCs w:val="19"/>
        </w:rPr>
        <w:t xml:space="preserve"> is the concentration of the specific species in the indicated phase. </w:t>
      </w:r>
    </w:p>
    <w:p w14:paraId="113D2E8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z w:val="20"/>
          <w:szCs w:val="20"/>
        </w:rPr>
      </w:pPr>
    </w:p>
    <w:p w14:paraId="732E124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2"/>
          <w:sz w:val="19"/>
          <w:szCs w:val="19"/>
        </w:rPr>
        <w:t>DCs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are specific to an element and vary widely with the concentration and </w:t>
      </w:r>
    </w:p>
    <w:p w14:paraId="497F506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343D7FE0" w14:textId="2226452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temperature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of the solvents. They are also </w:t>
      </w:r>
      <w:del w:id="127" w:author="Charles M. Folden III" w:date="2016-03-28T22:14:00Z">
        <w:r w:rsidDel="004E49BF">
          <w:rPr>
            <w:rFonts w:ascii="Times New Roman" w:hAnsi="Times New Roman"/>
            <w:spacing w:val="2"/>
            <w:sz w:val="19"/>
            <w:szCs w:val="19"/>
          </w:rPr>
          <w:delText>afected</w:delText>
        </w:r>
      </w:del>
      <w:ins w:id="128" w:author="Charles M. Folden III" w:date="2016-03-28T22:14:00Z">
        <w:r w:rsidR="004E49BF">
          <w:rPr>
            <w:rFonts w:ascii="Times New Roman" w:hAnsi="Times New Roman"/>
            <w:spacing w:val="2"/>
            <w:sz w:val="19"/>
            <w:szCs w:val="19"/>
          </w:rPr>
          <w:t>affected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 by saturation of uranium </w:t>
      </w:r>
    </w:p>
    <w:p w14:paraId="365F8E2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0ADCC5C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plutonium in the system and time since preparation of the solution [3, 21]. </w:t>
      </w:r>
    </w:p>
    <w:p w14:paraId="529C672A" w14:textId="77777777" w:rsidR="00ED53C2" w:rsidRDefault="00ED53C2">
      <w:pPr>
        <w:widowControl w:val="0"/>
        <w:autoSpaceDE w:val="0"/>
        <w:autoSpaceDN w:val="0"/>
        <w:adjustRightInd w:val="0"/>
        <w:spacing w:after="0" w:line="220" w:lineRule="exact"/>
        <w:ind w:left="315" w:right="63"/>
        <w:rPr>
          <w:rFonts w:ascii="Times New Roman" w:hAnsi="Times New Roman"/>
        </w:rPr>
      </w:pPr>
    </w:p>
    <w:p w14:paraId="552EAA78" w14:textId="77777777" w:rsidR="00ED53C2" w:rsidRDefault="002979B1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6" w:lineRule="exact"/>
        <w:ind w:left="10"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45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19"/>
          <w:szCs w:val="19"/>
        </w:rPr>
        <w:t xml:space="preserve">For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>, the fraction of mass</w:t>
      </w:r>
      <w:r>
        <w:rPr>
          <w:rFonts w:ascii="Garamond" w:hAnsi="Garamond" w:cs="Garamond"/>
          <w:i/>
          <w:iCs/>
          <w:spacing w:val="2"/>
          <w:sz w:val="19"/>
          <w:szCs w:val="19"/>
        </w:rPr>
        <w:t xml:space="preserve"> f</w:t>
      </w:r>
      <w:r>
        <w:rPr>
          <w:rFonts w:ascii="Garamond" w:hAnsi="Garamond" w:cs="Garamond"/>
          <w:i/>
          <w:iCs/>
          <w:spacing w:val="2"/>
          <w:position w:val="-3"/>
          <w:sz w:val="13"/>
          <w:szCs w:val="13"/>
        </w:rPr>
        <w:t>org</w:t>
      </w:r>
      <w:r>
        <w:rPr>
          <w:rFonts w:ascii="Times New Roman" w:hAnsi="Times New Roman"/>
          <w:spacing w:val="2"/>
          <w:sz w:val="19"/>
          <w:szCs w:val="19"/>
        </w:rPr>
        <w:t xml:space="preserve"> deposited in the organic (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) phase </w:t>
      </w:r>
    </w:p>
    <w:p w14:paraId="7A4EB33A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left="10" w:right="140" w:firstLine="305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for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 single element (assuming equal contact volumes) is given by Equation 2. </w:t>
      </w:r>
    </w:p>
    <w:p w14:paraId="383EBF04" w14:textId="77777777" w:rsidR="00ED53C2" w:rsidRDefault="00ED53C2">
      <w:pPr>
        <w:widowControl w:val="0"/>
        <w:autoSpaceDE w:val="0"/>
        <w:autoSpaceDN w:val="0"/>
        <w:adjustRightInd w:val="0"/>
        <w:spacing w:after="0" w:line="91" w:lineRule="exact"/>
        <w:ind w:left="10" w:right="140" w:firstLine="305"/>
        <w:rPr>
          <w:rFonts w:ascii="Times New Roman" w:hAnsi="Times New Roman"/>
          <w:sz w:val="9"/>
          <w:szCs w:val="9"/>
        </w:rPr>
      </w:pPr>
    </w:p>
    <w:p w14:paraId="5A32DB8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 w:right="140" w:firstLine="305"/>
        <w:rPr>
          <w:rFonts w:ascii="Times New Roman" w:hAnsi="Times New Roman"/>
          <w:sz w:val="24"/>
          <w:szCs w:val="24"/>
        </w:rPr>
      </w:pPr>
    </w:p>
    <w:p w14:paraId="6C1D03D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 w:right="140" w:firstLine="305"/>
        <w:rPr>
          <w:rFonts w:ascii="Times New Roman" w:hAnsi="Times New Roman"/>
          <w:sz w:val="24"/>
          <w:szCs w:val="24"/>
        </w:rPr>
      </w:pPr>
    </w:p>
    <w:p w14:paraId="302A211C" w14:textId="77777777" w:rsidR="00ED53C2" w:rsidRDefault="002979B1">
      <w:pPr>
        <w:widowControl w:val="0"/>
        <w:tabs>
          <w:tab w:val="left" w:pos="6916"/>
        </w:tabs>
        <w:autoSpaceDE w:val="0"/>
        <w:autoSpaceDN w:val="0"/>
        <w:adjustRightInd w:val="0"/>
        <w:spacing w:after="0" w:line="243" w:lineRule="exact"/>
        <w:ind w:left="2819" w:right="63"/>
        <w:rPr>
          <w:rFonts w:ascii="Times New Roman" w:hAnsi="Times New Roman"/>
          <w:spacing w:val="-10"/>
          <w:sz w:val="19"/>
          <w:szCs w:val="19"/>
        </w:rPr>
      </w:pPr>
      <w:proofErr w:type="gramStart"/>
      <w:r>
        <w:rPr>
          <w:rFonts w:ascii="Garamond" w:hAnsi="Garamond" w:cs="Garamond"/>
          <w:i/>
          <w:iCs/>
          <w:spacing w:val="3"/>
          <w:sz w:val="19"/>
          <w:szCs w:val="19"/>
        </w:rPr>
        <w:t>f</w:t>
      </w:r>
      <w:r>
        <w:rPr>
          <w:rFonts w:ascii="Garamond" w:hAnsi="Garamond" w:cs="Garamond"/>
          <w:i/>
          <w:iCs/>
          <w:spacing w:val="3"/>
          <w:position w:val="-3"/>
          <w:sz w:val="13"/>
          <w:szCs w:val="13"/>
        </w:rPr>
        <w:t>org</w:t>
      </w:r>
      <w:proofErr w:type="gramEnd"/>
      <w:r>
        <w:rPr>
          <w:rFonts w:ascii="Times New Roman" w:hAnsi="Times New Roman"/>
          <w:spacing w:val="3"/>
          <w:sz w:val="19"/>
          <w:szCs w:val="19"/>
        </w:rPr>
        <w:t xml:space="preserve"> = (1 +</w:t>
      </w:r>
      <w:r>
        <w:rPr>
          <w:rFonts w:ascii="Garamond" w:hAnsi="Garamond" w:cs="Garamond"/>
          <w:i/>
          <w:iCs/>
          <w:spacing w:val="3"/>
          <w:sz w:val="19"/>
          <w:szCs w:val="19"/>
        </w:rPr>
        <w:t xml:space="preserve"> DC</w:t>
      </w:r>
      <w:r>
        <w:rPr>
          <w:rFonts w:ascii="Symbol" w:hAnsi="Symbol" w:cs="Symbol"/>
          <w:spacing w:val="-14"/>
          <w:position w:val="5"/>
          <w:sz w:val="13"/>
          <w:szCs w:val="13"/>
        </w:rPr>
        <w:sym w:font="Symbol" w:char="F02D"/>
      </w:r>
      <w:r>
        <w:rPr>
          <w:rFonts w:ascii="Times New Roman" w:hAnsi="Times New Roman"/>
          <w:spacing w:val="-14"/>
          <w:position w:val="7"/>
          <w:sz w:val="13"/>
          <w:szCs w:val="13"/>
        </w:rPr>
        <w:t>1</w:t>
      </w:r>
      <w:r>
        <w:rPr>
          <w:rFonts w:ascii="Times New Roman" w:hAnsi="Times New Roman"/>
          <w:spacing w:val="-14"/>
          <w:sz w:val="19"/>
          <w:szCs w:val="19"/>
        </w:rPr>
        <w:t>)</w:t>
      </w:r>
      <w:r>
        <w:rPr>
          <w:rFonts w:ascii="Symbol" w:hAnsi="Symbol" w:cs="Symbol"/>
          <w:spacing w:val="-14"/>
          <w:position w:val="5"/>
          <w:sz w:val="13"/>
          <w:szCs w:val="13"/>
        </w:rPr>
        <w:sym w:font="Symbol" w:char="F02D"/>
      </w:r>
      <w:r>
        <w:rPr>
          <w:rFonts w:ascii="Times New Roman" w:hAnsi="Times New Roman"/>
          <w:spacing w:val="-14"/>
          <w:sz w:val="13"/>
          <w:szCs w:val="13"/>
        </w:rPr>
        <w:t xml:space="preserve">1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0"/>
          <w:sz w:val="19"/>
          <w:szCs w:val="19"/>
        </w:rPr>
        <w:t xml:space="preserve">(2) </w:t>
      </w:r>
    </w:p>
    <w:p w14:paraId="5B44F155" w14:textId="77777777" w:rsidR="00ED53C2" w:rsidRDefault="00ED53C2">
      <w:pPr>
        <w:widowControl w:val="0"/>
        <w:tabs>
          <w:tab w:val="left" w:pos="6916"/>
        </w:tabs>
        <w:autoSpaceDE w:val="0"/>
        <w:autoSpaceDN w:val="0"/>
        <w:adjustRightInd w:val="0"/>
        <w:spacing w:after="0" w:line="140" w:lineRule="exact"/>
        <w:ind w:left="2819" w:right="63"/>
        <w:rPr>
          <w:rFonts w:ascii="Times New Roman" w:hAnsi="Times New Roman"/>
          <w:sz w:val="14"/>
          <w:szCs w:val="14"/>
        </w:rPr>
      </w:pPr>
    </w:p>
    <w:p w14:paraId="7EEB32A0" w14:textId="77777777" w:rsidR="00ED53C2" w:rsidRDefault="00ED53C2">
      <w:pPr>
        <w:widowControl w:val="0"/>
        <w:tabs>
          <w:tab w:val="left" w:pos="6916"/>
        </w:tabs>
        <w:autoSpaceDE w:val="0"/>
        <w:autoSpaceDN w:val="0"/>
        <w:adjustRightInd w:val="0"/>
        <w:spacing w:after="0" w:line="240" w:lineRule="exact"/>
        <w:ind w:left="2819" w:right="63"/>
        <w:rPr>
          <w:rFonts w:ascii="Times New Roman" w:hAnsi="Times New Roman"/>
          <w:sz w:val="24"/>
          <w:szCs w:val="24"/>
        </w:rPr>
      </w:pPr>
    </w:p>
    <w:p w14:paraId="200221C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After several cycles of plutonium extraction/decontamination are complete, </w:t>
      </w:r>
    </w:p>
    <w:p w14:paraId="0CD6C0A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z w:val="20"/>
          <w:szCs w:val="20"/>
        </w:rPr>
      </w:pPr>
    </w:p>
    <w:p w14:paraId="25A9E66B" w14:textId="099D9BE5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the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measured </w:t>
      </w:r>
      <w:del w:id="129" w:author="Charles M. Folden III" w:date="2016-03-28T22:19:00Z">
        <w:r w:rsidDel="0072087D">
          <w:rPr>
            <w:rFonts w:ascii="Times New Roman" w:hAnsi="Times New Roman"/>
            <w:spacing w:val="1"/>
            <w:sz w:val="19"/>
            <w:szCs w:val="19"/>
          </w:rPr>
          <w:delText>efectiveness</w:delText>
        </w:r>
      </w:del>
      <w:ins w:id="130" w:author="Charles M. Folden III" w:date="2016-03-28T22:19:00Z">
        <w:r w:rsidR="0072087D">
          <w:rPr>
            <w:rFonts w:ascii="Times New Roman" w:hAnsi="Times New Roman"/>
            <w:spacing w:val="1"/>
            <w:sz w:val="19"/>
            <w:szCs w:val="19"/>
          </w:rPr>
          <w:t>effectiveness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of a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cycle is described by the DF, which is </w:t>
      </w:r>
    </w:p>
    <w:p w14:paraId="01F9543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552178EF" w14:textId="6A5FA842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fundamentally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determined by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DCs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and measure the </w:t>
      </w:r>
      <w:del w:id="131" w:author="Charles M. Folden III" w:date="2016-03-28T22:20:00Z">
        <w:r w:rsidDel="0072087D">
          <w:rPr>
            <w:rFonts w:ascii="Times New Roman" w:hAnsi="Times New Roman"/>
            <w:spacing w:val="1"/>
            <w:sz w:val="19"/>
            <w:szCs w:val="19"/>
          </w:rPr>
          <w:delText>efectiveness</w:delText>
        </w:r>
      </w:del>
      <w:ins w:id="132" w:author="Charles M. Folden III" w:date="2016-03-28T22:20:00Z">
        <w:r w:rsidR="0072087D">
          <w:rPr>
            <w:rFonts w:ascii="Times New Roman" w:hAnsi="Times New Roman"/>
            <w:spacing w:val="1"/>
            <w:sz w:val="19"/>
            <w:szCs w:val="19"/>
          </w:rPr>
          <w:t>effectiveness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with which a </w:t>
      </w:r>
    </w:p>
    <w:p w14:paraId="00293B5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48D5A91B" w14:textId="77777777" w:rsidR="00ED53C2" w:rsidRDefault="002979B1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9" w:lineRule="exact"/>
        <w:ind w:left="10"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50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9"/>
          <w:szCs w:val="19"/>
        </w:rPr>
        <w:t>contaminant,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j</w:t>
      </w:r>
      <w:r>
        <w:rPr>
          <w:rFonts w:ascii="Times New Roman" w:hAnsi="Times New Roman"/>
          <w:spacing w:val="1"/>
          <w:sz w:val="19"/>
          <w:szCs w:val="19"/>
        </w:rPr>
        <w:t xml:space="preserve">, is removed from a product. In this work, the product of interest </w:t>
      </w:r>
    </w:p>
    <w:p w14:paraId="47C5555D" w14:textId="77777777" w:rsidR="00ED53C2" w:rsidRDefault="00ED53C2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9" w:lineRule="exact"/>
        <w:ind w:left="10" w:right="63"/>
        <w:rPr>
          <w:rFonts w:ascii="Times New Roman" w:hAnsi="Times New Roman"/>
          <w:sz w:val="20"/>
          <w:szCs w:val="20"/>
        </w:rPr>
      </w:pPr>
    </w:p>
    <w:p w14:paraId="7868AFDE" w14:textId="3C588E5A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 w:right="2220" w:firstLine="305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133" w:author="Charles M. Folden III" w:date="2016-03-28T22:21:00Z">
        <w:r w:rsidDel="00163DC0">
          <w:rPr>
            <w:rFonts w:ascii="Times New Roman" w:hAnsi="Times New Roman"/>
            <w:spacing w:val="1"/>
            <w:sz w:val="19"/>
            <w:szCs w:val="19"/>
          </w:rPr>
          <w:delText>plutonium</w:delText>
        </w:r>
      </w:del>
      <w:ins w:id="134" w:author="Charles M. Folden III" w:date="2016-03-28T22:21:00Z">
        <w:r w:rsidR="00163DC0">
          <w:rPr>
            <w:rFonts w:ascii="Times New Roman" w:hAnsi="Times New Roman"/>
            <w:spacing w:val="1"/>
            <w:sz w:val="19"/>
            <w:szCs w:val="19"/>
          </w:rPr>
          <w:t>Pu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, and the DF is defined by Equation 3. </w:t>
      </w:r>
    </w:p>
    <w:p w14:paraId="632FC4BE" w14:textId="77777777" w:rsidR="00ED53C2" w:rsidRDefault="00ED53C2">
      <w:pPr>
        <w:widowControl w:val="0"/>
        <w:autoSpaceDE w:val="0"/>
        <w:autoSpaceDN w:val="0"/>
        <w:adjustRightInd w:val="0"/>
        <w:spacing w:after="0" w:line="274" w:lineRule="exact"/>
        <w:ind w:left="10" w:right="2220" w:firstLine="305"/>
        <w:rPr>
          <w:rFonts w:ascii="Times New Roman" w:hAnsi="Times New Roman"/>
          <w:sz w:val="27"/>
          <w:szCs w:val="27"/>
        </w:rPr>
      </w:pPr>
    </w:p>
    <w:p w14:paraId="3A9B98D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 w:right="2220" w:firstLine="305"/>
        <w:rPr>
          <w:rFonts w:ascii="Times New Roman" w:hAnsi="Times New Roman"/>
          <w:sz w:val="24"/>
          <w:szCs w:val="24"/>
        </w:rPr>
      </w:pPr>
    </w:p>
    <w:p w14:paraId="7E437EE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 w:right="2220" w:firstLine="305"/>
        <w:rPr>
          <w:rFonts w:ascii="Times New Roman" w:hAnsi="Times New Roman"/>
          <w:sz w:val="24"/>
          <w:szCs w:val="24"/>
        </w:rPr>
      </w:pPr>
    </w:p>
    <w:p w14:paraId="7E68DF2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 w:right="2220" w:firstLine="305"/>
        <w:rPr>
          <w:rFonts w:ascii="Times New Roman" w:hAnsi="Times New Roman"/>
          <w:sz w:val="24"/>
          <w:szCs w:val="24"/>
        </w:rPr>
      </w:pPr>
    </w:p>
    <w:p w14:paraId="1845B6A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3</w:t>
      </w:r>
    </w:p>
    <w:p w14:paraId="457D1CA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60" w:header="720" w:footer="720" w:gutter="0"/>
          <w:cols w:space="720"/>
          <w:noEndnote/>
        </w:sectPr>
      </w:pPr>
    </w:p>
    <w:p w14:paraId="6BC01EE8" w14:textId="0D3C82DF" w:rsidR="00ED53C2" w:rsidRDefault="00FA20B4">
      <w:pPr>
        <w:widowControl w:val="0"/>
        <w:autoSpaceDE w:val="0"/>
        <w:autoSpaceDN w:val="0"/>
        <w:adjustRightInd w:val="0"/>
        <w:spacing w:after="0" w:line="222" w:lineRule="exact"/>
        <w:ind w:left="3682" w:right="3046" w:firstLine="62"/>
        <w:rPr>
          <w:rFonts w:ascii="Times New Roman" w:hAnsi="Times New Roman"/>
          <w:sz w:val="24"/>
          <w:szCs w:val="24"/>
        </w:rPr>
      </w:pPr>
      <w:del w:id="135" w:author="Charles M. Folden III" w:date="2016-03-28T21:22:00Z">
        <w:r w:rsidDel="001D0FAA">
          <w:rPr>
            <w:noProof/>
          </w:rPr>
          <w:lastRenderedPageBreak/>
          <w:pict w14:anchorId="3D71EDA8">
            <v:shape id="_x0000_s1029" type="#_x0000_t75" style="position:absolute;left:0;text-align:left;margin-left:0;margin-top:0;width:612pt;height:11in;z-index:-14;mso-position-horizontal-relative:page;mso-position-vertical-relative:page" o:allowincell="f">
              <v:imagedata r:id="rId7" o:title=""/>
              <w10:wrap anchorx="page" anchory="page"/>
            </v:shape>
          </w:pict>
        </w:r>
      </w:del>
      <w:proofErr w:type="gramStart"/>
      <w:r w:rsidR="002979B1">
        <w:rPr>
          <w:rFonts w:ascii="Garamond" w:hAnsi="Garamond" w:cs="Garamond"/>
          <w:i/>
          <w:iCs/>
          <w:spacing w:val="3"/>
          <w:sz w:val="13"/>
          <w:szCs w:val="13"/>
        </w:rPr>
        <w:t>c</w:t>
      </w:r>
      <w:r w:rsidR="002979B1">
        <w:rPr>
          <w:rFonts w:ascii="Garamond" w:hAnsi="Garamond" w:cs="Garamond"/>
          <w:i/>
          <w:iCs/>
          <w:spacing w:val="3"/>
          <w:position w:val="-2"/>
          <w:sz w:val="9"/>
          <w:szCs w:val="9"/>
          <w:u w:val="single"/>
        </w:rPr>
        <w:t>j</w:t>
      </w:r>
      <w:proofErr w:type="gramEnd"/>
      <w:r w:rsidR="002979B1">
        <w:rPr>
          <w:rFonts w:ascii="Garamond" w:hAnsi="Garamond" w:cs="Garamond"/>
          <w:i/>
          <w:iCs/>
          <w:spacing w:val="3"/>
          <w:position w:val="-2"/>
          <w:sz w:val="9"/>
          <w:szCs w:val="9"/>
        </w:rPr>
        <w:t xml:space="preserve"> </w:t>
      </w:r>
    </w:p>
    <w:p w14:paraId="446EA2FE" w14:textId="77777777" w:rsidR="00ED53C2" w:rsidRDefault="002979B1">
      <w:pPr>
        <w:widowControl w:val="0"/>
        <w:autoSpaceDE w:val="0"/>
        <w:autoSpaceDN w:val="0"/>
        <w:adjustRightInd w:val="0"/>
        <w:spacing w:after="0" w:line="228" w:lineRule="exact"/>
        <w:ind w:left="2962" w:right="2477" w:firstLine="71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Garamond" w:hAnsi="Garamond" w:cs="Garamond"/>
          <w:i/>
          <w:iCs/>
          <w:spacing w:val="4"/>
          <w:sz w:val="13"/>
          <w:szCs w:val="13"/>
        </w:rPr>
        <w:t>c</w:t>
      </w:r>
      <w:r>
        <w:rPr>
          <w:rFonts w:ascii="Garamond" w:hAnsi="Garamond" w:cs="Garamond"/>
          <w:i/>
          <w:iCs/>
          <w:spacing w:val="4"/>
          <w:position w:val="-2"/>
          <w:sz w:val="9"/>
          <w:szCs w:val="9"/>
        </w:rPr>
        <w:t>P</w:t>
      </w:r>
      <w:proofErr w:type="gramEnd"/>
      <w:r>
        <w:rPr>
          <w:rFonts w:ascii="Garamond" w:hAnsi="Garamond" w:cs="Garamond"/>
          <w:i/>
          <w:iCs/>
          <w:spacing w:val="4"/>
          <w:position w:val="4"/>
          <w:sz w:val="9"/>
          <w:szCs w:val="9"/>
        </w:rPr>
        <w:t xml:space="preserve"> u</w:t>
      </w:r>
      <w:r>
        <w:rPr>
          <w:rFonts w:ascii="Garamond" w:hAnsi="Garamond" w:cs="Garamond"/>
          <w:i/>
          <w:iCs/>
          <w:spacing w:val="4"/>
          <w:sz w:val="13"/>
          <w:szCs w:val="13"/>
          <w:u w:val="single"/>
        </w:rPr>
        <w:t xml:space="preserve"> initial</w:t>
      </w:r>
      <w:r>
        <w:rPr>
          <w:rFonts w:ascii="Garamond" w:hAnsi="Garamond" w:cs="Garamond"/>
          <w:i/>
          <w:iCs/>
          <w:spacing w:val="4"/>
          <w:sz w:val="13"/>
          <w:szCs w:val="13"/>
        </w:rPr>
        <w:t xml:space="preserve"> </w:t>
      </w:r>
    </w:p>
    <w:p w14:paraId="636FB5B9" w14:textId="77777777" w:rsidR="00ED53C2" w:rsidRDefault="002979B1">
      <w:pPr>
        <w:widowControl w:val="0"/>
        <w:tabs>
          <w:tab w:val="left" w:pos="6916"/>
        </w:tabs>
        <w:autoSpaceDE w:val="0"/>
        <w:autoSpaceDN w:val="0"/>
        <w:adjustRightInd w:val="0"/>
        <w:spacing w:after="0" w:line="107" w:lineRule="exact"/>
        <w:ind w:left="2962" w:right="70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4"/>
          <w:sz w:val="19"/>
          <w:szCs w:val="19"/>
        </w:rPr>
        <w:t>DF</w:t>
      </w:r>
      <w:r>
        <w:rPr>
          <w:rFonts w:ascii="Garamond" w:hAnsi="Garamond" w:cs="Garamond"/>
          <w:i/>
          <w:iCs/>
          <w:spacing w:val="4"/>
          <w:position w:val="-3"/>
          <w:sz w:val="13"/>
          <w:szCs w:val="13"/>
        </w:rPr>
        <w:t>j</w:t>
      </w:r>
      <w:r>
        <w:rPr>
          <w:rFonts w:ascii="Times New Roman" w:hAnsi="Times New Roman"/>
          <w:spacing w:val="4"/>
          <w:sz w:val="19"/>
          <w:szCs w:val="19"/>
        </w:rPr>
        <w:t xml:space="preserve"> =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0"/>
          <w:sz w:val="19"/>
          <w:szCs w:val="19"/>
        </w:rPr>
        <w:t xml:space="preserve">(3) </w:t>
      </w:r>
    </w:p>
    <w:p w14:paraId="4F9B7709" w14:textId="77777777" w:rsidR="00ED53C2" w:rsidRDefault="002979B1">
      <w:pPr>
        <w:widowControl w:val="0"/>
        <w:autoSpaceDE w:val="0"/>
        <w:autoSpaceDN w:val="0"/>
        <w:adjustRightInd w:val="0"/>
        <w:spacing w:after="0" w:line="88" w:lineRule="exact"/>
        <w:ind w:left="3722" w:right="3011" w:firstLine="6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Garamond" w:hAnsi="Garamond" w:cs="Garamond"/>
          <w:i/>
          <w:iCs/>
          <w:spacing w:val="3"/>
          <w:sz w:val="13"/>
          <w:szCs w:val="13"/>
        </w:rPr>
        <w:t>c</w:t>
      </w:r>
      <w:r>
        <w:rPr>
          <w:rFonts w:ascii="Garamond" w:hAnsi="Garamond" w:cs="Garamond"/>
          <w:i/>
          <w:iCs/>
          <w:spacing w:val="3"/>
          <w:position w:val="-2"/>
          <w:sz w:val="9"/>
          <w:szCs w:val="9"/>
          <w:u w:val="single"/>
        </w:rPr>
        <w:t>j</w:t>
      </w:r>
      <w:proofErr w:type="gramEnd"/>
      <w:r>
        <w:rPr>
          <w:rFonts w:ascii="Garamond" w:hAnsi="Garamond" w:cs="Garamond"/>
          <w:i/>
          <w:iCs/>
          <w:spacing w:val="3"/>
          <w:position w:val="-2"/>
          <w:sz w:val="9"/>
          <w:szCs w:val="9"/>
        </w:rPr>
        <w:t xml:space="preserve"> </w:t>
      </w:r>
    </w:p>
    <w:p w14:paraId="1A3285A3" w14:textId="77777777" w:rsidR="00ED53C2" w:rsidRDefault="002979B1">
      <w:pPr>
        <w:widowControl w:val="0"/>
        <w:autoSpaceDE w:val="0"/>
        <w:autoSpaceDN w:val="0"/>
        <w:adjustRightInd w:val="0"/>
        <w:spacing w:after="0" w:line="228" w:lineRule="exact"/>
        <w:ind w:left="2962" w:right="2512" w:firstLine="759"/>
        <w:rPr>
          <w:rFonts w:ascii="Garamond" w:hAnsi="Garamond" w:cs="Garamond"/>
          <w:i/>
          <w:iCs/>
          <w:spacing w:val="4"/>
          <w:sz w:val="13"/>
          <w:szCs w:val="13"/>
        </w:rPr>
      </w:pPr>
      <w:proofErr w:type="gramStart"/>
      <w:r>
        <w:rPr>
          <w:rFonts w:ascii="Garamond" w:hAnsi="Garamond" w:cs="Garamond"/>
          <w:i/>
          <w:iCs/>
          <w:spacing w:val="4"/>
          <w:sz w:val="13"/>
          <w:szCs w:val="13"/>
        </w:rPr>
        <w:t>c</w:t>
      </w:r>
      <w:r>
        <w:rPr>
          <w:rFonts w:ascii="Garamond" w:hAnsi="Garamond" w:cs="Garamond"/>
          <w:i/>
          <w:iCs/>
          <w:spacing w:val="4"/>
          <w:position w:val="-2"/>
          <w:sz w:val="9"/>
          <w:szCs w:val="9"/>
        </w:rPr>
        <w:t>P</w:t>
      </w:r>
      <w:proofErr w:type="gramEnd"/>
      <w:r>
        <w:rPr>
          <w:rFonts w:ascii="Garamond" w:hAnsi="Garamond" w:cs="Garamond"/>
          <w:i/>
          <w:iCs/>
          <w:spacing w:val="4"/>
          <w:position w:val="4"/>
          <w:sz w:val="9"/>
          <w:szCs w:val="9"/>
        </w:rPr>
        <w:t xml:space="preserve"> u</w:t>
      </w:r>
      <w:r>
        <w:rPr>
          <w:rFonts w:ascii="Garamond" w:hAnsi="Garamond" w:cs="Garamond"/>
          <w:i/>
          <w:iCs/>
          <w:spacing w:val="4"/>
          <w:sz w:val="13"/>
          <w:szCs w:val="13"/>
        </w:rPr>
        <w:t xml:space="preserve"> f </w:t>
      </w:r>
      <w:proofErr w:type="spellStart"/>
      <w:r>
        <w:rPr>
          <w:rFonts w:ascii="Garamond" w:hAnsi="Garamond" w:cs="Garamond"/>
          <w:i/>
          <w:iCs/>
          <w:spacing w:val="4"/>
          <w:sz w:val="13"/>
          <w:szCs w:val="13"/>
        </w:rPr>
        <w:t>inal</w:t>
      </w:r>
      <w:proofErr w:type="spellEnd"/>
      <w:r>
        <w:rPr>
          <w:rFonts w:ascii="Garamond" w:hAnsi="Garamond" w:cs="Garamond"/>
          <w:i/>
          <w:iCs/>
          <w:spacing w:val="4"/>
          <w:sz w:val="13"/>
          <w:szCs w:val="13"/>
        </w:rPr>
        <w:t xml:space="preserve"> </w:t>
      </w:r>
    </w:p>
    <w:p w14:paraId="1F3D913D" w14:textId="77777777" w:rsidR="00ED53C2" w:rsidRDefault="002979B1">
      <w:pPr>
        <w:widowControl w:val="0"/>
        <w:autoSpaceDE w:val="0"/>
        <w:autoSpaceDN w:val="0"/>
        <w:adjustRightInd w:val="0"/>
        <w:spacing w:after="0" w:line="396" w:lineRule="exact"/>
        <w:ind w:left="315" w:right="63" w:firstLine="298"/>
        <w:rPr>
          <w:rFonts w:ascii="Times New Roman" w:hAnsi="Times New Roman"/>
          <w:sz w:val="24"/>
          <w:szCs w:val="24"/>
        </w:rPr>
      </w:pPr>
      <w:r w:rsidRPr="00163DC0">
        <w:rPr>
          <w:rFonts w:ascii="Times New Roman" w:hAnsi="Times New Roman"/>
          <w:iCs/>
          <w:spacing w:val="2"/>
          <w:sz w:val="19"/>
          <w:szCs w:val="19"/>
          <w:rPrChange w:id="136" w:author="Charles M. Folden III" w:date="2016-03-28T22:22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>Initial</w:t>
      </w:r>
      <w:r w:rsidRPr="00163DC0">
        <w:rPr>
          <w:rFonts w:ascii="Times New Roman" w:hAnsi="Times New Roman"/>
          <w:spacing w:val="2"/>
          <w:sz w:val="19"/>
          <w:szCs w:val="19"/>
          <w:rPrChange w:id="137" w:author="Charles M. Folden III" w:date="2016-03-28T22:22:00Z">
            <w:rPr>
              <w:rFonts w:ascii="Times New Roman" w:hAnsi="Times New Roman"/>
              <w:spacing w:val="2"/>
              <w:sz w:val="19"/>
              <w:szCs w:val="19"/>
            </w:rPr>
          </w:rPrChange>
        </w:rPr>
        <w:t xml:space="preserve"> and</w:t>
      </w:r>
      <w:r w:rsidRPr="00163DC0">
        <w:rPr>
          <w:rFonts w:ascii="Times New Roman" w:hAnsi="Times New Roman"/>
          <w:iCs/>
          <w:spacing w:val="2"/>
          <w:sz w:val="19"/>
          <w:szCs w:val="19"/>
          <w:rPrChange w:id="138" w:author="Charles M. Folden III" w:date="2016-03-28T22:22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 xml:space="preserve"> f</w:t>
      </w:r>
      <w:del w:id="139" w:author="Charles M. Folden III" w:date="2016-03-28T22:22:00Z">
        <w:r w:rsidRPr="00163DC0" w:rsidDel="00163DC0">
          <w:rPr>
            <w:rFonts w:ascii="Times New Roman" w:hAnsi="Times New Roman"/>
            <w:iCs/>
            <w:spacing w:val="2"/>
            <w:sz w:val="19"/>
            <w:szCs w:val="19"/>
            <w:rPrChange w:id="140" w:author="Charles M. Folden III" w:date="2016-03-28T22:22:00Z">
              <w:rPr>
                <w:rFonts w:ascii="Garamond" w:hAnsi="Garamond" w:cs="Garamond"/>
                <w:i/>
                <w:iCs/>
                <w:spacing w:val="2"/>
                <w:sz w:val="19"/>
                <w:szCs w:val="19"/>
              </w:rPr>
            </w:rPrChange>
          </w:rPr>
          <w:delText xml:space="preserve"> </w:delText>
        </w:r>
      </w:del>
      <w:r w:rsidRPr="00163DC0">
        <w:rPr>
          <w:rFonts w:ascii="Times New Roman" w:hAnsi="Times New Roman"/>
          <w:iCs/>
          <w:spacing w:val="2"/>
          <w:sz w:val="19"/>
          <w:szCs w:val="19"/>
          <w:rPrChange w:id="141" w:author="Charles M. Folden III" w:date="2016-03-28T22:22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>inal</w:t>
      </w:r>
      <w:r w:rsidRPr="00163DC0">
        <w:rPr>
          <w:rFonts w:ascii="Times New Roman" w:hAnsi="Times New Roman"/>
          <w:spacing w:val="2"/>
          <w:sz w:val="19"/>
          <w:szCs w:val="19"/>
          <w:rPrChange w:id="142" w:author="Charles M. Folden III" w:date="2016-03-28T22:22:00Z">
            <w:rPr>
              <w:rFonts w:ascii="Times New Roman" w:hAnsi="Times New Roman"/>
              <w:spacing w:val="2"/>
              <w:sz w:val="19"/>
              <w:szCs w:val="19"/>
            </w:rPr>
          </w:rPrChange>
        </w:rPr>
        <w:t xml:space="preserve"> </w:t>
      </w:r>
      <w:r>
        <w:rPr>
          <w:rFonts w:ascii="Times New Roman" w:hAnsi="Times New Roman"/>
          <w:spacing w:val="2"/>
          <w:sz w:val="19"/>
          <w:szCs w:val="19"/>
        </w:rPr>
        <w:t xml:space="preserve">refer to the values before and after purification,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respec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- </w:t>
      </w:r>
    </w:p>
    <w:p w14:paraId="17F98E8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z w:val="20"/>
          <w:szCs w:val="20"/>
        </w:rPr>
      </w:pPr>
    </w:p>
    <w:p w14:paraId="5BDDA1D0" w14:textId="34C2E695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19"/>
          <w:szCs w:val="19"/>
        </w:rPr>
        <w:t>tively</w:t>
      </w:r>
      <w:proofErr w:type="spellEnd"/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. DFs are also characteristic of </w:t>
      </w:r>
      <w:del w:id="143" w:author="Charles M. Folden III" w:date="2016-03-28T22:23:00Z">
        <w:r w:rsidDel="00B60A57">
          <w:rPr>
            <w:rFonts w:ascii="Times New Roman" w:hAnsi="Times New Roman"/>
            <w:spacing w:val="2"/>
            <w:sz w:val="19"/>
            <w:szCs w:val="19"/>
          </w:rPr>
          <w:delText>diferent</w:delText>
        </w:r>
      </w:del>
      <w:ins w:id="144" w:author="Charles M. Folden III" w:date="2016-03-28T22:23:00Z">
        <w:r w:rsidR="00B60A57">
          <w:rPr>
            <w:rFonts w:ascii="Times New Roman" w:hAnsi="Times New Roman"/>
            <w:spacing w:val="2"/>
            <w:sz w:val="19"/>
            <w:szCs w:val="19"/>
          </w:rPr>
          <w:t>different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 process cycles, and may have </w:t>
      </w:r>
    </w:p>
    <w:p w14:paraId="6095A16C" w14:textId="77777777" w:rsidR="00ED53C2" w:rsidRDefault="00ED53C2">
      <w:pPr>
        <w:widowControl w:val="0"/>
        <w:autoSpaceDE w:val="0"/>
        <w:autoSpaceDN w:val="0"/>
        <w:adjustRightInd w:val="0"/>
        <w:spacing w:after="0" w:line="190" w:lineRule="exact"/>
        <w:ind w:left="315" w:right="63"/>
        <w:rPr>
          <w:rFonts w:ascii="Times New Roman" w:hAnsi="Times New Roman"/>
          <w:sz w:val="19"/>
          <w:szCs w:val="19"/>
        </w:rPr>
      </w:pPr>
    </w:p>
    <w:p w14:paraId="675E858C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ind w:left="315" w:right="63"/>
        <w:rPr>
          <w:rFonts w:ascii="Times New Roman" w:hAnsi="Times New Roman"/>
          <w:spacing w:val="2"/>
          <w:sz w:val="19"/>
          <w:szCs w:val="19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larger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values (</w:t>
      </w:r>
      <w:r>
        <w:rPr>
          <w:rFonts w:ascii="Garamond" w:hAnsi="Garamond" w:cs="Garamond"/>
          <w:i/>
          <w:iCs/>
          <w:spacing w:val="2"/>
          <w:sz w:val="19"/>
          <w:szCs w:val="19"/>
        </w:rPr>
        <w:t>&gt;</w:t>
      </w:r>
      <w:r>
        <w:rPr>
          <w:rFonts w:ascii="Times New Roman" w:hAnsi="Times New Roman"/>
          <w:spacing w:val="2"/>
          <w:sz w:val="19"/>
          <w:szCs w:val="19"/>
        </w:rPr>
        <w:t xml:space="preserve"> 10</w:t>
      </w:r>
      <w:r>
        <w:rPr>
          <w:rFonts w:ascii="Times New Roman" w:hAnsi="Times New Roman"/>
          <w:spacing w:val="2"/>
          <w:position w:val="4"/>
          <w:sz w:val="13"/>
          <w:szCs w:val="13"/>
        </w:rPr>
        <w:t>7</w:t>
      </w:r>
      <w:r>
        <w:rPr>
          <w:rFonts w:ascii="Times New Roman" w:hAnsi="Times New Roman"/>
          <w:spacing w:val="2"/>
          <w:sz w:val="19"/>
          <w:szCs w:val="19"/>
        </w:rPr>
        <w:t xml:space="preserve">) for industrial scale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compared to the bench</w:t>
      </w:r>
      <w:del w:id="145" w:author="Charles M. Folden III" w:date="2016-03-28T22:23:00Z">
        <w:r w:rsidDel="00B60A57">
          <w:rPr>
            <w:rFonts w:ascii="Times New Roman" w:hAnsi="Times New Roman"/>
            <w:spacing w:val="2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top </w:t>
      </w:r>
    </w:p>
    <w:p w14:paraId="3036397B" w14:textId="77777777" w:rsidR="00ED53C2" w:rsidRDefault="00ED53C2">
      <w:pPr>
        <w:widowControl w:val="0"/>
        <w:autoSpaceDE w:val="0"/>
        <w:autoSpaceDN w:val="0"/>
        <w:adjustRightInd w:val="0"/>
        <w:spacing w:after="0" w:line="207" w:lineRule="exact"/>
        <w:ind w:left="315" w:right="63"/>
        <w:rPr>
          <w:rFonts w:ascii="Times New Roman" w:hAnsi="Times New Roman"/>
          <w:spacing w:val="2"/>
          <w:sz w:val="19"/>
          <w:szCs w:val="19"/>
        </w:rPr>
        <w:sectPr w:rsidR="00ED53C2">
          <w:pgSz w:w="12240" w:h="15840"/>
          <w:pgMar w:top="2660" w:right="2620" w:bottom="340" w:left="2360" w:header="720" w:footer="720" w:gutter="0"/>
          <w:cols w:space="720"/>
          <w:noEndnote/>
        </w:sectPr>
      </w:pPr>
    </w:p>
    <w:p w14:paraId="2B47F38F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15" w:right="63"/>
        <w:rPr>
          <w:rFonts w:ascii="Times New Roman" w:hAnsi="Times New Roman"/>
          <w:sz w:val="28"/>
          <w:szCs w:val="28"/>
        </w:rPr>
      </w:pPr>
    </w:p>
    <w:p w14:paraId="0257808E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55 </w:t>
      </w:r>
    </w:p>
    <w:p w14:paraId="71EB85A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7372344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5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scale</w:t>
      </w:r>
      <w:proofErr w:type="gramEnd"/>
      <w:r>
        <w:rPr>
          <w:rFonts w:ascii="Times New Roman" w:hAnsi="Times New Roman"/>
          <w:sz w:val="19"/>
          <w:szCs w:val="19"/>
        </w:rPr>
        <w:t xml:space="preserve"> version presented here [3, 4]. </w:t>
      </w:r>
    </w:p>
    <w:p w14:paraId="7F4B660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580"/>
        <w:rPr>
          <w:rFonts w:ascii="Times New Roman" w:hAnsi="Times New Roman"/>
          <w:sz w:val="20"/>
          <w:szCs w:val="20"/>
        </w:rPr>
      </w:pPr>
    </w:p>
    <w:p w14:paraId="0A95C7E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Industrial processes report either an overall DF value, or a DF value for a </w:t>
      </w:r>
    </w:p>
    <w:p w14:paraId="2F21B22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3ABCF4A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single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isotope. What is needed for forensics purposes is DFs for individual FP </w:t>
      </w:r>
    </w:p>
    <w:p w14:paraId="7E01E2F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96CD7B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contaminants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>, which is why elemental DF values were obtained for bench</w:t>
      </w:r>
      <w:del w:id="146" w:author="Charles M. Folden III" w:date="2016-03-28T22:23:00Z">
        <w:r w:rsidDel="00B60A57">
          <w:rPr>
            <w:rFonts w:ascii="Times New Roman" w:hAnsi="Times New Roman"/>
            <w:spacing w:val="1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top- </w:t>
      </w:r>
    </w:p>
    <w:p w14:paraId="4F9CC4D3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4C37ACB7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1305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scale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process performed on a DUO</w:t>
      </w:r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 surrogate sample. </w:t>
      </w:r>
    </w:p>
    <w:p w14:paraId="0EE9CF10" w14:textId="77777777" w:rsidR="00ED53C2" w:rsidRDefault="00ED53C2">
      <w:pPr>
        <w:widowControl w:val="0"/>
        <w:autoSpaceDE w:val="0"/>
        <w:autoSpaceDN w:val="0"/>
        <w:adjustRightInd w:val="0"/>
        <w:spacing w:after="0" w:line="198" w:lineRule="exact"/>
        <w:ind w:right="1305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66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3AB93F7A" w14:textId="77777777" w:rsidR="00ED53C2" w:rsidRDefault="00ED53C2">
      <w:pPr>
        <w:widowControl w:val="0"/>
        <w:autoSpaceDE w:val="0"/>
        <w:autoSpaceDN w:val="0"/>
        <w:adjustRightInd w:val="0"/>
        <w:spacing w:after="0" w:line="299" w:lineRule="exact"/>
        <w:ind w:right="1305"/>
        <w:rPr>
          <w:rFonts w:ascii="Times New Roman" w:hAnsi="Times New Roman"/>
          <w:sz w:val="30"/>
          <w:szCs w:val="30"/>
        </w:rPr>
      </w:pPr>
    </w:p>
    <w:p w14:paraId="6FC4FAA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1305"/>
        <w:rPr>
          <w:rFonts w:ascii="Times New Roman" w:hAnsi="Times New Roman"/>
          <w:sz w:val="24"/>
          <w:szCs w:val="24"/>
        </w:rPr>
      </w:pPr>
    </w:p>
    <w:p w14:paraId="72D159AB" w14:textId="77777777" w:rsidR="00ED53C2" w:rsidRDefault="002979B1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99" w:lineRule="exact"/>
        <w:ind w:left="10" w:right="4929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60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pacing w:val="3"/>
          <w:sz w:val="19"/>
          <w:szCs w:val="19"/>
        </w:rPr>
        <w:t xml:space="preserve">2. Experiment </w:t>
      </w:r>
    </w:p>
    <w:p w14:paraId="6469F685" w14:textId="77777777" w:rsidR="00ED53C2" w:rsidRDefault="00ED53C2">
      <w:pPr>
        <w:widowControl w:val="0"/>
        <w:tabs>
          <w:tab w:val="left" w:pos="310"/>
        </w:tabs>
        <w:autoSpaceDE w:val="0"/>
        <w:autoSpaceDN w:val="0"/>
        <w:adjustRightInd w:val="0"/>
        <w:spacing w:after="0" w:line="149" w:lineRule="exact"/>
        <w:ind w:left="10" w:right="4929"/>
        <w:rPr>
          <w:rFonts w:ascii="Times New Roman" w:hAnsi="Times New Roman"/>
          <w:sz w:val="15"/>
          <w:szCs w:val="15"/>
        </w:rPr>
      </w:pPr>
    </w:p>
    <w:p w14:paraId="502340D4" w14:textId="77777777" w:rsidR="00ED53C2" w:rsidRDefault="00ED53C2">
      <w:pPr>
        <w:widowControl w:val="0"/>
        <w:tabs>
          <w:tab w:val="left" w:pos="310"/>
        </w:tabs>
        <w:autoSpaceDE w:val="0"/>
        <w:autoSpaceDN w:val="0"/>
        <w:adjustRightInd w:val="0"/>
        <w:spacing w:after="0" w:line="240" w:lineRule="exact"/>
        <w:ind w:left="10" w:right="4929"/>
        <w:rPr>
          <w:rFonts w:ascii="Times New Roman" w:hAnsi="Times New Roman"/>
          <w:sz w:val="24"/>
          <w:szCs w:val="24"/>
        </w:rPr>
      </w:pPr>
    </w:p>
    <w:p w14:paraId="737AF029" w14:textId="77777777" w:rsidR="00ED53C2" w:rsidRDefault="002979B1">
      <w:pPr>
        <w:widowControl w:val="0"/>
        <w:autoSpaceDE w:val="0"/>
        <w:autoSpaceDN w:val="0"/>
        <w:adjustRightInd w:val="0"/>
        <w:spacing w:after="0" w:line="206" w:lineRule="exact"/>
        <w:ind w:left="315"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A commercially acquired pellet containing 12.9</w:t>
      </w:r>
      <w:r>
        <w:rPr>
          <w:rFonts w:ascii="Symbol" w:hAnsi="Symbol" w:cs="Symbol"/>
          <w:spacing w:val="1"/>
          <w:sz w:val="19"/>
          <w:szCs w:val="19"/>
        </w:rPr>
        <w:t></w:t>
      </w:r>
      <w:r>
        <w:rPr>
          <w:rFonts w:ascii="Symbol" w:hAnsi="Symbol" w:cs="Symbol"/>
          <w:spacing w:val="1"/>
          <w:sz w:val="19"/>
          <w:szCs w:val="19"/>
        </w:rPr>
        <w:t></w:t>
      </w:r>
      <w:r>
        <w:rPr>
          <w:rFonts w:ascii="Times New Roman" w:hAnsi="Times New Roman"/>
          <w:spacing w:val="1"/>
          <w:sz w:val="19"/>
          <w:szCs w:val="19"/>
        </w:rPr>
        <w:t xml:space="preserve"> 0.1 mg of DUO</w:t>
      </w:r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 was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ir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 </w:t>
      </w:r>
    </w:p>
    <w:p w14:paraId="4E5C4B5B" w14:textId="2AB5C478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radiated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over the course of three months </w:t>
      </w:r>
      <w:ins w:id="147" w:author="Charles M. Folden III" w:date="2016-03-28T22:26:00Z">
        <w:r w:rsidR="00451186">
          <w:rPr>
            <w:rFonts w:ascii="Times New Roman" w:hAnsi="Times New Roman"/>
            <w:spacing w:val="2"/>
            <w:sz w:val="19"/>
            <w:szCs w:val="19"/>
          </w:rPr>
          <w:t>(</w:t>
        </w:r>
      </w:ins>
      <w:r>
        <w:rPr>
          <w:rFonts w:ascii="Times New Roman" w:hAnsi="Times New Roman"/>
          <w:spacing w:val="2"/>
          <w:sz w:val="19"/>
          <w:szCs w:val="19"/>
        </w:rPr>
        <w:t>with two shut</w:t>
      </w:r>
      <w:del w:id="148" w:author="Charles M. Folden III" w:date="2016-03-28T22:26:00Z">
        <w:r w:rsidDel="00451186">
          <w:rPr>
            <w:rFonts w:ascii="Times New Roman" w:hAnsi="Times New Roman"/>
            <w:spacing w:val="2"/>
            <w:sz w:val="19"/>
            <w:szCs w:val="19"/>
          </w:rPr>
          <w:delText xml:space="preserve"> </w:delText>
        </w:r>
      </w:del>
      <w:r>
        <w:rPr>
          <w:rFonts w:ascii="Times New Roman" w:hAnsi="Times New Roman"/>
          <w:spacing w:val="2"/>
          <w:sz w:val="19"/>
          <w:szCs w:val="19"/>
        </w:rPr>
        <w:t>down periods</w:t>
      </w:r>
      <w:ins w:id="149" w:author="Charles M. Folden III" w:date="2016-03-28T22:26:00Z">
        <w:r w:rsidR="00451186">
          <w:rPr>
            <w:rFonts w:ascii="Times New Roman" w:hAnsi="Times New Roman"/>
            <w:spacing w:val="2"/>
            <w:sz w:val="19"/>
            <w:szCs w:val="19"/>
          </w:rPr>
          <w:t>)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 in the </w:t>
      </w:r>
    </w:p>
    <w:p w14:paraId="45C3C2A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020EEC97" w14:textId="261D774B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</w:pPr>
      <w:proofErr w:type="spellStart"/>
      <w:r>
        <w:rPr>
          <w:rFonts w:ascii="Times New Roman" w:hAnsi="Times New Roman"/>
          <w:spacing w:val="2"/>
          <w:sz w:val="19"/>
          <w:szCs w:val="19"/>
        </w:rPr>
        <w:t>HFIR</w:t>
      </w:r>
      <w:proofErr w:type="spellEnd"/>
      <w:ins w:id="150" w:author="Charles M. Folden III" w:date="2016-03-28T22:28:00Z">
        <w:r w:rsidR="00451186">
          <w:rPr>
            <w:rFonts w:ascii="Times New Roman" w:hAnsi="Times New Roman"/>
            <w:spacing w:val="2"/>
            <w:sz w:val="19"/>
            <w:szCs w:val="19"/>
          </w:rPr>
          <w:t>.  The final burnup was</w:t>
        </w:r>
      </w:ins>
      <w:del w:id="151" w:author="Charles M. Folden III" w:date="2016-03-28T22:28:00Z">
        <w:r w:rsidDel="00451186">
          <w:rPr>
            <w:rFonts w:ascii="Times New Roman" w:hAnsi="Times New Roman"/>
            <w:spacing w:val="2"/>
            <w:sz w:val="19"/>
            <w:szCs w:val="19"/>
          </w:rPr>
          <w:delText xml:space="preserve"> ﬂux spectrum to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 4.43</w:t>
      </w:r>
      <w:r>
        <w:rPr>
          <w:rFonts w:ascii="Symbol" w:hAnsi="Symbol" w:cs="Symbol"/>
          <w:spacing w:val="2"/>
          <w:sz w:val="19"/>
          <w:szCs w:val="19"/>
        </w:rPr>
        <w:t></w:t>
      </w:r>
      <w:r>
        <w:rPr>
          <w:rFonts w:ascii="Symbol" w:hAnsi="Symbol" w:cs="Symbol"/>
          <w:spacing w:val="2"/>
          <w:sz w:val="19"/>
          <w:szCs w:val="19"/>
        </w:rPr>
        <w:t></w:t>
      </w:r>
      <w:r>
        <w:rPr>
          <w:rFonts w:ascii="Times New Roman" w:hAnsi="Times New Roman"/>
          <w:spacing w:val="2"/>
          <w:sz w:val="19"/>
          <w:szCs w:val="19"/>
        </w:rPr>
        <w:t xml:space="preserve"> 0.31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GWd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>/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tHM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[22]</w:t>
      </w:r>
      <w:ins w:id="152" w:author="Charles M. Folden III" w:date="2016-03-28T22:28:00Z">
        <w:r w:rsidR="00451186">
          <w:rPr>
            <w:rFonts w:ascii="Times New Roman" w:hAnsi="Times New Roman"/>
            <w:spacing w:val="2"/>
            <w:sz w:val="19"/>
            <w:szCs w:val="19"/>
          </w:rPr>
          <w:t xml:space="preserve">, </w:t>
        </w:r>
      </w:ins>
      <w:del w:id="153" w:author="Charles M. Folden III" w:date="2016-03-28T22:28:00Z">
        <w:r w:rsidDel="00451186">
          <w:rPr>
            <w:rFonts w:ascii="Times New Roman" w:hAnsi="Times New Roman"/>
            <w:spacing w:val="2"/>
            <w:sz w:val="19"/>
            <w:szCs w:val="19"/>
          </w:rPr>
          <w:delText xml:space="preserve">. The burn-up was </w:delText>
        </w:r>
      </w:del>
      <w:ins w:id="154" w:author="Charles M. Folden III" w:date="2016-03-28T22:28:00Z">
        <w:r w:rsidR="00451186">
          <w:rPr>
            <w:rFonts w:ascii="Times New Roman" w:hAnsi="Times New Roman"/>
            <w:spacing w:val="2"/>
            <w:sz w:val="19"/>
            <w:szCs w:val="19"/>
          </w:rPr>
          <w:t xml:space="preserve">and was 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deter- </w:t>
      </w:r>
    </w:p>
    <w:p w14:paraId="11971C9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pacing w:val="2"/>
          <w:sz w:val="19"/>
          <w:szCs w:val="19"/>
        </w:rPr>
        <w:sectPr w:rsidR="00ED53C2">
          <w:type w:val="continuous"/>
          <w:pgSz w:w="12240" w:h="15840"/>
          <w:pgMar w:top="2660" w:right="2620" w:bottom="340" w:left="2360" w:header="720" w:footer="720" w:gutter="0"/>
          <w:cols w:space="720"/>
          <w:noEndnote/>
        </w:sectPr>
      </w:pPr>
    </w:p>
    <w:p w14:paraId="6D31C95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2A060DA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mined</w:t>
      </w:r>
      <w:proofErr w:type="gramEnd"/>
      <w:r>
        <w:rPr>
          <w:rFonts w:ascii="Times New Roman" w:hAnsi="Times New Roman"/>
          <w:sz w:val="19"/>
          <w:szCs w:val="19"/>
        </w:rPr>
        <w:t xml:space="preserve"> by measuring the </w:t>
      </w:r>
    </w:p>
    <w:p w14:paraId="4547CED0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ind w:left="31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br w:type="column"/>
      </w:r>
    </w:p>
    <w:p w14:paraId="6ED5CC0A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pacing w:val="-3"/>
          <w:sz w:val="19"/>
          <w:szCs w:val="19"/>
        </w:rPr>
      </w:pPr>
      <w:r>
        <w:rPr>
          <w:rFonts w:ascii="Times New Roman" w:hAnsi="Times New Roman"/>
          <w:spacing w:val="-3"/>
          <w:position w:val="7"/>
          <w:sz w:val="13"/>
          <w:szCs w:val="13"/>
        </w:rPr>
        <w:t>137</w:t>
      </w:r>
      <w:r>
        <w:rPr>
          <w:rFonts w:ascii="Times New Roman" w:hAnsi="Times New Roman"/>
          <w:spacing w:val="-3"/>
          <w:sz w:val="19"/>
          <w:szCs w:val="19"/>
        </w:rPr>
        <w:t xml:space="preserve">Cs </w:t>
      </w:r>
    </w:p>
    <w:p w14:paraId="1B018A9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3"/>
          <w:sz w:val="19"/>
          <w:szCs w:val="19"/>
        </w:rPr>
        <w:br w:type="column"/>
      </w:r>
    </w:p>
    <w:p w14:paraId="252F103C" w14:textId="41AF4182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activity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>. Th</w:t>
      </w:r>
      <w:ins w:id="155" w:author="Charles M. Folden III" w:date="2016-03-28T22:30:00Z">
        <w:r w:rsidR="00451186">
          <w:rPr>
            <w:rFonts w:ascii="Times New Roman" w:hAnsi="Times New Roman"/>
            <w:spacing w:val="1"/>
            <w:sz w:val="19"/>
            <w:szCs w:val="19"/>
          </w:rPr>
          <w:t>e irradiation</w:t>
        </w:r>
      </w:ins>
      <w:del w:id="156" w:author="Charles M. Folden III" w:date="2016-03-28T22:30:00Z">
        <w:r w:rsidDel="00451186">
          <w:rPr>
            <w:rFonts w:ascii="Times New Roman" w:hAnsi="Times New Roman"/>
            <w:spacing w:val="1"/>
            <w:sz w:val="19"/>
            <w:szCs w:val="19"/>
          </w:rPr>
          <w:delText>is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produced </w:t>
      </w:r>
      <w:commentRangeStart w:id="157"/>
      <w:r>
        <w:rPr>
          <w:rFonts w:ascii="Times New Roman" w:hAnsi="Times New Roman"/>
          <w:spacing w:val="1"/>
          <w:sz w:val="19"/>
          <w:szCs w:val="19"/>
        </w:rPr>
        <w:t>0.237</w:t>
      </w:r>
      <w:r>
        <w:rPr>
          <w:rFonts w:ascii="Symbol" w:hAnsi="Symbol" w:cs="Symbol"/>
          <w:spacing w:val="1"/>
          <w:sz w:val="19"/>
          <w:szCs w:val="19"/>
        </w:rPr>
        <w:t></w:t>
      </w:r>
      <w:r>
        <w:rPr>
          <w:rFonts w:ascii="Symbol" w:hAnsi="Symbol" w:cs="Symbol"/>
          <w:spacing w:val="1"/>
          <w:sz w:val="19"/>
          <w:szCs w:val="19"/>
        </w:rPr>
        <w:t></w:t>
      </w:r>
      <w:r>
        <w:rPr>
          <w:rFonts w:ascii="Times New Roman" w:hAnsi="Times New Roman"/>
          <w:spacing w:val="1"/>
          <w:sz w:val="19"/>
          <w:szCs w:val="19"/>
        </w:rPr>
        <w:t xml:space="preserve"> 0.008 mg </w:t>
      </w:r>
      <w:del w:id="158" w:author="Charles M. Folden III" w:date="2016-03-28T22:30:00Z">
        <w:r w:rsidDel="00451186">
          <w:rPr>
            <w:rFonts w:ascii="Times New Roman" w:hAnsi="Times New Roman"/>
            <w:spacing w:val="1"/>
            <w:sz w:val="19"/>
            <w:szCs w:val="19"/>
          </w:rPr>
          <w:delText>of Pu</w:delText>
        </w:r>
        <w:commentRangeEnd w:id="157"/>
        <w:r w:rsidR="00A95B16" w:rsidDel="00451186">
          <w:rPr>
            <w:rStyle w:val="CommentReference"/>
          </w:rPr>
          <w:commentReference w:id="157"/>
        </w:r>
        <w:r w:rsidDel="00451186">
          <w:rPr>
            <w:rFonts w:ascii="Times New Roman" w:hAnsi="Times New Roman"/>
            <w:spacing w:val="1"/>
            <w:sz w:val="19"/>
            <w:szCs w:val="19"/>
          </w:rPr>
          <w:delText xml:space="preserve">. </w:delText>
        </w:r>
      </w:del>
    </w:p>
    <w:p w14:paraId="198EA2E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660" w:right="2620" w:bottom="340" w:left="2360" w:header="720" w:footer="720" w:gutter="0"/>
          <w:cols w:num="3" w:space="720" w:equalWidth="0">
            <w:col w:w="2403" w:space="60"/>
            <w:col w:w="470" w:space="60"/>
            <w:col w:w="4263"/>
          </w:cols>
          <w:noEndnote/>
        </w:sectPr>
      </w:pPr>
    </w:p>
    <w:p w14:paraId="100CD20A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56E273BE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65 </w:t>
      </w:r>
    </w:p>
    <w:p w14:paraId="487F1D0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F88BF86" w14:textId="2D6CDE43" w:rsidR="00ED53C2" w:rsidRDefault="00451186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ins w:id="159" w:author="Charles M. Folden III" w:date="2016-03-28T22:30:00Z">
        <w:r>
          <w:rPr>
            <w:rFonts w:ascii="Times New Roman" w:hAnsi="Times New Roman"/>
            <w:spacing w:val="1"/>
            <w:sz w:val="19"/>
            <w:szCs w:val="19"/>
          </w:rPr>
          <w:t>of</w:t>
        </w:r>
        <w:proofErr w:type="gramEnd"/>
        <w:r>
          <w:rPr>
            <w:rFonts w:ascii="Times New Roman" w:hAnsi="Times New Roman"/>
            <w:spacing w:val="1"/>
            <w:sz w:val="19"/>
            <w:szCs w:val="19"/>
          </w:rPr>
          <w:t xml:space="preserve"> Pu. </w:t>
        </w:r>
      </w:ins>
      <w:r w:rsidR="002979B1">
        <w:rPr>
          <w:rFonts w:ascii="Times New Roman" w:hAnsi="Times New Roman"/>
          <w:spacing w:val="1"/>
          <w:sz w:val="19"/>
          <w:szCs w:val="19"/>
        </w:rPr>
        <w:t xml:space="preserve">After the short lived radioisotopes had opportunity to decay, the irradiated </w:t>
      </w:r>
      <w:proofErr w:type="spellStart"/>
      <w:r w:rsidR="002979B1">
        <w:rPr>
          <w:rFonts w:ascii="Times New Roman" w:hAnsi="Times New Roman"/>
          <w:spacing w:val="1"/>
          <w:sz w:val="19"/>
          <w:szCs w:val="19"/>
        </w:rPr>
        <w:t>pel</w:t>
      </w:r>
      <w:proofErr w:type="spellEnd"/>
      <w:r w:rsidR="002979B1">
        <w:rPr>
          <w:rFonts w:ascii="Times New Roman" w:hAnsi="Times New Roman"/>
          <w:spacing w:val="1"/>
          <w:sz w:val="19"/>
          <w:szCs w:val="19"/>
        </w:rPr>
        <w:t xml:space="preserve">- </w:t>
      </w:r>
    </w:p>
    <w:p w14:paraId="4C2863C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4898D6F" w14:textId="57287B5F" w:rsidR="00ED53C2" w:rsidDel="00B45E9B" w:rsidRDefault="002979B1" w:rsidP="00B45E9B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160" w:author="Charles M. Folden III" w:date="2016-03-28T22:50:00Z"/>
          <w:rFonts w:ascii="Times New Roman" w:hAnsi="Times New Roman"/>
          <w:sz w:val="24"/>
          <w:szCs w:val="24"/>
        </w:rPr>
        <w:pPrChange w:id="161" w:author="Charles M. Folden III" w:date="2016-03-28T22:50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let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was shipped to Texas A&amp;M University</w:t>
      </w:r>
      <w:ins w:id="162" w:author="Charles M. Folden III" w:date="2016-03-28T22:50:00Z">
        <w:r w:rsidR="00B45E9B">
          <w:rPr>
            <w:rFonts w:ascii="Times New Roman" w:hAnsi="Times New Roman"/>
            <w:spacing w:val="1"/>
            <w:sz w:val="19"/>
            <w:szCs w:val="19"/>
          </w:rPr>
          <w:t>.</w:t>
        </w:r>
      </w:ins>
      <w:del w:id="163" w:author="Charles M. Folden III" w:date="2016-03-28T22:50:00Z">
        <w:r w:rsidDel="00B45E9B">
          <w:rPr>
            <w:rFonts w:ascii="Times New Roman" w:hAnsi="Times New Roman"/>
            <w:spacing w:val="1"/>
            <w:sz w:val="19"/>
            <w:szCs w:val="19"/>
          </w:rPr>
          <w:delText>,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164" w:author="Charles M. Folden III" w:date="2016-03-28T22:50:00Z">
        <w:r w:rsidDel="00B45E9B">
          <w:rPr>
            <w:rFonts w:ascii="Times New Roman" w:hAnsi="Times New Roman"/>
            <w:spacing w:val="1"/>
            <w:sz w:val="19"/>
            <w:szCs w:val="19"/>
          </w:rPr>
          <w:delText xml:space="preserve">counted with a standard Canberra </w:delText>
        </w:r>
      </w:del>
    </w:p>
    <w:p w14:paraId="6C03AC9E" w14:textId="1C5F96FF" w:rsidR="00ED53C2" w:rsidDel="00B45E9B" w:rsidRDefault="00ED53C2" w:rsidP="00B45E9B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165" w:author="Charles M. Folden III" w:date="2016-03-28T22:50:00Z"/>
          <w:rFonts w:ascii="Times New Roman" w:hAnsi="Times New Roman"/>
          <w:sz w:val="20"/>
          <w:szCs w:val="20"/>
        </w:rPr>
        <w:pPrChange w:id="166" w:author="Charles M. Folden III" w:date="2016-03-28T22:50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</w:p>
    <w:p w14:paraId="64022CAC" w14:textId="4D8D8960" w:rsidR="00ED53C2" w:rsidDel="00B45E9B" w:rsidRDefault="002979B1" w:rsidP="00B45E9B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167" w:author="Charles M. Folden III" w:date="2016-03-28T22:50:00Z"/>
          <w:rFonts w:ascii="Times New Roman" w:hAnsi="Times New Roman"/>
          <w:sz w:val="24"/>
          <w:szCs w:val="24"/>
        </w:rPr>
        <w:pPrChange w:id="168" w:author="Charles M. Folden III" w:date="2016-03-28T22:50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  <w:del w:id="169" w:author="Charles M. Folden III" w:date="2016-03-28T22:31:00Z">
        <w:r w:rsidDel="002B3F81">
          <w:rPr>
            <w:rFonts w:ascii="Times New Roman" w:hAnsi="Times New Roman"/>
            <w:spacing w:val="1"/>
            <w:sz w:val="19"/>
            <w:szCs w:val="19"/>
          </w:rPr>
          <w:delText>electrode c</w:delText>
        </w:r>
      </w:del>
      <w:del w:id="170" w:author="Charles M. Folden III" w:date="2016-03-28T22:50:00Z">
        <w:r w:rsidDel="00B45E9B">
          <w:rPr>
            <w:rFonts w:ascii="Times New Roman" w:hAnsi="Times New Roman"/>
            <w:spacing w:val="1"/>
            <w:sz w:val="19"/>
            <w:szCs w:val="19"/>
          </w:rPr>
          <w:delText>oaxial Ge detector</w:delText>
        </w:r>
      </w:del>
      <w:del w:id="171" w:author="Charles M. Folden III" w:date="2016-03-28T22:31:00Z">
        <w:r w:rsidDel="002B3F81">
          <w:rPr>
            <w:rFonts w:ascii="Times New Roman" w:hAnsi="Times New Roman"/>
            <w:spacing w:val="1"/>
            <w:sz w:val="19"/>
            <w:szCs w:val="19"/>
          </w:rPr>
          <w:delText xml:space="preserve"> to determine relative activity</w:delText>
        </w:r>
      </w:del>
      <w:del w:id="172" w:author="Charles M. Folden III" w:date="2016-03-28T22:50:00Z">
        <w:r w:rsidDel="00B45E9B">
          <w:rPr>
            <w:rFonts w:ascii="Times New Roman" w:hAnsi="Times New Roman"/>
            <w:spacing w:val="1"/>
            <w:sz w:val="19"/>
            <w:szCs w:val="19"/>
          </w:rPr>
          <w:delText xml:space="preserve">, and transferred to </w:delText>
        </w:r>
      </w:del>
    </w:p>
    <w:p w14:paraId="4278A551" w14:textId="77777777" w:rsidR="00ED53C2" w:rsidRDefault="00ED53C2" w:rsidP="00B45E9B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  <w:pPrChange w:id="173" w:author="Charles M. Folden III" w:date="2016-03-28T22:50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</w:p>
    <w:p w14:paraId="296ADE4F" w14:textId="69DDE16D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4545"/>
        <w:rPr>
          <w:rFonts w:ascii="Times New Roman" w:hAnsi="Times New Roman"/>
          <w:sz w:val="24"/>
          <w:szCs w:val="24"/>
        </w:rPr>
      </w:pPr>
      <w:del w:id="174" w:author="Charles M. Folden III" w:date="2016-03-28T22:50:00Z">
        <w:r w:rsidDel="00B45E9B">
          <w:rPr>
            <w:rFonts w:ascii="Times New Roman" w:hAnsi="Times New Roman"/>
            <w:sz w:val="19"/>
            <w:szCs w:val="19"/>
          </w:rPr>
          <w:delText>a round-bottom</w:delText>
        </w:r>
      </w:del>
      <w:r>
        <w:rPr>
          <w:rFonts w:ascii="Times New Roman" w:hAnsi="Times New Roman"/>
          <w:sz w:val="19"/>
          <w:szCs w:val="19"/>
        </w:rPr>
        <w:t xml:space="preserve"> </w:t>
      </w:r>
      <w:del w:id="175" w:author="Charles M. Folden III" w:date="2016-03-28T22:50:00Z">
        <w:r w:rsidDel="00B45E9B">
          <w:rPr>
            <w:rFonts w:ascii="Times New Roman" w:hAnsi="Times New Roman"/>
            <w:sz w:val="19"/>
            <w:szCs w:val="19"/>
          </w:rPr>
          <w:delText xml:space="preserve">ﬂask. </w:delText>
        </w:r>
      </w:del>
    </w:p>
    <w:p w14:paraId="03DF33E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4545"/>
        <w:rPr>
          <w:rFonts w:ascii="Times New Roman" w:hAnsi="Times New Roman"/>
          <w:sz w:val="20"/>
          <w:szCs w:val="20"/>
        </w:rPr>
      </w:pPr>
    </w:p>
    <w:p w14:paraId="6BE906E4" w14:textId="77777777" w:rsidR="00072EDE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ins w:id="176" w:author="Charles M. Folden III" w:date="2016-03-28T22:53:00Z"/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Samples were prepared as shown in Figure 1, and described below. </w:t>
      </w:r>
      <w:ins w:id="177" w:author="Charles M. Folden III" w:date="2016-03-28T22:50:00Z">
        <w:r w:rsidR="00B45E9B">
          <w:rPr>
            <w:rFonts w:ascii="Times New Roman" w:hAnsi="Times New Roman"/>
            <w:sz w:val="19"/>
            <w:szCs w:val="19"/>
          </w:rPr>
          <w:t xml:space="preserve">The sample was </w:t>
        </w:r>
      </w:ins>
    </w:p>
    <w:p w14:paraId="0F57EF27" w14:textId="77777777" w:rsidR="00072EDE" w:rsidRDefault="00072EDE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ins w:id="178" w:author="Charles M. Folden III" w:date="2016-03-28T22:53:00Z"/>
          <w:rFonts w:ascii="Times New Roman" w:hAnsi="Times New Roman"/>
          <w:sz w:val="19"/>
          <w:szCs w:val="19"/>
        </w:rPr>
      </w:pPr>
    </w:p>
    <w:p w14:paraId="24D7B98E" w14:textId="65BA4685" w:rsidR="00ED53C2" w:rsidRDefault="00B45E9B" w:rsidP="00072EDE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  <w:pPrChange w:id="179" w:author="Charles M. Folden III" w:date="2016-03-28T22:53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 w:firstLine="298"/>
          </w:pPr>
        </w:pPrChange>
      </w:pPr>
      <w:proofErr w:type="gramStart"/>
      <w:ins w:id="180" w:author="Charles M. Folden III" w:date="2016-03-28T22:50:00Z">
        <w:r>
          <w:rPr>
            <w:rFonts w:ascii="Times New Roman" w:hAnsi="Times New Roman"/>
            <w:sz w:val="19"/>
            <w:szCs w:val="19"/>
          </w:rPr>
          <w:t>added</w:t>
        </w:r>
        <w:proofErr w:type="gramEnd"/>
        <w:r>
          <w:rPr>
            <w:rFonts w:ascii="Times New Roman" w:hAnsi="Times New Roman"/>
            <w:sz w:val="19"/>
            <w:szCs w:val="19"/>
          </w:rPr>
          <w:t xml:space="preserve"> to a round-bottom flask and </w:t>
        </w:r>
      </w:ins>
      <w:r w:rsidR="002979B1">
        <w:rPr>
          <w:rFonts w:ascii="Times New Roman" w:hAnsi="Times New Roman"/>
          <w:sz w:val="19"/>
          <w:szCs w:val="19"/>
        </w:rPr>
        <w:t xml:space="preserve">5.0 ml of </w:t>
      </w:r>
    </w:p>
    <w:p w14:paraId="02F647BE" w14:textId="77777777" w:rsidR="00ED53C2" w:rsidRDefault="00ED53C2">
      <w:pPr>
        <w:widowControl w:val="0"/>
        <w:autoSpaceDE w:val="0"/>
        <w:autoSpaceDN w:val="0"/>
        <w:adjustRightInd w:val="0"/>
        <w:spacing w:after="0" w:line="183" w:lineRule="exact"/>
        <w:ind w:right="63" w:firstLine="298"/>
        <w:rPr>
          <w:rFonts w:ascii="Times New Roman" w:hAnsi="Times New Roman"/>
          <w:sz w:val="18"/>
          <w:szCs w:val="18"/>
        </w:rPr>
      </w:pPr>
    </w:p>
    <w:p w14:paraId="3D2AFE9E" w14:textId="479DC81F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8 M </w:t>
      </w:r>
      <w:proofErr w:type="spellStart"/>
      <w:r>
        <w:rPr>
          <w:rFonts w:ascii="Times New Roman" w:hAnsi="Times New Roman"/>
          <w:sz w:val="19"/>
          <w:szCs w:val="19"/>
        </w:rPr>
        <w:t>HNO</w:t>
      </w:r>
      <w:proofErr w:type="spellEnd"/>
      <w:r>
        <w:rPr>
          <w:rFonts w:ascii="Times New Roman" w:hAnsi="Times New Roman"/>
          <w:position w:val="-3"/>
          <w:sz w:val="13"/>
          <w:szCs w:val="13"/>
        </w:rPr>
        <w:t>3</w:t>
      </w:r>
      <w:r>
        <w:rPr>
          <w:rFonts w:ascii="Times New Roman" w:hAnsi="Times New Roman"/>
          <w:sz w:val="19"/>
          <w:szCs w:val="19"/>
        </w:rPr>
        <w:t xml:space="preserve"> was added to the ﬂask</w:t>
      </w:r>
      <w:del w:id="181" w:author="Charles M. Folden III" w:date="2016-03-28T22:50:00Z">
        <w:r w:rsidDel="00B45E9B">
          <w:rPr>
            <w:rFonts w:ascii="Times New Roman" w:hAnsi="Times New Roman"/>
            <w:sz w:val="19"/>
            <w:szCs w:val="19"/>
          </w:rPr>
          <w:delText xml:space="preserve">, </w:delText>
        </w:r>
      </w:del>
      <w:ins w:id="182" w:author="Charles M. Folden III" w:date="2016-03-28T22:50:00Z">
        <w:r w:rsidR="00B45E9B">
          <w:rPr>
            <w:rFonts w:ascii="Times New Roman" w:hAnsi="Times New Roman"/>
            <w:sz w:val="19"/>
            <w:szCs w:val="19"/>
          </w:rPr>
          <w:t xml:space="preserve">, </w:t>
        </w:r>
      </w:ins>
      <w:r>
        <w:rPr>
          <w:rFonts w:ascii="Times New Roman" w:hAnsi="Times New Roman"/>
          <w:sz w:val="19"/>
          <w:szCs w:val="19"/>
        </w:rPr>
        <w:t>which was heated to 50</w:t>
      </w:r>
      <w:r>
        <w:rPr>
          <w:rFonts w:ascii="Symbol" w:hAnsi="Symbol" w:cs="Symbol"/>
          <w:position w:val="4"/>
          <w:sz w:val="13"/>
          <w:szCs w:val="13"/>
        </w:rPr>
        <w:t></w:t>
      </w:r>
      <w:r w:rsidRPr="00600479">
        <w:rPr>
          <w:rFonts w:ascii="Times New Roman" w:hAnsi="Times New Roman"/>
          <w:position w:val="4"/>
          <w:sz w:val="19"/>
          <w:szCs w:val="19"/>
          <w:rPrChange w:id="183" w:author="Charles M. Folden III" w:date="2016-03-28T22:33:00Z">
            <w:rPr>
              <w:rFonts w:ascii="Times New Roman" w:hAnsi="Times New Roman"/>
              <w:position w:val="4"/>
              <w:sz w:val="13"/>
              <w:szCs w:val="13"/>
            </w:rPr>
          </w:rPrChange>
        </w:rPr>
        <w:t>◦</w:t>
      </w:r>
      <w:r>
        <w:rPr>
          <w:rFonts w:ascii="Times New Roman" w:hAnsi="Times New Roman"/>
          <w:sz w:val="19"/>
          <w:szCs w:val="19"/>
        </w:rPr>
        <w:t xml:space="preserve">C with constant 100 </w:t>
      </w:r>
    </w:p>
    <w:p w14:paraId="3576CEE4" w14:textId="6FC8EDA1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rpm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184" w:author="Charles M. Folden III" w:date="2016-03-28T22:34:00Z">
        <w:r w:rsidDel="00600479">
          <w:rPr>
            <w:rFonts w:ascii="Times New Roman" w:hAnsi="Times New Roman"/>
            <w:spacing w:val="1"/>
            <w:sz w:val="19"/>
            <w:szCs w:val="19"/>
          </w:rPr>
          <w:delText>stiring</w:delText>
        </w:r>
      </w:del>
      <w:ins w:id="185" w:author="Charles M. Folden III" w:date="2016-03-28T22:34:00Z">
        <w:r w:rsidR="00600479">
          <w:rPr>
            <w:rFonts w:ascii="Times New Roman" w:hAnsi="Times New Roman"/>
            <w:spacing w:val="1"/>
            <w:sz w:val="19"/>
            <w:szCs w:val="19"/>
          </w:rPr>
          <w:t>stirring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for </w:t>
      </w:r>
      <w:del w:id="186" w:author="Charles M. Folden III" w:date="2016-03-28T22:51:00Z">
        <w:r w:rsidDel="00B45E9B">
          <w:rPr>
            <w:rFonts w:ascii="Times New Roman" w:hAnsi="Times New Roman"/>
            <w:spacing w:val="1"/>
            <w:sz w:val="19"/>
            <w:szCs w:val="19"/>
          </w:rPr>
          <w:delText>two hours</w:delText>
        </w:r>
      </w:del>
      <w:ins w:id="187" w:author="Charles M. Folden III" w:date="2016-03-28T22:51:00Z">
        <w:r w:rsidR="00B45E9B">
          <w:rPr>
            <w:rFonts w:ascii="Times New Roman" w:hAnsi="Times New Roman"/>
            <w:spacing w:val="1"/>
            <w:sz w:val="19"/>
            <w:szCs w:val="19"/>
          </w:rPr>
          <w:t>2 h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. This solution will be referred to as the "dissolution </w:t>
      </w:r>
    </w:p>
    <w:p w14:paraId="29EBC2F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4A44CA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solution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". The ﬂask was connected to a cold trap with the help of a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Schlenk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3E1DC6B0" w14:textId="77777777" w:rsidR="00ED53C2" w:rsidRDefault="00ED53C2">
      <w:pPr>
        <w:widowControl w:val="0"/>
        <w:autoSpaceDE w:val="0"/>
        <w:autoSpaceDN w:val="0"/>
        <w:adjustRightInd w:val="0"/>
        <w:spacing w:after="0" w:line="220" w:lineRule="exact"/>
        <w:ind w:right="63"/>
        <w:rPr>
          <w:rFonts w:ascii="Times New Roman" w:hAnsi="Times New Roman"/>
        </w:rPr>
      </w:pPr>
    </w:p>
    <w:p w14:paraId="175C18DE" w14:textId="77777777" w:rsidR="00ED53C2" w:rsidRDefault="002979B1">
      <w:pPr>
        <w:widowControl w:val="0"/>
        <w:autoSpaceDE w:val="0"/>
        <w:autoSpaceDN w:val="0"/>
        <w:adjustRightInd w:val="0"/>
        <w:spacing w:after="0" w:line="196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3"/>
          <w:sz w:val="19"/>
          <w:szCs w:val="19"/>
        </w:rPr>
        <w:t>line</w:t>
      </w:r>
      <w:proofErr w:type="gramEnd"/>
      <w:r>
        <w:rPr>
          <w:rFonts w:ascii="Times New Roman" w:hAnsi="Times New Roman"/>
          <w:spacing w:val="3"/>
          <w:sz w:val="19"/>
          <w:szCs w:val="19"/>
        </w:rPr>
        <w:t>. The fission product gases such as H</w:t>
      </w:r>
      <w:r>
        <w:rPr>
          <w:rFonts w:ascii="Times New Roman" w:hAnsi="Times New Roman"/>
          <w:spacing w:val="3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3"/>
          <w:sz w:val="19"/>
          <w:szCs w:val="19"/>
        </w:rPr>
        <w:t>, CO</w:t>
      </w:r>
      <w:r>
        <w:rPr>
          <w:rFonts w:ascii="Times New Roman" w:hAnsi="Times New Roman"/>
          <w:spacing w:val="3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3"/>
          <w:sz w:val="19"/>
          <w:szCs w:val="19"/>
        </w:rPr>
        <w:t>, Kr, Br, I and N</w:t>
      </w:r>
      <w:r>
        <w:rPr>
          <w:rFonts w:ascii="Times New Roman" w:hAnsi="Times New Roman"/>
          <w:spacing w:val="3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3"/>
          <w:sz w:val="19"/>
          <w:szCs w:val="19"/>
        </w:rPr>
        <w:t xml:space="preserve">O were </w:t>
      </w:r>
    </w:p>
    <w:p w14:paraId="4332C8B3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captured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in a cold trap containing molecular sieves that were chilled by liquid </w:t>
      </w:r>
    </w:p>
    <w:p w14:paraId="0E4A62E2" w14:textId="77777777" w:rsidR="00ED53C2" w:rsidRDefault="00ED53C2">
      <w:pPr>
        <w:widowControl w:val="0"/>
        <w:autoSpaceDE w:val="0"/>
        <w:autoSpaceDN w:val="0"/>
        <w:adjustRightInd w:val="0"/>
        <w:spacing w:after="0" w:line="173" w:lineRule="exact"/>
        <w:ind w:right="63"/>
        <w:rPr>
          <w:rFonts w:ascii="Times New Roman" w:hAnsi="Times New Roman"/>
          <w:sz w:val="17"/>
          <w:szCs w:val="17"/>
        </w:rPr>
      </w:pPr>
    </w:p>
    <w:p w14:paraId="56C0222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23EA6EB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73A6E9D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4</w:t>
      </w:r>
    </w:p>
    <w:p w14:paraId="65663BF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66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1E166E2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660" w:right="2620" w:bottom="340" w:left="2360" w:header="720" w:footer="720" w:gutter="0"/>
          <w:cols w:space="720"/>
          <w:noEndnote/>
        </w:sectPr>
      </w:pPr>
    </w:p>
    <w:p w14:paraId="5D8DCE8C" w14:textId="77777777" w:rsidR="00ED53C2" w:rsidRDefault="00FA20B4">
      <w:pPr>
        <w:widowControl w:val="0"/>
        <w:autoSpaceDE w:val="0"/>
        <w:autoSpaceDN w:val="0"/>
        <w:adjustRightInd w:val="0"/>
        <w:spacing w:after="0" w:line="314" w:lineRule="exact"/>
        <w:ind w:left="315" w:right="1944" w:firstLine="209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56B72291">
          <v:shape id="_x0000_s1030" type="#_x0000_t75" style="position:absolute;left:0;text-align:left;margin-left:0;margin-top:0;width:612pt;height:11in;z-index:-13;mso-position-horizontal-relative:page;mso-position-vertical-relative:page" o:allowincell="f">
            <v:imagedata r:id="rId9" o:title=""/>
            <w10:wrap anchorx="page" anchory="page"/>
          </v:shape>
        </w:pict>
      </w:r>
      <w:r w:rsidR="002979B1">
        <w:rPr>
          <w:rFonts w:ascii="Times New Roman" w:hAnsi="Times New Roman"/>
          <w:spacing w:val="1"/>
          <w:sz w:val="15"/>
          <w:szCs w:val="15"/>
        </w:rPr>
        <w:t xml:space="preserve">Figure 1: </w:t>
      </w:r>
      <w:commentRangeStart w:id="188"/>
      <w:r w:rsidR="002979B1">
        <w:rPr>
          <w:rFonts w:ascii="Times New Roman" w:hAnsi="Times New Roman"/>
          <w:spacing w:val="1"/>
          <w:sz w:val="15"/>
          <w:szCs w:val="15"/>
        </w:rPr>
        <w:t>Flow chart for dissolution.</w:t>
      </w:r>
      <w:commentRangeEnd w:id="188"/>
      <w:r w:rsidR="0029717D">
        <w:rPr>
          <w:rStyle w:val="CommentReference"/>
        </w:rPr>
        <w:commentReference w:id="188"/>
      </w:r>
      <w:r w:rsidR="002979B1">
        <w:rPr>
          <w:rFonts w:ascii="Times New Roman" w:hAnsi="Times New Roman"/>
          <w:spacing w:val="1"/>
          <w:sz w:val="15"/>
          <w:szCs w:val="15"/>
        </w:rPr>
        <w:t xml:space="preserve"> </w:t>
      </w:r>
    </w:p>
    <w:p w14:paraId="2439CA05" w14:textId="77777777" w:rsidR="00ED53C2" w:rsidRDefault="00ED53C2">
      <w:pPr>
        <w:widowControl w:val="0"/>
        <w:autoSpaceDE w:val="0"/>
        <w:autoSpaceDN w:val="0"/>
        <w:adjustRightInd w:val="0"/>
        <w:spacing w:after="0" w:line="197" w:lineRule="exact"/>
        <w:ind w:left="315" w:right="1944" w:firstLine="2090"/>
        <w:rPr>
          <w:rFonts w:ascii="Times New Roman" w:hAnsi="Times New Roman"/>
          <w:sz w:val="20"/>
          <w:szCs w:val="20"/>
        </w:rPr>
      </w:pPr>
    </w:p>
    <w:p w14:paraId="5807F0A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15" w:right="1944" w:firstLine="2090"/>
        <w:rPr>
          <w:rFonts w:ascii="Times New Roman" w:hAnsi="Times New Roman"/>
          <w:sz w:val="24"/>
          <w:szCs w:val="24"/>
        </w:rPr>
      </w:pPr>
    </w:p>
    <w:p w14:paraId="43A7A0B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nitrogen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>. In order to reduce the amount of activity per sample, 500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  <w:r w:rsidRPr="0029717D">
        <w:rPr>
          <w:rFonts w:ascii="Times New Roman" w:hAnsi="Times New Roman"/>
          <w:iCs/>
          <w:spacing w:val="1"/>
          <w:sz w:val="19"/>
          <w:szCs w:val="19"/>
          <w:rPrChange w:id="189" w:author="Charles M. Folden III" w:date="2016-03-28T22:37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µl</w:t>
      </w:r>
      <w:r>
        <w:rPr>
          <w:rFonts w:ascii="Times New Roman" w:hAnsi="Times New Roman"/>
          <w:spacing w:val="1"/>
          <w:sz w:val="19"/>
          <w:szCs w:val="19"/>
        </w:rPr>
        <w:t xml:space="preserve"> from the </w:t>
      </w:r>
    </w:p>
    <w:p w14:paraId="10CD5DD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3196581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dissolution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solution was diluted to 5.0 ml and the concentration was changed </w:t>
      </w:r>
    </w:p>
    <w:p w14:paraId="6FBDAF9C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left="315" w:right="63"/>
        <w:rPr>
          <w:rFonts w:ascii="Times New Roman" w:hAnsi="Times New Roman"/>
        </w:rPr>
      </w:pPr>
    </w:p>
    <w:p w14:paraId="5B06E44A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to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4 M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>3</w:t>
      </w:r>
      <w:r>
        <w:rPr>
          <w:rFonts w:ascii="Times New Roman" w:hAnsi="Times New Roman"/>
          <w:spacing w:val="1"/>
          <w:sz w:val="19"/>
          <w:szCs w:val="19"/>
        </w:rPr>
        <w:t xml:space="preserve">. From this solution, referred to as the "stock solution", 0.5 ml </w:t>
      </w:r>
    </w:p>
    <w:p w14:paraId="3270C506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aliquot</w:t>
      </w:r>
      <w:proofErr w:type="gramEnd"/>
      <w:del w:id="190" w:author="Charles M. Folden III" w:date="2016-03-28T22:37:00Z">
        <w:r w:rsidDel="0029717D">
          <w:rPr>
            <w:rFonts w:ascii="Times New Roman" w:hAnsi="Times New Roman"/>
            <w:spacing w:val="1"/>
            <w:sz w:val="19"/>
            <w:szCs w:val="19"/>
          </w:rPr>
          <w:delText>e</w:delText>
        </w:r>
      </w:del>
      <w:r>
        <w:rPr>
          <w:rFonts w:ascii="Times New Roman" w:hAnsi="Times New Roman"/>
          <w:spacing w:val="1"/>
          <w:sz w:val="19"/>
          <w:szCs w:val="19"/>
        </w:rPr>
        <w:t>s, containing</w:t>
      </w:r>
      <w:r>
        <w:rPr>
          <w:rFonts w:ascii="Symbol" w:hAnsi="Symbol" w:cs="Symbol"/>
          <w:spacing w:val="1"/>
          <w:sz w:val="19"/>
          <w:szCs w:val="19"/>
        </w:rPr>
        <w:t></w:t>
      </w:r>
      <w:r>
        <w:rPr>
          <w:rFonts w:ascii="Cambria Math" w:hAnsi="Cambria Math" w:cs="Cambria Math"/>
          <w:spacing w:val="1"/>
          <w:sz w:val="19"/>
          <w:szCs w:val="19"/>
        </w:rPr>
        <w:t>∼</w:t>
      </w:r>
      <w:r>
        <w:rPr>
          <w:rFonts w:ascii="Times New Roman" w:hAnsi="Times New Roman"/>
          <w:spacing w:val="1"/>
          <w:sz w:val="19"/>
          <w:szCs w:val="19"/>
        </w:rPr>
        <w:t>1% of the pellet, were used in bench</w:t>
      </w:r>
      <w:del w:id="191" w:author="Charles M. Folden III" w:date="2016-03-28T22:23:00Z">
        <w:r w:rsidDel="00B60A57">
          <w:rPr>
            <w:rFonts w:ascii="Times New Roman" w:hAnsi="Times New Roman"/>
            <w:spacing w:val="1"/>
            <w:sz w:val="19"/>
            <w:szCs w:val="19"/>
          </w:rPr>
          <w:delText>-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top-scale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2B433E5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4DBC3EB1" w14:textId="53140F6E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experiments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described in the two subsections below. The </w:t>
      </w:r>
      <w:ins w:id="192" w:author="Charles M. Folden III" w:date="2016-03-28T22:40:00Z">
        <w:r w:rsidR="0002490A">
          <w:rPr>
            <w:rFonts w:ascii="Times New Roman" w:hAnsi="Times New Roman"/>
            <w:spacing w:val="1"/>
            <w:sz w:val="19"/>
            <w:szCs w:val="19"/>
          </w:rPr>
          <w:t xml:space="preserve">total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activity concentration </w:t>
      </w:r>
    </w:p>
    <w:p w14:paraId="49BDDC0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/>
        <w:rPr>
          <w:rFonts w:ascii="Times New Roman" w:hAnsi="Times New Roman"/>
          <w:sz w:val="20"/>
          <w:szCs w:val="20"/>
        </w:rPr>
      </w:pPr>
    </w:p>
    <w:p w14:paraId="13AEB63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216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of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the stock solution was approximately 80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  <w:r w:rsidRPr="00BC0866">
        <w:rPr>
          <w:rFonts w:ascii="Times New Roman" w:hAnsi="Times New Roman"/>
          <w:iCs/>
          <w:spacing w:val="1"/>
          <w:sz w:val="19"/>
          <w:szCs w:val="19"/>
          <w:rPrChange w:id="193" w:author="Charles M. Folden III" w:date="2016-03-28T22:38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µCi/ml.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</w:p>
    <w:p w14:paraId="3090FBE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2164"/>
        <w:rPr>
          <w:rFonts w:ascii="Times New Roman" w:hAnsi="Times New Roman"/>
          <w:sz w:val="20"/>
          <w:szCs w:val="20"/>
        </w:rPr>
      </w:pPr>
    </w:p>
    <w:p w14:paraId="451C8EEE" w14:textId="1B0474AA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Experiments started </w:t>
      </w:r>
      <w:del w:id="194" w:author="Charles M. Folden III" w:date="2016-03-28T22:40:00Z">
        <w:r w:rsidDel="004D09BE">
          <w:rPr>
            <w:rFonts w:ascii="Times New Roman" w:hAnsi="Times New Roman"/>
            <w:spacing w:val="1"/>
            <w:sz w:val="19"/>
            <w:szCs w:val="19"/>
          </w:rPr>
          <w:delText xml:space="preserve">with </w:delText>
        </w:r>
      </w:del>
      <w:ins w:id="195" w:author="Charles M. Folden III" w:date="2016-03-28T22:40:00Z">
        <w:r w:rsidR="004D09BE">
          <w:rPr>
            <w:rFonts w:ascii="Times New Roman" w:hAnsi="Times New Roman"/>
            <w:spacing w:val="1"/>
            <w:sz w:val="19"/>
            <w:szCs w:val="19"/>
          </w:rPr>
          <w:t xml:space="preserve">by </w:t>
        </w:r>
      </w:ins>
      <w:r>
        <w:rPr>
          <w:rFonts w:ascii="Times New Roman" w:hAnsi="Times New Roman"/>
          <w:spacing w:val="1"/>
          <w:sz w:val="19"/>
          <w:szCs w:val="19"/>
        </w:rPr>
        <w:t>transferring a 500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  <w:r w:rsidRPr="004D09BE">
        <w:rPr>
          <w:rFonts w:ascii="Times New Roman" w:hAnsi="Times New Roman"/>
          <w:iCs/>
          <w:spacing w:val="1"/>
          <w:sz w:val="19"/>
          <w:szCs w:val="19"/>
          <w:rPrChange w:id="196" w:author="Charles M. Folden III" w:date="2016-03-28T22:40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µl</w:t>
      </w:r>
      <w:r>
        <w:rPr>
          <w:rFonts w:ascii="Times New Roman" w:hAnsi="Times New Roman"/>
          <w:spacing w:val="1"/>
          <w:sz w:val="19"/>
          <w:szCs w:val="19"/>
        </w:rPr>
        <w:t xml:space="preserve"> aliquot of stock solution and </w:t>
      </w:r>
    </w:p>
    <w:p w14:paraId="73A41B4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15" w:right="63" w:firstLine="298"/>
        <w:rPr>
          <w:rFonts w:ascii="Times New Roman" w:hAnsi="Times New Roman"/>
          <w:spacing w:val="1"/>
          <w:sz w:val="19"/>
          <w:szCs w:val="19"/>
        </w:rPr>
        <w:sectPr w:rsidR="00ED53C2">
          <w:pgSz w:w="12240" w:h="15840"/>
          <w:pgMar w:top="5380" w:right="2620" w:bottom="340" w:left="2360" w:header="720" w:footer="720" w:gutter="0"/>
          <w:cols w:space="720"/>
          <w:noEndnote/>
        </w:sectPr>
      </w:pPr>
    </w:p>
    <w:p w14:paraId="79B72BF6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15" w:right="63" w:firstLine="298"/>
        <w:rPr>
          <w:rFonts w:ascii="Times New Roman" w:hAnsi="Times New Roman"/>
          <w:sz w:val="28"/>
          <w:szCs w:val="28"/>
        </w:rPr>
      </w:pPr>
    </w:p>
    <w:p w14:paraId="031E6CFD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70 </w:t>
      </w:r>
    </w:p>
    <w:p w14:paraId="4147D9B0" w14:textId="77777777" w:rsidR="00ED53C2" w:rsidRDefault="002979B1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Times New Roman" w:hAnsi="Times New Roman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7C76FC1E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0.5 mg of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NaNO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 to a 15 ml centrifuge tube. The tube was subsequently stirred </w:t>
      </w:r>
    </w:p>
    <w:p w14:paraId="7BB3112B" w14:textId="77777777" w:rsidR="00ED53C2" w:rsidRDefault="00ED53C2">
      <w:pPr>
        <w:widowControl w:val="0"/>
        <w:autoSpaceDE w:val="0"/>
        <w:autoSpaceDN w:val="0"/>
        <w:adjustRightInd w:val="0"/>
        <w:spacing w:after="0" w:line="200" w:lineRule="exact"/>
        <w:ind w:right="63"/>
        <w:rPr>
          <w:rFonts w:ascii="Times New Roman" w:hAnsi="Times New Roman"/>
          <w:sz w:val="20"/>
          <w:szCs w:val="20"/>
        </w:rPr>
      </w:pPr>
    </w:p>
    <w:p w14:paraId="1FA68BA5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covered to retain the resulting NO</w:t>
      </w:r>
      <w:r>
        <w:rPr>
          <w:rFonts w:ascii="Times New Roman" w:hAnsi="Times New Roman"/>
          <w:spacing w:val="2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2"/>
          <w:sz w:val="19"/>
          <w:szCs w:val="19"/>
        </w:rPr>
        <w:t xml:space="preserve"> gas. The solution was left overnight </w:t>
      </w:r>
    </w:p>
    <w:p w14:paraId="5347F781" w14:textId="77777777" w:rsidR="00ED53C2" w:rsidRDefault="00ED53C2">
      <w:pPr>
        <w:widowControl w:val="0"/>
        <w:autoSpaceDE w:val="0"/>
        <w:autoSpaceDN w:val="0"/>
        <w:adjustRightInd w:val="0"/>
        <w:spacing w:after="0" w:line="200" w:lineRule="exact"/>
        <w:ind w:right="63"/>
        <w:rPr>
          <w:rFonts w:ascii="Times New Roman" w:hAnsi="Times New Roman"/>
          <w:sz w:val="20"/>
          <w:szCs w:val="20"/>
        </w:rPr>
      </w:pPr>
    </w:p>
    <w:p w14:paraId="0AEF0368" w14:textId="3766990D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so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that </w:t>
      </w:r>
      <w:del w:id="197" w:author="Charles M. Folden III" w:date="2016-03-28T22:41:00Z">
        <w:r w:rsidDel="004D09BE">
          <w:rPr>
            <w:rFonts w:ascii="Times New Roman" w:hAnsi="Times New Roman"/>
            <w:spacing w:val="1"/>
            <w:sz w:val="19"/>
            <w:szCs w:val="19"/>
          </w:rPr>
          <w:delText>NO</w:delText>
        </w:r>
        <w:r w:rsidDel="004D09BE">
          <w:rPr>
            <w:rFonts w:ascii="Times New Roman" w:hAnsi="Times New Roman"/>
            <w:spacing w:val="1"/>
            <w:position w:val="-3"/>
            <w:sz w:val="13"/>
            <w:szCs w:val="13"/>
          </w:rPr>
          <w:delText>2</w:delText>
        </w:r>
        <w:r w:rsidDel="004D09BE">
          <w:rPr>
            <w:rFonts w:ascii="Times New Roman" w:hAnsi="Times New Roman"/>
            <w:spacing w:val="1"/>
            <w:sz w:val="19"/>
            <w:szCs w:val="19"/>
          </w:rPr>
          <w:delText xml:space="preserve"> gas completely oxidized 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Pu(III) </w:t>
      </w:r>
      <w:ins w:id="198" w:author="Charles M. Folden III" w:date="2016-03-28T22:41:00Z">
        <w:r w:rsidR="004D09BE">
          <w:rPr>
            <w:rFonts w:ascii="Times New Roman" w:hAnsi="Times New Roman"/>
            <w:spacing w:val="1"/>
            <w:sz w:val="19"/>
            <w:szCs w:val="19"/>
          </w:rPr>
          <w:t xml:space="preserve">was completely oxidized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to Pu(IV). </w:t>
      </w:r>
      <w:commentRangeStart w:id="199"/>
      <w:r>
        <w:rPr>
          <w:rFonts w:ascii="Times New Roman" w:hAnsi="Times New Roman"/>
          <w:spacing w:val="1"/>
          <w:sz w:val="19"/>
          <w:szCs w:val="19"/>
        </w:rPr>
        <w:t xml:space="preserve">During extraction and </w:t>
      </w:r>
    </w:p>
    <w:p w14:paraId="0E6263B5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back-extraction</w:t>
      </w:r>
      <w:commentRangeEnd w:id="199"/>
      <w:proofErr w:type="gramEnd"/>
      <w:r w:rsidR="004D09BE">
        <w:rPr>
          <w:rStyle w:val="CommentReference"/>
        </w:rPr>
        <w:commentReference w:id="199"/>
      </w:r>
      <w:r>
        <w:rPr>
          <w:rFonts w:ascii="Times New Roman" w:hAnsi="Times New Roman"/>
          <w:spacing w:val="1"/>
          <w:sz w:val="19"/>
          <w:szCs w:val="19"/>
        </w:rPr>
        <w:t xml:space="preserve">, both experiments had the aqueous and organic phases mixed </w:t>
      </w:r>
    </w:p>
    <w:p w14:paraId="6F97CFB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E07E1A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 vortex mixer for 15 min</w:t>
      </w:r>
      <w:del w:id="200" w:author="Charles M. Folden III" w:date="2016-03-28T22:43:00Z">
        <w:r w:rsidDel="001B112A">
          <w:rPr>
            <w:rFonts w:ascii="Times New Roman" w:hAnsi="Times New Roman"/>
            <w:spacing w:val="1"/>
            <w:sz w:val="19"/>
            <w:szCs w:val="19"/>
          </w:rPr>
          <w:delText>utes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at 1500 rpm, after which the two phases were </w:t>
      </w:r>
    </w:p>
    <w:p w14:paraId="7F69164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538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7D89056C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0CA1F9D9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75 </w:t>
      </w:r>
    </w:p>
    <w:p w14:paraId="3CFAA5D1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0"/>
        <w:rPr>
          <w:rFonts w:ascii="Times New Roman" w:hAnsi="Times New Roman"/>
          <w:sz w:val="21"/>
          <w:szCs w:val="21"/>
        </w:rPr>
      </w:pPr>
    </w:p>
    <w:p w14:paraId="76B80E4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0E0995D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20C601F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6745542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69BAB26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A5A65B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38FD10F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0"/>
        <w:rPr>
          <w:rFonts w:ascii="Times New Roman" w:hAnsi="Times New Roman"/>
          <w:sz w:val="24"/>
          <w:szCs w:val="24"/>
        </w:rPr>
      </w:pPr>
    </w:p>
    <w:p w14:paraId="5F7FEA3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80 </w:t>
      </w:r>
    </w:p>
    <w:p w14:paraId="4949BCD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2CDF458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allowed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to settle and separate. The phases were physically separated into two </w:t>
      </w:r>
    </w:p>
    <w:p w14:paraId="0C7BEED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98685ED" w14:textId="3E5136A4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104"/>
        <w:rPr>
          <w:rFonts w:ascii="Times New Roman" w:hAnsi="Times New Roman"/>
          <w:sz w:val="24"/>
          <w:szCs w:val="24"/>
        </w:rPr>
      </w:pPr>
      <w:del w:id="201" w:author="Charles M. Folden III" w:date="2016-03-28T22:42:00Z">
        <w:r w:rsidDel="001B112A">
          <w:rPr>
            <w:rFonts w:ascii="Times New Roman" w:hAnsi="Times New Roman"/>
            <w:spacing w:val="1"/>
            <w:sz w:val="19"/>
            <w:szCs w:val="19"/>
          </w:rPr>
          <w:delText>diferent</w:delText>
        </w:r>
      </w:del>
      <w:proofErr w:type="gramStart"/>
      <w:ins w:id="202" w:author="Charles M. Folden III" w:date="2016-03-28T22:42:00Z">
        <w:r w:rsidR="001B112A">
          <w:rPr>
            <w:rFonts w:ascii="Times New Roman" w:hAnsi="Times New Roman"/>
            <w:spacing w:val="1"/>
            <w:sz w:val="19"/>
            <w:szCs w:val="19"/>
          </w:rPr>
          <w:t>different</w:t>
        </w:r>
      </w:ins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vials through careful pipetting. </w:t>
      </w:r>
    </w:p>
    <w:p w14:paraId="08CC841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04"/>
        <w:rPr>
          <w:rFonts w:ascii="Times New Roman" w:hAnsi="Times New Roman"/>
          <w:sz w:val="20"/>
          <w:szCs w:val="20"/>
        </w:rPr>
      </w:pPr>
    </w:p>
    <w:p w14:paraId="28F3C8D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Each extraction and back-extraction mixed organic and aqueous mixtures </w:t>
      </w:r>
    </w:p>
    <w:p w14:paraId="2B6C7DD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7C24F24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with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unequal volumes. The solution being added always contained an extra 200 </w:t>
      </w:r>
    </w:p>
    <w:p w14:paraId="30707992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65F4AAC8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r w:rsidRPr="001B112A">
        <w:rPr>
          <w:rFonts w:ascii="Times New Roman" w:hAnsi="Times New Roman"/>
          <w:iCs/>
          <w:spacing w:val="1"/>
          <w:sz w:val="19"/>
          <w:szCs w:val="19"/>
          <w:rPrChange w:id="203" w:author="Charles M. Folden III" w:date="2016-03-28T22:44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µl</w:t>
      </w:r>
      <w:r>
        <w:rPr>
          <w:rFonts w:ascii="Times New Roman" w:hAnsi="Times New Roman"/>
          <w:spacing w:val="1"/>
          <w:sz w:val="19"/>
          <w:szCs w:val="19"/>
        </w:rPr>
        <w:t xml:space="preserve"> to reduce the chance of accidentally pipetting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>3</w:t>
      </w:r>
      <w:r>
        <w:rPr>
          <w:rFonts w:ascii="Times New Roman" w:hAnsi="Times New Roman"/>
          <w:spacing w:val="1"/>
          <w:sz w:val="19"/>
          <w:szCs w:val="19"/>
        </w:rPr>
        <w:t xml:space="preserve">. For example, if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7648A534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were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being added to the stock solution described above, 700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 xml:space="preserve"> </w:t>
      </w:r>
      <w:r w:rsidRPr="001B112A">
        <w:rPr>
          <w:rFonts w:ascii="Times New Roman" w:hAnsi="Times New Roman"/>
          <w:iCs/>
          <w:spacing w:val="1"/>
          <w:sz w:val="19"/>
          <w:szCs w:val="19"/>
          <w:rPrChange w:id="204" w:author="Charles M. Folden III" w:date="2016-03-28T22:44:00Z">
            <w:rPr>
              <w:rFonts w:ascii="Garamond" w:hAnsi="Garamond" w:cs="Garamond"/>
              <w:i/>
              <w:iCs/>
              <w:spacing w:val="1"/>
              <w:sz w:val="19"/>
              <w:szCs w:val="19"/>
            </w:rPr>
          </w:rPrChange>
        </w:rPr>
        <w:t>µl</w:t>
      </w:r>
      <w:r>
        <w:rPr>
          <w:rFonts w:ascii="Times New Roman" w:hAnsi="Times New Roman"/>
          <w:spacing w:val="1"/>
          <w:sz w:val="19"/>
          <w:szCs w:val="19"/>
        </w:rPr>
        <w:t xml:space="preserve"> would be added </w:t>
      </w:r>
    </w:p>
    <w:p w14:paraId="5BF6A0F8" w14:textId="77777777" w:rsidR="00ED53C2" w:rsidRDefault="00ED53C2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5380" w:right="2620" w:bottom="340" w:left="2360" w:header="720" w:footer="720" w:gutter="0"/>
          <w:cols w:num="2" w:space="720" w:equalWidth="0">
            <w:col w:w="116" w:space="199"/>
            <w:col w:w="6944"/>
          </w:cols>
          <w:noEndnote/>
        </w:sectPr>
      </w:pPr>
    </w:p>
    <w:p w14:paraId="1F8A2549" w14:textId="77777777" w:rsidR="00ED53C2" w:rsidRDefault="00ED53C2">
      <w:pPr>
        <w:widowControl w:val="0"/>
        <w:autoSpaceDE w:val="0"/>
        <w:autoSpaceDN w:val="0"/>
        <w:adjustRightInd w:val="0"/>
        <w:spacing w:after="0" w:line="305" w:lineRule="exact"/>
        <w:ind w:right="63"/>
        <w:rPr>
          <w:rFonts w:ascii="Times New Roman" w:hAnsi="Times New Roman"/>
          <w:sz w:val="30"/>
          <w:szCs w:val="30"/>
        </w:rPr>
      </w:pPr>
    </w:p>
    <w:p w14:paraId="11C5172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5116A88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6D4D4AE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5</w:t>
      </w:r>
    </w:p>
    <w:p w14:paraId="493FF27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02" w:right="3111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5380" w:right="2620" w:bottom="340" w:left="2360" w:header="720" w:footer="720" w:gutter="0"/>
          <w:cols w:space="720"/>
          <w:noEndnote/>
        </w:sectPr>
      </w:pPr>
    </w:p>
    <w:p w14:paraId="354571A8" w14:textId="6E4FBAB4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375" w:right="63"/>
        <w:rPr>
          <w:rFonts w:ascii="Times New Roman" w:hAnsi="Times New Roman"/>
          <w:sz w:val="24"/>
          <w:szCs w:val="24"/>
        </w:rPr>
      </w:pPr>
      <w:del w:id="205" w:author="Charles M. Folden III" w:date="2016-03-28T21:22:00Z">
        <w:r w:rsidDel="001D0FAA">
          <w:rPr>
            <w:noProof/>
          </w:rPr>
          <w:lastRenderedPageBreak/>
          <w:pict w14:anchorId="4AB5FB07">
            <v:shape id="_x0000_s1031" type="#_x0000_t75" style="position:absolute;left:0;text-align:left;margin-left:0;margin-top:0;width:612pt;height:11in;z-index:-12;mso-position-horizontal-relative:page;mso-position-vertical-relative:page" o:allowincell="f">
              <v:imagedata r:id="rId7" o:title=""/>
              <w10:wrap anchorx="page" anchory="page"/>
            </v:shape>
          </w:pict>
        </w:r>
      </w:del>
      <w:proofErr w:type="gramStart"/>
      <w:r w:rsidR="002979B1">
        <w:rPr>
          <w:rFonts w:ascii="Times New Roman" w:hAnsi="Times New Roman"/>
          <w:spacing w:val="2"/>
          <w:sz w:val="19"/>
          <w:szCs w:val="19"/>
        </w:rPr>
        <w:t>initially</w:t>
      </w:r>
      <w:proofErr w:type="gramEnd"/>
      <w:r w:rsidR="002979B1">
        <w:rPr>
          <w:rFonts w:ascii="Times New Roman" w:hAnsi="Times New Roman"/>
          <w:spacing w:val="2"/>
          <w:sz w:val="19"/>
          <w:szCs w:val="19"/>
        </w:rPr>
        <w:t xml:space="preserve"> and 500</w:t>
      </w:r>
      <w:r w:rsidR="002979B1">
        <w:rPr>
          <w:rFonts w:ascii="Garamond" w:hAnsi="Garamond" w:cs="Garamond"/>
          <w:i/>
          <w:iCs/>
          <w:spacing w:val="2"/>
          <w:sz w:val="19"/>
          <w:szCs w:val="19"/>
        </w:rPr>
        <w:t xml:space="preserve"> </w:t>
      </w:r>
      <w:r w:rsidR="002979B1" w:rsidRPr="001B112A">
        <w:rPr>
          <w:rFonts w:ascii="Times New Roman" w:hAnsi="Times New Roman"/>
          <w:iCs/>
          <w:spacing w:val="2"/>
          <w:sz w:val="19"/>
          <w:szCs w:val="19"/>
          <w:rPrChange w:id="206" w:author="Charles M. Folden III" w:date="2016-03-28T22:44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>µl</w:t>
      </w:r>
      <w:r w:rsidR="002979B1">
        <w:rPr>
          <w:rFonts w:ascii="Times New Roman" w:hAnsi="Times New Roman"/>
          <w:spacing w:val="2"/>
          <w:sz w:val="19"/>
          <w:szCs w:val="19"/>
        </w:rPr>
        <w:t xml:space="preserve"> removed. This excess volume will be </w:t>
      </w:r>
      <w:del w:id="207" w:author="Charles M. Folden III" w:date="2016-03-28T22:44:00Z">
        <w:r w:rsidR="002979B1" w:rsidDel="001B112A">
          <w:rPr>
            <w:rFonts w:ascii="Times New Roman" w:hAnsi="Times New Roman"/>
            <w:spacing w:val="2"/>
            <w:sz w:val="19"/>
            <w:szCs w:val="19"/>
          </w:rPr>
          <w:delText xml:space="preserve">later referenced </w:delText>
        </w:r>
      </w:del>
      <w:ins w:id="208" w:author="Charles M. Folden III" w:date="2016-03-28T22:44:00Z">
        <w:r w:rsidR="001B112A">
          <w:rPr>
            <w:rFonts w:ascii="Times New Roman" w:hAnsi="Times New Roman"/>
            <w:spacing w:val="2"/>
            <w:sz w:val="19"/>
            <w:szCs w:val="19"/>
          </w:rPr>
          <w:t xml:space="preserve">referred to </w:t>
        </w:r>
      </w:ins>
      <w:r w:rsidR="002979B1">
        <w:rPr>
          <w:rFonts w:ascii="Times New Roman" w:hAnsi="Times New Roman"/>
          <w:spacing w:val="2"/>
          <w:sz w:val="19"/>
          <w:szCs w:val="19"/>
        </w:rPr>
        <w:t xml:space="preserve">as </w:t>
      </w:r>
    </w:p>
    <w:p w14:paraId="44261D3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053C738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4984"/>
        <w:rPr>
          <w:rFonts w:ascii="Times New Roman" w:hAnsi="Times New Roman"/>
          <w:sz w:val="24"/>
          <w:szCs w:val="24"/>
        </w:rPr>
      </w:pPr>
      <w:commentRangeStart w:id="209"/>
      <w:proofErr w:type="gramStart"/>
      <w:r>
        <w:rPr>
          <w:rFonts w:ascii="Times New Roman" w:hAnsi="Times New Roman"/>
          <w:sz w:val="19"/>
          <w:szCs w:val="19"/>
        </w:rPr>
        <w:t>hold-up</w:t>
      </w:r>
      <w:proofErr w:type="gramEnd"/>
      <w:r>
        <w:rPr>
          <w:rFonts w:ascii="Times New Roman" w:hAnsi="Times New Roman"/>
          <w:sz w:val="19"/>
          <w:szCs w:val="19"/>
        </w:rPr>
        <w:t xml:space="preserve"> volume</w:t>
      </w:r>
      <w:commentRangeEnd w:id="209"/>
      <w:r w:rsidR="001B112A">
        <w:rPr>
          <w:rStyle w:val="CommentReference"/>
        </w:rPr>
        <w:commentReference w:id="209"/>
      </w:r>
      <w:r>
        <w:rPr>
          <w:rFonts w:ascii="Times New Roman" w:hAnsi="Times New Roman"/>
          <w:sz w:val="19"/>
          <w:szCs w:val="19"/>
        </w:rPr>
        <w:t xml:space="preserve">. </w:t>
      </w:r>
    </w:p>
    <w:p w14:paraId="7B287E4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4984"/>
        <w:rPr>
          <w:rFonts w:ascii="Times New Roman" w:hAnsi="Times New Roman"/>
          <w:sz w:val="20"/>
          <w:szCs w:val="20"/>
        </w:rPr>
      </w:pPr>
    </w:p>
    <w:p w14:paraId="5B82004D" w14:textId="764A657B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 w:firstLine="298"/>
        <w:rPr>
          <w:rFonts w:ascii="Times New Roman" w:hAnsi="Times New Roman"/>
          <w:sz w:val="24"/>
          <w:szCs w:val="24"/>
        </w:rPr>
      </w:pPr>
      <w:commentRangeStart w:id="210"/>
      <w:r>
        <w:rPr>
          <w:rFonts w:ascii="Times New Roman" w:hAnsi="Times New Roman"/>
          <w:spacing w:val="1"/>
          <w:sz w:val="19"/>
          <w:szCs w:val="19"/>
        </w:rPr>
        <w:t>The kerosene</w:t>
      </w:r>
      <w:del w:id="211" w:author="Charles M. Folden III" w:date="2016-03-28T22:45:00Z">
        <w:r w:rsidDel="00F7723C">
          <w:rPr>
            <w:rFonts w:ascii="Times New Roman" w:hAnsi="Times New Roman"/>
            <w:spacing w:val="1"/>
            <w:sz w:val="19"/>
            <w:szCs w:val="19"/>
          </w:rPr>
          <w:delText xml:space="preserve"> (100%)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</w:t>
      </w:r>
      <w:commentRangeEnd w:id="210"/>
      <w:r w:rsidR="00F7723C">
        <w:rPr>
          <w:rStyle w:val="CommentReference"/>
        </w:rPr>
        <w:commentReference w:id="210"/>
      </w:r>
      <w:r>
        <w:rPr>
          <w:rFonts w:ascii="Times New Roman" w:hAnsi="Times New Roman"/>
          <w:spacing w:val="1"/>
          <w:sz w:val="19"/>
          <w:szCs w:val="19"/>
        </w:rPr>
        <w:t xml:space="preserve">and </w:t>
      </w:r>
      <w:del w:id="212" w:author="Charles M. Folden III" w:date="2016-03-28T22:45:00Z">
        <w:r w:rsidDel="00F7723C">
          <w:rPr>
            <w:rFonts w:ascii="Times New Roman" w:hAnsi="Times New Roman"/>
            <w:spacing w:val="1"/>
            <w:sz w:val="19"/>
            <w:szCs w:val="19"/>
          </w:rPr>
          <w:delText>sodium nitrite</w:delText>
        </w:r>
      </w:del>
      <w:proofErr w:type="spellStart"/>
      <w:ins w:id="213" w:author="Charles M. Folden III" w:date="2016-03-28T22:45:00Z">
        <w:r w:rsidR="00F7723C">
          <w:rPr>
            <w:rFonts w:ascii="Times New Roman" w:hAnsi="Times New Roman"/>
            <w:spacing w:val="1"/>
            <w:sz w:val="19"/>
            <w:szCs w:val="19"/>
          </w:rPr>
          <w:t>NaNO</w:t>
        </w:r>
        <w:r w:rsidR="00F7723C" w:rsidRPr="00F7723C">
          <w:rPr>
            <w:rFonts w:ascii="Times New Roman" w:hAnsi="Times New Roman"/>
            <w:spacing w:val="1"/>
            <w:sz w:val="19"/>
            <w:szCs w:val="19"/>
            <w:vertAlign w:val="subscript"/>
            <w:rPrChange w:id="214" w:author="Charles M. Folden III" w:date="2016-03-28T22:45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2</w:t>
        </w:r>
      </w:ins>
      <w:proofErr w:type="spellEnd"/>
      <w:del w:id="215" w:author="Charles M. Folden III" w:date="2016-03-28T22:49:00Z">
        <w:r w:rsidDel="00B45E9B">
          <w:rPr>
            <w:rFonts w:ascii="Times New Roman" w:hAnsi="Times New Roman"/>
            <w:spacing w:val="1"/>
            <w:sz w:val="19"/>
            <w:szCs w:val="19"/>
          </w:rPr>
          <w:delText xml:space="preserve"> (100%)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used for these experiments </w:t>
      </w:r>
    </w:p>
    <w:p w14:paraId="255269F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 w:firstLine="298"/>
        <w:rPr>
          <w:rFonts w:ascii="Times New Roman" w:hAnsi="Times New Roman"/>
          <w:sz w:val="20"/>
          <w:szCs w:val="20"/>
        </w:rPr>
      </w:pPr>
    </w:p>
    <w:p w14:paraId="65B7A9A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2"/>
          <w:sz w:val="19"/>
          <w:szCs w:val="19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were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acquired from </w:t>
      </w:r>
      <w:commentRangeStart w:id="216"/>
      <w:r>
        <w:rPr>
          <w:rFonts w:ascii="Times New Roman" w:hAnsi="Times New Roman"/>
          <w:spacing w:val="2"/>
          <w:sz w:val="19"/>
          <w:szCs w:val="19"/>
        </w:rPr>
        <w:t>sciencelab.com</w:t>
      </w:r>
      <w:commentRangeEnd w:id="216"/>
      <w:r w:rsidR="00F7723C">
        <w:rPr>
          <w:rStyle w:val="CommentReference"/>
        </w:rPr>
        <w:commentReference w:id="216"/>
      </w:r>
      <w:r>
        <w:rPr>
          <w:rFonts w:ascii="Times New Roman" w:hAnsi="Times New Roman"/>
          <w:spacing w:val="2"/>
          <w:sz w:val="19"/>
          <w:szCs w:val="19"/>
        </w:rPr>
        <w:t xml:space="preserve"> [23], 69% nitric acid was acquired from </w:t>
      </w:r>
    </w:p>
    <w:p w14:paraId="51F3663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2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01A55F4B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75" w:right="63"/>
        <w:rPr>
          <w:rFonts w:ascii="Times New Roman" w:hAnsi="Times New Roman"/>
          <w:sz w:val="28"/>
          <w:szCs w:val="28"/>
        </w:rPr>
      </w:pPr>
    </w:p>
    <w:p w14:paraId="404577C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7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85 </w:t>
      </w:r>
    </w:p>
    <w:p w14:paraId="44108AE6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70"/>
        <w:rPr>
          <w:rFonts w:ascii="Times New Roman" w:hAnsi="Times New Roman"/>
          <w:sz w:val="21"/>
          <w:szCs w:val="21"/>
        </w:rPr>
      </w:pPr>
    </w:p>
    <w:p w14:paraId="49AD5FB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1B3CBD6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0439EEE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3D8FFF3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583FE51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2645391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48ACF47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2E2C28E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7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90 </w:t>
      </w:r>
    </w:p>
    <w:p w14:paraId="6F2A7A1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0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B9B93F5" w14:textId="16DBC53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Mallinckrodt Chemicals [24], </w:t>
      </w:r>
      <w:del w:id="217" w:author="Charles M. Folden III" w:date="2016-03-28T22:47:00Z">
        <w:r w:rsidDel="00F7723C">
          <w:rPr>
            <w:rFonts w:ascii="Times New Roman" w:hAnsi="Times New Roman"/>
            <w:spacing w:val="1"/>
            <w:sz w:val="19"/>
            <w:szCs w:val="19"/>
          </w:rPr>
          <w:delText>Tri</w:delText>
        </w:r>
      </w:del>
      <w:ins w:id="218" w:author="Charles M. Folden III" w:date="2016-03-28T22:47:00Z">
        <w:r w:rsidR="00F7723C">
          <w:rPr>
            <w:rFonts w:ascii="Times New Roman" w:hAnsi="Times New Roman"/>
            <w:spacing w:val="1"/>
            <w:sz w:val="19"/>
            <w:szCs w:val="19"/>
          </w:rPr>
          <w:t>t</w:t>
        </w:r>
        <w:r w:rsidR="00F7723C">
          <w:rPr>
            <w:rFonts w:ascii="Times New Roman" w:hAnsi="Times New Roman"/>
            <w:spacing w:val="1"/>
            <w:sz w:val="19"/>
            <w:szCs w:val="19"/>
          </w:rPr>
          <w:t>ri</w:t>
        </w:r>
      </w:ins>
      <w:r>
        <w:rPr>
          <w:rFonts w:ascii="Times New Roman" w:hAnsi="Times New Roman"/>
          <w:spacing w:val="1"/>
          <w:sz w:val="19"/>
          <w:szCs w:val="19"/>
        </w:rPr>
        <w:t>-n-butyl phosphate (</w:t>
      </w:r>
      <w:r>
        <w:rPr>
          <w:rFonts w:ascii="Garamond" w:hAnsi="Garamond" w:cs="Garamond"/>
          <w:i/>
          <w:iCs/>
          <w:spacing w:val="1"/>
          <w:sz w:val="19"/>
          <w:szCs w:val="19"/>
        </w:rPr>
        <w:t>&gt;</w:t>
      </w:r>
      <w:r>
        <w:rPr>
          <w:rFonts w:ascii="Times New Roman" w:hAnsi="Times New Roman"/>
          <w:spacing w:val="1"/>
          <w:sz w:val="19"/>
          <w:szCs w:val="19"/>
        </w:rPr>
        <w:t xml:space="preserve">99%) was acquired from </w:t>
      </w:r>
    </w:p>
    <w:p w14:paraId="2A880DB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083456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Fisher Scientific [25], and iron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sulfamate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(40.26%) was acquired from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Strem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0709658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E894E08" w14:textId="5608395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9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>Chemicals</w:t>
      </w:r>
      <w:del w:id="219" w:author="Charles M. Folden III" w:date="2016-03-28T22:55:00Z">
        <w:r w:rsidDel="00AE40FB">
          <w:rPr>
            <w:rFonts w:ascii="Times New Roman" w:hAnsi="Times New Roman"/>
            <w:sz w:val="19"/>
            <w:szCs w:val="19"/>
          </w:rPr>
          <w:delText xml:space="preserve"> Incorporation</w:delText>
        </w:r>
      </w:del>
      <w:r>
        <w:rPr>
          <w:rFonts w:ascii="Times New Roman" w:hAnsi="Times New Roman"/>
          <w:sz w:val="19"/>
          <w:szCs w:val="19"/>
        </w:rPr>
        <w:t xml:space="preserve"> [26]. </w:t>
      </w:r>
    </w:p>
    <w:p w14:paraId="448335C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936"/>
        <w:rPr>
          <w:rFonts w:ascii="Times New Roman" w:hAnsi="Times New Roman"/>
          <w:sz w:val="20"/>
          <w:szCs w:val="20"/>
        </w:rPr>
      </w:pPr>
    </w:p>
    <w:p w14:paraId="78B358A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commentRangeStart w:id="220"/>
      <w:r>
        <w:rPr>
          <w:rFonts w:ascii="Times New Roman" w:hAnsi="Times New Roman"/>
          <w:spacing w:val="1"/>
          <w:sz w:val="19"/>
          <w:szCs w:val="19"/>
        </w:rPr>
        <w:t>The pellet</w:t>
      </w:r>
      <w:commentRangeEnd w:id="220"/>
      <w:r w:rsidR="00AE40FB">
        <w:rPr>
          <w:rStyle w:val="CommentReference"/>
        </w:rPr>
        <w:commentReference w:id="220"/>
      </w:r>
      <w:r>
        <w:rPr>
          <w:rFonts w:ascii="Times New Roman" w:hAnsi="Times New Roman"/>
          <w:spacing w:val="1"/>
          <w:sz w:val="19"/>
          <w:szCs w:val="19"/>
        </w:rPr>
        <w:t xml:space="preserve">, both prior to dissolution and after, was counted with a Canberra </w:t>
      </w:r>
    </w:p>
    <w:p w14:paraId="135CE97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6E7467B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19"/>
          <w:szCs w:val="19"/>
        </w:rPr>
        <w:t>HPGe</w:t>
      </w:r>
      <w:proofErr w:type="spellEnd"/>
      <w:r>
        <w:rPr>
          <w:rFonts w:ascii="Times New Roman" w:hAnsi="Times New Roman"/>
          <w:sz w:val="19"/>
          <w:szCs w:val="19"/>
        </w:rPr>
        <w:t xml:space="preserve"> detector model number </w:t>
      </w:r>
      <w:proofErr w:type="spellStart"/>
      <w:r>
        <w:rPr>
          <w:rFonts w:ascii="Times New Roman" w:hAnsi="Times New Roman"/>
          <w:sz w:val="19"/>
          <w:szCs w:val="19"/>
        </w:rPr>
        <w:t>CC4018</w:t>
      </w:r>
      <w:proofErr w:type="spellEnd"/>
      <w:r>
        <w:rPr>
          <w:rFonts w:ascii="Times New Roman" w:hAnsi="Times New Roman"/>
          <w:sz w:val="19"/>
          <w:szCs w:val="19"/>
        </w:rPr>
        <w:t xml:space="preserve"> which was connected to a Canberra Lynx </w:t>
      </w:r>
    </w:p>
    <w:p w14:paraId="02BCE01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E04AEF6" w14:textId="77777777" w:rsidR="005535D8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ins w:id="221" w:author="Charles M. Folden III" w:date="2016-03-28T22:58:00Z"/>
          <w:rFonts w:ascii="Times New Roman" w:hAnsi="Times New Roman"/>
          <w:sz w:val="19"/>
          <w:szCs w:val="19"/>
        </w:rPr>
      </w:pPr>
      <w:del w:id="222" w:author="Charles M. Folden III" w:date="2016-03-28T22:58:00Z">
        <w:r w:rsidDel="005535D8">
          <w:rPr>
            <w:rFonts w:ascii="Times New Roman" w:hAnsi="Times New Roman"/>
            <w:sz w:val="19"/>
            <w:szCs w:val="19"/>
          </w:rPr>
          <w:delText xml:space="preserve">MCA </w:delText>
        </w:r>
      </w:del>
      <w:proofErr w:type="gramStart"/>
      <w:ins w:id="223" w:author="Charles M. Folden III" w:date="2016-03-28T22:58:00Z">
        <w:r w:rsidR="005535D8">
          <w:rPr>
            <w:rFonts w:ascii="Times New Roman" w:hAnsi="Times New Roman"/>
            <w:sz w:val="19"/>
            <w:szCs w:val="19"/>
          </w:rPr>
          <w:t>multichannel</w:t>
        </w:r>
        <w:proofErr w:type="gramEnd"/>
        <w:r w:rsidR="005535D8">
          <w:rPr>
            <w:rFonts w:ascii="Times New Roman" w:hAnsi="Times New Roman"/>
            <w:sz w:val="19"/>
            <w:szCs w:val="19"/>
          </w:rPr>
          <w:t xml:space="preserve"> analyzer</w:t>
        </w:r>
        <w:r w:rsidR="005535D8">
          <w:rPr>
            <w:rFonts w:ascii="Times New Roman" w:hAnsi="Times New Roman"/>
            <w:sz w:val="19"/>
            <w:szCs w:val="19"/>
          </w:rPr>
          <w:t xml:space="preserve"> </w:t>
        </w:r>
      </w:ins>
      <w:r>
        <w:rPr>
          <w:rFonts w:ascii="Times New Roman" w:hAnsi="Times New Roman"/>
          <w:sz w:val="19"/>
          <w:szCs w:val="19"/>
        </w:rPr>
        <w:t xml:space="preserve">[27, 28]. Canberra's software package GENIE-2000 version 3.2.1 </w:t>
      </w:r>
    </w:p>
    <w:p w14:paraId="55CFB7A8" w14:textId="77777777" w:rsidR="005535D8" w:rsidRDefault="005535D8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ins w:id="224" w:author="Charles M. Folden III" w:date="2016-03-28T22:58:00Z"/>
          <w:rFonts w:ascii="Times New Roman" w:hAnsi="Times New Roman"/>
          <w:sz w:val="19"/>
          <w:szCs w:val="19"/>
        </w:rPr>
      </w:pPr>
    </w:p>
    <w:p w14:paraId="22EE3DDB" w14:textId="7814F08B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[29] </w:t>
      </w:r>
      <w:proofErr w:type="gramStart"/>
      <w:r>
        <w:rPr>
          <w:rFonts w:ascii="Times New Roman" w:hAnsi="Times New Roman"/>
          <w:sz w:val="19"/>
          <w:szCs w:val="19"/>
        </w:rPr>
        <w:t>was</w:t>
      </w:r>
      <w:proofErr w:type="gramEnd"/>
      <w:r>
        <w:rPr>
          <w:rFonts w:ascii="Times New Roman" w:hAnsi="Times New Roman"/>
          <w:sz w:val="19"/>
          <w:szCs w:val="19"/>
        </w:rPr>
        <w:t xml:space="preserve"> </w:t>
      </w:r>
    </w:p>
    <w:p w14:paraId="28C7D06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493DC96" w14:textId="6BDC28C5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used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to collect spectra </w:t>
      </w:r>
      <w:del w:id="225" w:author="Charles M. Folden III" w:date="2016-03-28T22:59:00Z">
        <w:r w:rsidDel="005535D8">
          <w:rPr>
            <w:rFonts w:ascii="Times New Roman" w:hAnsi="Times New Roman"/>
            <w:spacing w:val="2"/>
            <w:sz w:val="19"/>
            <w:szCs w:val="19"/>
          </w:rPr>
          <w:delText xml:space="preserve">with </w:delText>
        </w:r>
      </w:del>
      <w:ins w:id="226" w:author="Charles M. Folden III" w:date="2016-03-28T22:59:00Z">
        <w:r w:rsidR="005535D8">
          <w:rPr>
            <w:rFonts w:ascii="Times New Roman" w:hAnsi="Times New Roman"/>
            <w:spacing w:val="2"/>
            <w:sz w:val="19"/>
            <w:szCs w:val="19"/>
          </w:rPr>
          <w:t xml:space="preserve">while the 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samples </w:t>
      </w:r>
      <w:ins w:id="227" w:author="Charles M. Folden III" w:date="2016-03-28T22:59:00Z">
        <w:r w:rsidR="005535D8">
          <w:rPr>
            <w:rFonts w:ascii="Times New Roman" w:hAnsi="Times New Roman"/>
            <w:spacing w:val="2"/>
            <w:sz w:val="19"/>
            <w:szCs w:val="19"/>
          </w:rPr>
          <w:t xml:space="preserve">were 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inside a lead tomb. The same detector </w:t>
      </w:r>
    </w:p>
    <w:p w14:paraId="07822B0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7BA734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was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used to count the various process solutions. Inductively coupled plasma </w:t>
      </w:r>
    </w:p>
    <w:p w14:paraId="36E557A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760EBA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mass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spectrometry (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ICP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-MS) was also conducted for aqueous samples using a </w:t>
      </w:r>
    </w:p>
    <w:p w14:paraId="7C3E1A4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583B64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071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PerkinElmer </w:t>
      </w:r>
      <w:proofErr w:type="spellStart"/>
      <w:r>
        <w:rPr>
          <w:rFonts w:ascii="Times New Roman" w:hAnsi="Times New Roman"/>
          <w:sz w:val="19"/>
          <w:szCs w:val="19"/>
        </w:rPr>
        <w:t>NexION</w:t>
      </w:r>
      <w:proofErr w:type="spellEnd"/>
      <w:r>
        <w:rPr>
          <w:rFonts w:ascii="Times New Roman" w:hAnsi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z w:val="19"/>
          <w:szCs w:val="19"/>
        </w:rPr>
        <w:t>300X</w:t>
      </w:r>
      <w:proofErr w:type="spellEnd"/>
      <w:r>
        <w:rPr>
          <w:rFonts w:ascii="Times New Roman" w:hAnsi="Times New Roman"/>
          <w:sz w:val="19"/>
          <w:szCs w:val="19"/>
        </w:rPr>
        <w:t xml:space="preserve"> quadrupole </w:t>
      </w:r>
      <w:proofErr w:type="spellStart"/>
      <w:r>
        <w:rPr>
          <w:rFonts w:ascii="Times New Roman" w:hAnsi="Times New Roman"/>
          <w:sz w:val="19"/>
          <w:szCs w:val="19"/>
        </w:rPr>
        <w:t>ICP</w:t>
      </w:r>
      <w:proofErr w:type="spellEnd"/>
      <w:r>
        <w:rPr>
          <w:rFonts w:ascii="Times New Roman" w:hAnsi="Times New Roman"/>
          <w:sz w:val="19"/>
          <w:szCs w:val="19"/>
        </w:rPr>
        <w:t xml:space="preserve">-MS [30]. </w:t>
      </w:r>
    </w:p>
    <w:p w14:paraId="58F434D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2071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2B9B9909" w14:textId="77777777" w:rsidR="00ED53C2" w:rsidRDefault="00ED53C2">
      <w:pPr>
        <w:widowControl w:val="0"/>
        <w:autoSpaceDE w:val="0"/>
        <w:autoSpaceDN w:val="0"/>
        <w:adjustRightInd w:val="0"/>
        <w:spacing w:after="0" w:line="237" w:lineRule="exact"/>
        <w:ind w:right="2071"/>
        <w:rPr>
          <w:rFonts w:ascii="Times New Roman" w:hAnsi="Times New Roman"/>
          <w:sz w:val="24"/>
          <w:szCs w:val="24"/>
        </w:rPr>
      </w:pPr>
    </w:p>
    <w:p w14:paraId="0B4AB6F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071"/>
        <w:rPr>
          <w:rFonts w:ascii="Times New Roman" w:hAnsi="Times New Roman"/>
          <w:sz w:val="24"/>
          <w:szCs w:val="24"/>
        </w:rPr>
      </w:pPr>
    </w:p>
    <w:p w14:paraId="4C59697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70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95 </w:t>
      </w:r>
    </w:p>
    <w:p w14:paraId="1D2F9DE6" w14:textId="77777777" w:rsidR="00ED53C2" w:rsidRDefault="002979B1">
      <w:pPr>
        <w:widowControl w:val="0"/>
        <w:autoSpaceDE w:val="0"/>
        <w:autoSpaceDN w:val="0"/>
        <w:adjustRightInd w:val="0"/>
        <w:spacing w:after="0" w:line="157" w:lineRule="exact"/>
        <w:ind w:left="70"/>
        <w:rPr>
          <w:rFonts w:ascii="Times New Roman" w:hAnsi="Times New Roman"/>
          <w:sz w:val="16"/>
          <w:szCs w:val="16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6C945B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0"/>
        <w:rPr>
          <w:rFonts w:ascii="Times New Roman" w:hAnsi="Times New Roman"/>
          <w:sz w:val="24"/>
          <w:szCs w:val="24"/>
        </w:rPr>
      </w:pPr>
    </w:p>
    <w:p w14:paraId="32844A0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2"/>
          <w:sz w:val="19"/>
          <w:szCs w:val="19"/>
        </w:rPr>
        <w:t>First Experiment.</w:t>
      </w:r>
      <w:r>
        <w:rPr>
          <w:rFonts w:ascii="Times New Roman" w:hAnsi="Times New Roman"/>
          <w:spacing w:val="2"/>
          <w:sz w:val="19"/>
          <w:szCs w:val="19"/>
        </w:rPr>
        <w:t xml:space="preserve"> The purpose of the first experiment was to quantify product </w:t>
      </w:r>
    </w:p>
    <w:p w14:paraId="1819ED5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5B36F9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recovery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and DF values for a single contact extraction and back-extraction of </w:t>
      </w:r>
    </w:p>
    <w:p w14:paraId="3FCD8C5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B8CAE5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Pu. </w:t>
      </w:r>
      <w:proofErr w:type="gramStart"/>
      <w:r>
        <w:rPr>
          <w:rFonts w:ascii="Times New Roman" w:hAnsi="Times New Roman"/>
          <w:spacing w:val="2"/>
          <w:sz w:val="19"/>
          <w:szCs w:val="19"/>
        </w:rPr>
        <w:t>U(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VI) and Pu(IV) were extracted and decontaminated by contacting the </w:t>
      </w:r>
    </w:p>
    <w:p w14:paraId="6F08C17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DF353E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prepared</w:t>
      </w:r>
      <w:proofErr w:type="gramEnd"/>
      <w:r>
        <w:rPr>
          <w:rFonts w:ascii="Times New Roman" w:hAnsi="Times New Roman"/>
          <w:sz w:val="19"/>
          <w:szCs w:val="19"/>
        </w:rPr>
        <w:t xml:space="preserve"> stock solution with a solution of 30 vol.% </w:t>
      </w:r>
      <w:proofErr w:type="spellStart"/>
      <w:r>
        <w:rPr>
          <w:rFonts w:ascii="Times New Roman" w:hAnsi="Times New Roman"/>
          <w:sz w:val="19"/>
          <w:szCs w:val="19"/>
        </w:rPr>
        <w:t>TBP</w:t>
      </w:r>
      <w:proofErr w:type="spellEnd"/>
      <w:r>
        <w:rPr>
          <w:rFonts w:ascii="Times New Roman" w:hAnsi="Times New Roman"/>
          <w:sz w:val="19"/>
          <w:szCs w:val="19"/>
        </w:rPr>
        <w:t xml:space="preserve"> with a kerosene diluent. </w:t>
      </w:r>
    </w:p>
    <w:p w14:paraId="3AE715B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E39FCC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>After mixing</w:t>
      </w:r>
      <w:del w:id="228" w:author="Charles M. Folden III" w:date="2016-03-28T23:08:00Z">
        <w:r w:rsidDel="00FA0F83">
          <w:rPr>
            <w:rFonts w:ascii="Times New Roman" w:hAnsi="Times New Roman"/>
            <w:spacing w:val="1"/>
            <w:sz w:val="19"/>
            <w:szCs w:val="19"/>
          </w:rPr>
          <w:delText>,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 and separation of the two phases, 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Pu(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IV) was reduced to Pu(III) </w:t>
      </w:r>
    </w:p>
    <w:p w14:paraId="21A3479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0FFD6763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0773EF0D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100 </w:t>
      </w:r>
    </w:p>
    <w:p w14:paraId="05A66E0A" w14:textId="77777777" w:rsidR="00ED53C2" w:rsidRDefault="00ED53C2">
      <w:pPr>
        <w:widowControl w:val="0"/>
        <w:autoSpaceDE w:val="0"/>
        <w:autoSpaceDN w:val="0"/>
        <w:adjustRightInd w:val="0"/>
        <w:spacing w:after="0" w:line="171" w:lineRule="exact"/>
        <w:ind w:left="17"/>
        <w:rPr>
          <w:rFonts w:ascii="Times New Roman" w:hAnsi="Times New Roman"/>
          <w:sz w:val="17"/>
          <w:szCs w:val="17"/>
        </w:rPr>
      </w:pPr>
    </w:p>
    <w:p w14:paraId="5CD81E7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A15BB3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EBBC36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4436C5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9A0AC2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3F9773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45F360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3A945B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FE3A79C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105 </w:t>
      </w:r>
    </w:p>
    <w:p w14:paraId="3BA205BB" w14:textId="77777777" w:rsidR="00ED53C2" w:rsidRDefault="002979B1">
      <w:pPr>
        <w:widowControl w:val="0"/>
        <w:autoSpaceDE w:val="0"/>
        <w:autoSpaceDN w:val="0"/>
        <w:adjustRightInd w:val="0"/>
        <w:spacing w:after="0" w:line="218" w:lineRule="exact"/>
        <w:ind w:left="17"/>
        <w:rPr>
          <w:rFonts w:ascii="Times New Roman" w:hAnsi="Times New Roman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AEB2808" w14:textId="77777777" w:rsidR="00FA0F83" w:rsidRDefault="002979B1">
      <w:pPr>
        <w:widowControl w:val="0"/>
        <w:autoSpaceDE w:val="0"/>
        <w:autoSpaceDN w:val="0"/>
        <w:adjustRightInd w:val="0"/>
        <w:spacing w:after="0" w:line="198" w:lineRule="exact"/>
        <w:ind w:right="72"/>
        <w:rPr>
          <w:ins w:id="229" w:author="Charles M. Folden III" w:date="2016-03-28T23:09:00Z"/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back-extracted by contacting the </w:t>
      </w:r>
      <w:ins w:id="230" w:author="Charles M. Folden III" w:date="2016-03-28T23:09:00Z">
        <w:r w:rsidR="00FA0F83">
          <w:rPr>
            <w:rFonts w:ascii="Times New Roman" w:hAnsi="Times New Roman"/>
            <w:spacing w:val="1"/>
            <w:sz w:val="19"/>
            <w:szCs w:val="19"/>
          </w:rPr>
          <w:t xml:space="preserve">physically </w:t>
        </w:r>
      </w:ins>
      <w:del w:id="231" w:author="Charles M. Folden III" w:date="2016-03-28T23:08:00Z">
        <w:r w:rsidDel="00FA0F83">
          <w:rPr>
            <w:rFonts w:ascii="Times New Roman" w:hAnsi="Times New Roman"/>
            <w:spacing w:val="1"/>
            <w:sz w:val="19"/>
            <w:szCs w:val="19"/>
          </w:rPr>
          <w:delText xml:space="preserve">removed </w:delText>
        </w:r>
      </w:del>
      <w:ins w:id="232" w:author="Charles M. Folden III" w:date="2016-03-28T23:08:00Z">
        <w:r w:rsidR="00FA0F83">
          <w:rPr>
            <w:rFonts w:ascii="Times New Roman" w:hAnsi="Times New Roman"/>
            <w:spacing w:val="1"/>
            <w:sz w:val="19"/>
            <w:szCs w:val="19"/>
          </w:rPr>
          <w:t>separated</w:t>
        </w:r>
        <w:r w:rsidR="00FA0F83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proofErr w:type="spellStart"/>
      <w:r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solution with 0.75 M </w:t>
      </w:r>
    </w:p>
    <w:p w14:paraId="49E626B4" w14:textId="77777777" w:rsidR="00FA0F83" w:rsidRDefault="00FA0F83">
      <w:pPr>
        <w:widowControl w:val="0"/>
        <w:autoSpaceDE w:val="0"/>
        <w:autoSpaceDN w:val="0"/>
        <w:adjustRightInd w:val="0"/>
        <w:spacing w:after="0" w:line="198" w:lineRule="exact"/>
        <w:ind w:right="72"/>
        <w:rPr>
          <w:ins w:id="233" w:author="Charles M. Folden III" w:date="2016-03-28T23:09:00Z"/>
          <w:rFonts w:ascii="Times New Roman" w:hAnsi="Times New Roman"/>
          <w:spacing w:val="1"/>
          <w:sz w:val="19"/>
          <w:szCs w:val="19"/>
        </w:rPr>
      </w:pPr>
    </w:p>
    <w:p w14:paraId="51C2ACA7" w14:textId="3A6B8550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7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1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 xml:space="preserve">3 </w:t>
      </w:r>
    </w:p>
    <w:p w14:paraId="346654B7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in</w:t>
      </w:r>
      <w:proofErr w:type="gramEnd"/>
      <w:r>
        <w:rPr>
          <w:rFonts w:ascii="Times New Roman" w:hAnsi="Times New Roman"/>
          <w:sz w:val="19"/>
          <w:szCs w:val="19"/>
        </w:rPr>
        <w:t xml:space="preserve"> a 0.024 M ferrous </w:t>
      </w:r>
      <w:proofErr w:type="spellStart"/>
      <w:r>
        <w:rPr>
          <w:rFonts w:ascii="Times New Roman" w:hAnsi="Times New Roman"/>
          <w:sz w:val="19"/>
          <w:szCs w:val="19"/>
        </w:rPr>
        <w:t>sulfamate</w:t>
      </w:r>
      <w:proofErr w:type="spellEnd"/>
      <w:r>
        <w:rPr>
          <w:rFonts w:ascii="Times New Roman" w:hAnsi="Times New Roman"/>
          <w:sz w:val="19"/>
          <w:szCs w:val="19"/>
        </w:rPr>
        <w:t xml:space="preserve"> solution via oxidation of Fe(II). The stock solution </w:t>
      </w:r>
    </w:p>
    <w:p w14:paraId="54CCC65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EE2245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both</w:t>
      </w:r>
      <w:proofErr w:type="gramEnd"/>
      <w:r>
        <w:rPr>
          <w:rFonts w:ascii="Times New Roman" w:hAnsi="Times New Roman"/>
          <w:sz w:val="19"/>
          <w:szCs w:val="19"/>
        </w:rPr>
        <w:t xml:space="preserve"> before and after </w:t>
      </w:r>
      <w:proofErr w:type="spellStart"/>
      <w:r>
        <w:rPr>
          <w:rFonts w:ascii="Times New Roman" w:hAnsi="Times New Roman"/>
          <w:sz w:val="19"/>
          <w:szCs w:val="19"/>
        </w:rPr>
        <w:t>TBP</w:t>
      </w:r>
      <w:proofErr w:type="spellEnd"/>
      <w:r>
        <w:rPr>
          <w:rFonts w:ascii="Times New Roman" w:hAnsi="Times New Roman"/>
          <w:sz w:val="19"/>
          <w:szCs w:val="19"/>
        </w:rPr>
        <w:t xml:space="preserve"> contact, as well as the final solution containing back- </w:t>
      </w:r>
    </w:p>
    <w:p w14:paraId="5498050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706A47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87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extracted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Pu, were analyzed with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ICP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-MS. </w:t>
      </w:r>
    </w:p>
    <w:p w14:paraId="04DFE317" w14:textId="77777777" w:rsidR="00ED53C2" w:rsidRDefault="00ED53C2">
      <w:pPr>
        <w:widowControl w:val="0"/>
        <w:autoSpaceDE w:val="0"/>
        <w:autoSpaceDN w:val="0"/>
        <w:adjustRightInd w:val="0"/>
        <w:spacing w:after="0" w:line="157" w:lineRule="exact"/>
        <w:ind w:right="2871"/>
        <w:rPr>
          <w:rFonts w:ascii="Times New Roman" w:hAnsi="Times New Roman"/>
          <w:sz w:val="16"/>
          <w:szCs w:val="16"/>
        </w:rPr>
      </w:pPr>
    </w:p>
    <w:p w14:paraId="1C17A0E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871"/>
        <w:rPr>
          <w:rFonts w:ascii="Times New Roman" w:hAnsi="Times New Roman"/>
          <w:sz w:val="24"/>
          <w:szCs w:val="24"/>
        </w:rPr>
      </w:pPr>
    </w:p>
    <w:p w14:paraId="5183A21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Garamond" w:hAnsi="Garamond" w:cs="Garamond"/>
          <w:i/>
          <w:iCs/>
          <w:spacing w:val="3"/>
          <w:sz w:val="19"/>
          <w:szCs w:val="19"/>
        </w:rPr>
        <w:t>Second Experiment.</w:t>
      </w:r>
      <w:r>
        <w:rPr>
          <w:rFonts w:ascii="Times New Roman" w:hAnsi="Times New Roman"/>
          <w:spacing w:val="3"/>
          <w:sz w:val="19"/>
          <w:szCs w:val="19"/>
        </w:rPr>
        <w:t xml:space="preserve"> The purpose of the second experiment was to extract a </w:t>
      </w:r>
    </w:p>
    <w:p w14:paraId="41ED473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6D19EB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large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fraction of Pu. Utilizing the results from the first experiment, it was </w:t>
      </w:r>
    </w:p>
    <w:p w14:paraId="72C2798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9BCAF2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determined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that contacting the prepared stock solution four times with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</w:t>
      </w:r>
    </w:p>
    <w:p w14:paraId="4697F16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E143FB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would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extract over 90% of the Pu. Therefore, this experiment had four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</w:t>
      </w:r>
    </w:p>
    <w:p w14:paraId="79DD9776" w14:textId="77777777" w:rsidR="00ED53C2" w:rsidRDefault="00ED53C2">
      <w:pPr>
        <w:widowControl w:val="0"/>
        <w:autoSpaceDE w:val="0"/>
        <w:autoSpaceDN w:val="0"/>
        <w:adjustRightInd w:val="0"/>
        <w:spacing w:after="0" w:line="158" w:lineRule="exact"/>
        <w:ind w:right="63"/>
        <w:rPr>
          <w:rFonts w:ascii="Times New Roman" w:hAnsi="Times New Roman"/>
          <w:sz w:val="16"/>
          <w:szCs w:val="16"/>
        </w:rPr>
      </w:pPr>
    </w:p>
    <w:p w14:paraId="4508825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727D938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6</w:t>
      </w:r>
    </w:p>
    <w:p w14:paraId="5691A44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2C57B93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3C695E21" w14:textId="31A6ED96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375" w:right="63"/>
        <w:rPr>
          <w:rFonts w:ascii="Times New Roman" w:hAnsi="Times New Roman"/>
          <w:sz w:val="24"/>
          <w:szCs w:val="24"/>
        </w:rPr>
      </w:pPr>
      <w:del w:id="234" w:author="Charles M. Folden III" w:date="2016-03-28T21:22:00Z">
        <w:r w:rsidDel="001D0FAA">
          <w:rPr>
            <w:noProof/>
          </w:rPr>
          <w:lastRenderedPageBreak/>
          <w:pict w14:anchorId="426C1A07">
            <v:shape id="_x0000_s1032" type="#_x0000_t75" style="position:absolute;left:0;text-align:left;margin-left:0;margin-top:0;width:612pt;height:11in;z-index:-11;mso-position-horizontal-relative:page;mso-position-vertical-relative:page" o:allowincell="f">
              <v:imagedata r:id="rId7" o:title=""/>
              <w10:wrap anchorx="page" anchory="page"/>
            </v:shape>
          </w:pict>
        </w:r>
      </w:del>
      <w:proofErr w:type="gramStart"/>
      <w:r w:rsidR="002979B1">
        <w:rPr>
          <w:rFonts w:ascii="Times New Roman" w:hAnsi="Times New Roman"/>
          <w:spacing w:val="1"/>
          <w:sz w:val="19"/>
          <w:szCs w:val="19"/>
        </w:rPr>
        <w:t>contacts</w:t>
      </w:r>
      <w:proofErr w:type="gramEnd"/>
      <w:r w:rsidR="002979B1">
        <w:rPr>
          <w:rFonts w:ascii="Times New Roman" w:hAnsi="Times New Roman"/>
          <w:spacing w:val="1"/>
          <w:sz w:val="19"/>
          <w:szCs w:val="19"/>
        </w:rPr>
        <w:t xml:space="preserve"> with the prepared stock solution. The </w:t>
      </w:r>
      <w:ins w:id="235" w:author="Charles M. Folden III" w:date="2016-03-28T23:10:00Z">
        <w:r w:rsidR="009A0C5A">
          <w:rPr>
            <w:rFonts w:ascii="Times New Roman" w:hAnsi="Times New Roman"/>
            <w:spacing w:val="1"/>
            <w:sz w:val="19"/>
            <w:szCs w:val="19"/>
          </w:rPr>
          <w:t xml:space="preserve">four </w:t>
        </w:r>
      </w:ins>
      <w:proofErr w:type="spellStart"/>
      <w:r w:rsidR="002979B1"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 w:rsidR="002979B1">
        <w:rPr>
          <w:rFonts w:ascii="Times New Roman" w:hAnsi="Times New Roman"/>
          <w:spacing w:val="1"/>
          <w:sz w:val="19"/>
          <w:szCs w:val="19"/>
        </w:rPr>
        <w:t xml:space="preserve"> </w:t>
      </w:r>
      <w:ins w:id="236" w:author="Charles M. Folden III" w:date="2016-03-28T23:09:00Z">
        <w:r w:rsidR="009A0C5A">
          <w:rPr>
            <w:rFonts w:ascii="Times New Roman" w:hAnsi="Times New Roman"/>
            <w:spacing w:val="1"/>
            <w:sz w:val="19"/>
            <w:szCs w:val="19"/>
          </w:rPr>
          <w:t xml:space="preserve">solutions </w:t>
        </w:r>
      </w:ins>
      <w:r w:rsidR="002979B1">
        <w:rPr>
          <w:rFonts w:ascii="Times New Roman" w:hAnsi="Times New Roman"/>
          <w:spacing w:val="1"/>
          <w:sz w:val="19"/>
          <w:szCs w:val="19"/>
        </w:rPr>
        <w:t xml:space="preserve">was then collected into </w:t>
      </w:r>
      <w:del w:id="237" w:author="Charles M. Folden III" w:date="2016-03-28T23:10:00Z">
        <w:r w:rsidR="002979B1" w:rsidDel="009A0C5A">
          <w:rPr>
            <w:rFonts w:ascii="Times New Roman" w:hAnsi="Times New Roman"/>
            <w:spacing w:val="1"/>
            <w:sz w:val="19"/>
            <w:szCs w:val="19"/>
          </w:rPr>
          <w:delText>a</w:delText>
        </w:r>
      </w:del>
      <w:r w:rsidR="002979B1"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314CE81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6E70747F" w14:textId="76F39FA4" w:rsidR="00ED53C2" w:rsidDel="001C3BB3" w:rsidRDefault="009A0C5A" w:rsidP="001C3BB3">
      <w:pPr>
        <w:widowControl w:val="0"/>
        <w:autoSpaceDE w:val="0"/>
        <w:autoSpaceDN w:val="0"/>
        <w:adjustRightInd w:val="0"/>
        <w:spacing w:after="0" w:line="253" w:lineRule="exact"/>
        <w:ind w:left="360" w:right="465"/>
        <w:rPr>
          <w:del w:id="238" w:author="Charles M. Folden III" w:date="2016-03-28T23:11:00Z"/>
          <w:rFonts w:ascii="Times New Roman" w:hAnsi="Times New Roman"/>
          <w:sz w:val="24"/>
          <w:szCs w:val="24"/>
        </w:rPr>
        <w:pPrChange w:id="239" w:author="Charles M. Folden III" w:date="2016-03-28T23:11:00Z">
          <w:pPr>
            <w:widowControl w:val="0"/>
            <w:autoSpaceDE w:val="0"/>
            <w:autoSpaceDN w:val="0"/>
            <w:adjustRightInd w:val="0"/>
            <w:spacing w:after="0" w:line="199" w:lineRule="exact"/>
            <w:ind w:left="375" w:right="465"/>
          </w:pPr>
        </w:pPrChange>
      </w:pPr>
      <w:proofErr w:type="gramStart"/>
      <w:ins w:id="240" w:author="Charles M. Folden III" w:date="2016-03-28T23:10:00Z">
        <w:r>
          <w:rPr>
            <w:rFonts w:ascii="Times New Roman" w:hAnsi="Times New Roman"/>
            <w:spacing w:val="1"/>
            <w:sz w:val="19"/>
            <w:szCs w:val="19"/>
          </w:rPr>
          <w:t>a</w:t>
        </w:r>
        <w:proofErr w:type="gramEnd"/>
        <w:r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 w:rsidR="002979B1">
        <w:rPr>
          <w:rFonts w:ascii="Times New Roman" w:hAnsi="Times New Roman"/>
          <w:spacing w:val="1"/>
          <w:sz w:val="19"/>
          <w:szCs w:val="19"/>
        </w:rPr>
        <w:t xml:space="preserve">single vial, and contacted three times with the ferrous </w:t>
      </w:r>
      <w:proofErr w:type="spellStart"/>
      <w:r w:rsidR="002979B1">
        <w:rPr>
          <w:rFonts w:ascii="Times New Roman" w:hAnsi="Times New Roman"/>
          <w:spacing w:val="1"/>
          <w:sz w:val="19"/>
          <w:szCs w:val="19"/>
        </w:rPr>
        <w:t>sulfamate</w:t>
      </w:r>
      <w:proofErr w:type="spellEnd"/>
      <w:r w:rsidR="002979B1">
        <w:rPr>
          <w:rFonts w:ascii="Times New Roman" w:hAnsi="Times New Roman"/>
          <w:spacing w:val="1"/>
          <w:sz w:val="19"/>
          <w:szCs w:val="19"/>
        </w:rPr>
        <w:t xml:space="preserve"> solution. </w:t>
      </w:r>
    </w:p>
    <w:p w14:paraId="6B322A8A" w14:textId="7B404505" w:rsidR="00ED53C2" w:rsidDel="001C3BB3" w:rsidRDefault="00ED53C2" w:rsidP="001C3BB3">
      <w:pPr>
        <w:widowControl w:val="0"/>
        <w:autoSpaceDE w:val="0"/>
        <w:autoSpaceDN w:val="0"/>
        <w:adjustRightInd w:val="0"/>
        <w:spacing w:after="0" w:line="199" w:lineRule="exact"/>
        <w:ind w:left="360" w:right="465"/>
        <w:rPr>
          <w:del w:id="241" w:author="Charles M. Folden III" w:date="2016-03-28T23:11:00Z"/>
          <w:rFonts w:ascii="Times New Roman" w:hAnsi="Times New Roman"/>
        </w:rPr>
        <w:pPrChange w:id="242" w:author="Charles M. Folden III" w:date="2016-03-28T23:11:00Z">
          <w:pPr>
            <w:widowControl w:val="0"/>
            <w:autoSpaceDE w:val="0"/>
            <w:autoSpaceDN w:val="0"/>
            <w:adjustRightInd w:val="0"/>
            <w:spacing w:after="0" w:line="218" w:lineRule="exact"/>
            <w:ind w:left="375" w:right="465"/>
          </w:pPr>
        </w:pPrChange>
      </w:pPr>
    </w:p>
    <w:p w14:paraId="3250F862" w14:textId="77777777" w:rsidR="001C3BB3" w:rsidRDefault="002979B1" w:rsidP="001C3BB3">
      <w:pPr>
        <w:widowControl w:val="0"/>
        <w:tabs>
          <w:tab w:val="left" w:pos="668"/>
        </w:tabs>
        <w:autoSpaceDE w:val="0"/>
        <w:autoSpaceDN w:val="0"/>
        <w:adjustRightInd w:val="0"/>
        <w:spacing w:after="0" w:line="198" w:lineRule="exact"/>
        <w:ind w:left="360" w:right="63"/>
        <w:rPr>
          <w:ins w:id="243" w:author="Charles M. Folden III" w:date="2016-03-28T23:11:00Z"/>
          <w:rFonts w:ascii="Times New Roman" w:hAnsi="Times New Roman"/>
          <w:spacing w:val="1"/>
          <w:sz w:val="19"/>
          <w:szCs w:val="19"/>
        </w:rPr>
        <w:pPrChange w:id="244" w:author="Charles M. Folden III" w:date="2016-03-28T23:11:00Z">
          <w:pPr>
            <w:widowControl w:val="0"/>
            <w:tabs>
              <w:tab w:val="left" w:pos="668"/>
            </w:tabs>
            <w:autoSpaceDE w:val="0"/>
            <w:autoSpaceDN w:val="0"/>
            <w:adjustRightInd w:val="0"/>
            <w:spacing w:after="0" w:line="198" w:lineRule="exact"/>
            <w:ind w:left="17" w:right="63"/>
          </w:pPr>
        </w:pPrChange>
      </w:pPr>
      <w:del w:id="245" w:author="Charles M. Folden III" w:date="2016-03-28T23:11:00Z">
        <w:r w:rsidDel="001C3BB3">
          <w:rPr>
            <w:rFonts w:ascii="Courier New" w:hAnsi="Courier New" w:cs="Courier New"/>
            <w:spacing w:val="-12"/>
            <w:sz w:val="9"/>
            <w:szCs w:val="9"/>
          </w:rPr>
          <w:delText xml:space="preserve">110 </w:delText>
        </w:r>
        <w:r w:rsidDel="001C3BB3">
          <w:rPr>
            <w:rFonts w:ascii="Times New Roman" w:hAnsi="Times New Roman"/>
            <w:sz w:val="24"/>
            <w:szCs w:val="24"/>
          </w:rPr>
          <w:tab/>
        </w:r>
      </w:del>
      <w:r>
        <w:rPr>
          <w:rFonts w:ascii="Times New Roman" w:hAnsi="Times New Roman"/>
          <w:spacing w:val="1"/>
          <w:sz w:val="19"/>
          <w:szCs w:val="19"/>
        </w:rPr>
        <w:t xml:space="preserve">In order to </w:t>
      </w:r>
    </w:p>
    <w:p w14:paraId="5989EFF5" w14:textId="77777777" w:rsidR="001C3BB3" w:rsidRDefault="001C3BB3" w:rsidP="001C3BB3">
      <w:pPr>
        <w:widowControl w:val="0"/>
        <w:tabs>
          <w:tab w:val="left" w:pos="668"/>
        </w:tabs>
        <w:autoSpaceDE w:val="0"/>
        <w:autoSpaceDN w:val="0"/>
        <w:adjustRightInd w:val="0"/>
        <w:spacing w:after="0" w:line="198" w:lineRule="exact"/>
        <w:ind w:left="360" w:right="63"/>
        <w:rPr>
          <w:ins w:id="246" w:author="Charles M. Folden III" w:date="2016-03-28T23:11:00Z"/>
          <w:rFonts w:ascii="Times New Roman" w:hAnsi="Times New Roman"/>
          <w:spacing w:val="1"/>
          <w:sz w:val="19"/>
          <w:szCs w:val="19"/>
        </w:rPr>
        <w:pPrChange w:id="247" w:author="Charles M. Folden III" w:date="2016-03-28T23:11:00Z">
          <w:pPr>
            <w:widowControl w:val="0"/>
            <w:tabs>
              <w:tab w:val="left" w:pos="668"/>
            </w:tabs>
            <w:autoSpaceDE w:val="0"/>
            <w:autoSpaceDN w:val="0"/>
            <w:adjustRightInd w:val="0"/>
            <w:spacing w:after="0" w:line="198" w:lineRule="exact"/>
            <w:ind w:left="17" w:right="63"/>
          </w:pPr>
        </w:pPrChange>
      </w:pPr>
    </w:p>
    <w:p w14:paraId="7E96DA74" w14:textId="675596E0" w:rsidR="00ED53C2" w:rsidRDefault="002979B1" w:rsidP="001C3BB3">
      <w:pPr>
        <w:widowControl w:val="0"/>
        <w:tabs>
          <w:tab w:val="left" w:pos="668"/>
        </w:tabs>
        <w:autoSpaceDE w:val="0"/>
        <w:autoSpaceDN w:val="0"/>
        <w:adjustRightInd w:val="0"/>
        <w:spacing w:after="0" w:line="198" w:lineRule="exact"/>
        <w:ind w:left="360" w:right="63"/>
        <w:rPr>
          <w:rFonts w:ascii="Times New Roman" w:hAnsi="Times New Roman"/>
          <w:spacing w:val="1"/>
          <w:sz w:val="19"/>
          <w:szCs w:val="19"/>
        </w:rPr>
        <w:pPrChange w:id="248" w:author="Charles M. Folden III" w:date="2016-03-28T23:11:00Z">
          <w:pPr>
            <w:widowControl w:val="0"/>
            <w:tabs>
              <w:tab w:val="left" w:pos="668"/>
            </w:tabs>
            <w:autoSpaceDE w:val="0"/>
            <w:autoSpaceDN w:val="0"/>
            <w:adjustRightInd w:val="0"/>
            <w:spacing w:after="0" w:line="198" w:lineRule="exact"/>
            <w:ind w:left="17" w:right="63"/>
          </w:pPr>
        </w:pPrChange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ensure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minimal U back-extraction, the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>3</w:t>
      </w:r>
      <w:r>
        <w:rPr>
          <w:rFonts w:ascii="Times New Roman" w:hAnsi="Times New Roman"/>
          <w:spacing w:val="1"/>
          <w:sz w:val="19"/>
          <w:szCs w:val="19"/>
        </w:rPr>
        <w:t xml:space="preserve"> concentration for </w:t>
      </w:r>
    </w:p>
    <w:p w14:paraId="7C478AC0" w14:textId="77777777" w:rsidR="00ED53C2" w:rsidRDefault="00ED53C2">
      <w:pPr>
        <w:widowControl w:val="0"/>
        <w:tabs>
          <w:tab w:val="left" w:pos="668"/>
        </w:tabs>
        <w:autoSpaceDE w:val="0"/>
        <w:autoSpaceDN w:val="0"/>
        <w:adjustRightInd w:val="0"/>
        <w:spacing w:after="0" w:line="198" w:lineRule="exact"/>
        <w:ind w:left="17" w:right="63"/>
        <w:rPr>
          <w:rFonts w:ascii="Times New Roman" w:hAnsi="Times New Roman"/>
          <w:spacing w:val="1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5FA2D645" w14:textId="25C64506" w:rsidR="00ED53C2" w:rsidDel="00AB77A1" w:rsidRDefault="002979B1" w:rsidP="00AB77A1">
      <w:pPr>
        <w:widowControl w:val="0"/>
        <w:autoSpaceDE w:val="0"/>
        <w:autoSpaceDN w:val="0"/>
        <w:adjustRightInd w:val="0"/>
        <w:spacing w:after="0" w:line="380" w:lineRule="exact"/>
        <w:ind w:left="375" w:right="63"/>
        <w:rPr>
          <w:del w:id="249" w:author="Charles M. Folden III" w:date="2016-03-28T23:12:00Z"/>
          <w:rFonts w:ascii="Times New Roman" w:hAnsi="Times New Roman"/>
          <w:sz w:val="24"/>
          <w:szCs w:val="24"/>
        </w:rPr>
        <w:pPrChange w:id="250" w:author="Charles M. Folden III" w:date="2016-03-28T23:12:00Z">
          <w:pPr>
            <w:widowControl w:val="0"/>
            <w:autoSpaceDE w:val="0"/>
            <w:autoSpaceDN w:val="0"/>
            <w:adjustRightInd w:val="0"/>
            <w:spacing w:after="0" w:line="380" w:lineRule="exact"/>
            <w:ind w:left="375" w:right="63"/>
          </w:pPr>
        </w:pPrChange>
      </w:pPr>
      <w:proofErr w:type="gramStart"/>
      <w:r>
        <w:rPr>
          <w:rFonts w:ascii="Times New Roman" w:hAnsi="Times New Roman"/>
          <w:spacing w:val="1"/>
          <w:sz w:val="19"/>
          <w:szCs w:val="19"/>
        </w:rPr>
        <w:lastRenderedPageBreak/>
        <w:t>this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experiment was increased to 4 M because</w:t>
      </w:r>
      <w:del w:id="251" w:author="Charles M. Folden III" w:date="2016-03-28T23:12:00Z">
        <w:r w:rsidRPr="009A0C5A" w:rsidDel="00AB77A1">
          <w:rPr>
            <w:rFonts w:ascii="Times New Roman" w:hAnsi="Times New Roman"/>
            <w:iCs/>
            <w:spacing w:val="1"/>
            <w:sz w:val="19"/>
            <w:szCs w:val="19"/>
            <w:rPrChange w:id="252" w:author="Charles M. Folden III" w:date="2016-03-28T23:10:00Z">
              <w:rPr>
                <w:rFonts w:ascii="Garamond" w:hAnsi="Garamond" w:cs="Garamond"/>
                <w:i/>
                <w:iCs/>
                <w:spacing w:val="1"/>
                <w:sz w:val="19"/>
                <w:szCs w:val="19"/>
              </w:rPr>
            </w:rPrChange>
          </w:rPr>
          <w:delText xml:space="preserve"> </w:delText>
        </w:r>
      </w:del>
      <w:del w:id="253" w:author="Charles M. Folden III" w:date="2016-03-28T23:10:00Z">
        <w:r w:rsidRPr="009A0C5A" w:rsidDel="009A0C5A">
          <w:rPr>
            <w:rFonts w:ascii="Times New Roman" w:hAnsi="Times New Roman"/>
            <w:iCs/>
            <w:spacing w:val="1"/>
            <w:sz w:val="19"/>
            <w:szCs w:val="19"/>
            <w:rPrChange w:id="254" w:author="Charles M. Folden III" w:date="2016-03-28T23:10:00Z">
              <w:rPr>
                <w:rFonts w:ascii="Garamond" w:hAnsi="Garamond" w:cs="Garamond"/>
                <w:i/>
                <w:iCs/>
                <w:spacing w:val="1"/>
                <w:sz w:val="19"/>
                <w:szCs w:val="19"/>
              </w:rPr>
            </w:rPrChange>
          </w:rPr>
          <w:delText>N O</w:delText>
        </w:r>
        <w:r w:rsidRPr="009A0C5A" w:rsidDel="009A0C5A">
          <w:rPr>
            <w:rFonts w:ascii="Times New Roman" w:hAnsi="Times New Roman"/>
            <w:spacing w:val="-14"/>
            <w:position w:val="5"/>
            <w:sz w:val="19"/>
            <w:szCs w:val="19"/>
            <w:rPrChange w:id="255" w:author="Charles M. Folden III" w:date="2016-03-28T23:10:00Z">
              <w:rPr>
                <w:rFonts w:ascii="Symbol" w:hAnsi="Symbol" w:cs="Symbol"/>
                <w:spacing w:val="-14"/>
                <w:position w:val="5"/>
                <w:sz w:val="13"/>
                <w:szCs w:val="13"/>
              </w:rPr>
            </w:rPrChange>
          </w:rPr>
          <w:sym w:font="Symbol" w:char="F02D"/>
        </w:r>
        <w:r w:rsidRPr="009A0C5A" w:rsidDel="009A0C5A">
          <w:rPr>
            <w:rFonts w:ascii="Times New Roman" w:hAnsi="Times New Roman"/>
            <w:spacing w:val="-14"/>
            <w:sz w:val="19"/>
            <w:szCs w:val="19"/>
            <w:rPrChange w:id="256" w:author="Charles M. Folden III" w:date="2016-03-28T23:10:00Z">
              <w:rPr>
                <w:rFonts w:ascii="Times New Roman" w:hAnsi="Times New Roman"/>
                <w:spacing w:val="-14"/>
                <w:sz w:val="19"/>
                <w:szCs w:val="19"/>
              </w:rPr>
            </w:rPrChange>
          </w:rPr>
          <w:delText xml:space="preserve"> concentrations afect the </w:delText>
        </w:r>
        <w:r w:rsidRPr="009A0C5A" w:rsidDel="009A0C5A">
          <w:rPr>
            <w:rFonts w:ascii="Times New Roman" w:hAnsi="Times New Roman"/>
            <w:spacing w:val="2"/>
            <w:sz w:val="19"/>
            <w:szCs w:val="19"/>
            <w:rPrChange w:id="257" w:author="Charles M. Folden III" w:date="2016-03-28T23:10:00Z">
              <w:rPr>
                <w:rFonts w:ascii="Times New Roman" w:hAnsi="Times New Roman"/>
                <w:spacing w:val="2"/>
                <w:sz w:val="13"/>
                <w:szCs w:val="13"/>
              </w:rPr>
            </w:rPrChange>
          </w:rPr>
          <w:delText>3</w:delText>
        </w:r>
      </w:del>
    </w:p>
    <w:p w14:paraId="0502EBEA" w14:textId="7D6C1627" w:rsidR="00ED53C2" w:rsidRDefault="002979B1" w:rsidP="00AB77A1">
      <w:pPr>
        <w:widowControl w:val="0"/>
        <w:autoSpaceDE w:val="0"/>
        <w:autoSpaceDN w:val="0"/>
        <w:adjustRightInd w:val="0"/>
        <w:spacing w:after="0" w:line="380" w:lineRule="exact"/>
        <w:ind w:left="375" w:right="63"/>
        <w:rPr>
          <w:rFonts w:ascii="Times New Roman" w:hAnsi="Times New Roman"/>
          <w:sz w:val="24"/>
          <w:szCs w:val="24"/>
        </w:rPr>
        <w:pPrChange w:id="258" w:author="Charles M. Folden III" w:date="2016-03-28T23:12:00Z">
          <w:pPr>
            <w:widowControl w:val="0"/>
            <w:autoSpaceDE w:val="0"/>
            <w:autoSpaceDN w:val="0"/>
            <w:adjustRightInd w:val="0"/>
            <w:spacing w:after="0" w:line="375" w:lineRule="exact"/>
            <w:ind w:left="375" w:right="63"/>
          </w:pPr>
        </w:pPrChange>
      </w:pPr>
      <w:del w:id="259" w:author="Charles M. Folden III" w:date="2016-03-28T23:12:00Z">
        <w:r w:rsidDel="00AB77A1">
          <w:rPr>
            <w:rFonts w:ascii="Times New Roman" w:hAnsi="Times New Roman"/>
            <w:sz w:val="19"/>
            <w:szCs w:val="19"/>
          </w:rPr>
          <w:delText>distribution ratio for U. H</w:delText>
        </w:r>
      </w:del>
      <w:ins w:id="260" w:author="Charles M. Folden III" w:date="2016-03-28T23:12:00Z">
        <w:r w:rsidR="00AB77A1">
          <w:rPr>
            <w:rFonts w:ascii="Times New Roman" w:hAnsi="Times New Roman"/>
            <w:sz w:val="19"/>
            <w:szCs w:val="19"/>
          </w:rPr>
          <w:t xml:space="preserve"> </w:t>
        </w:r>
        <w:proofErr w:type="gramStart"/>
        <w:r w:rsidR="00AB77A1">
          <w:rPr>
            <w:rFonts w:ascii="Times New Roman" w:hAnsi="Times New Roman"/>
            <w:sz w:val="19"/>
            <w:szCs w:val="19"/>
          </w:rPr>
          <w:t>h</w:t>
        </w:r>
      </w:ins>
      <w:r>
        <w:rPr>
          <w:rFonts w:ascii="Times New Roman" w:hAnsi="Times New Roman"/>
          <w:sz w:val="19"/>
          <w:szCs w:val="19"/>
        </w:rPr>
        <w:t>igher</w:t>
      </w:r>
      <w:proofErr w:type="gramEnd"/>
      <w:del w:id="261" w:author="Charles M. Folden III" w:date="2016-03-28T23:12:00Z">
        <w:r w:rsidDel="00A34E0D">
          <w:rPr>
            <w:rFonts w:ascii="Times New Roman" w:hAnsi="Times New Roman"/>
            <w:sz w:val="19"/>
            <w:szCs w:val="19"/>
          </w:rPr>
          <w:delText xml:space="preserve"> HNO</w:delText>
        </w:r>
        <w:r w:rsidDel="00A34E0D">
          <w:rPr>
            <w:rFonts w:ascii="Times New Roman" w:hAnsi="Times New Roman"/>
            <w:position w:val="-3"/>
            <w:sz w:val="13"/>
            <w:szCs w:val="13"/>
          </w:rPr>
          <w:delText>3</w:delText>
        </w:r>
      </w:del>
      <w:r>
        <w:rPr>
          <w:rFonts w:ascii="Times New Roman" w:hAnsi="Times New Roman"/>
          <w:sz w:val="19"/>
          <w:szCs w:val="19"/>
        </w:rPr>
        <w:t xml:space="preserve"> concentrations reduce the degree to which </w:t>
      </w:r>
    </w:p>
    <w:p w14:paraId="5C211120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left="375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U is back-extracted [3]. Three contacts of the ferrous </w:t>
      </w:r>
      <w:proofErr w:type="spellStart"/>
      <w:r>
        <w:rPr>
          <w:rFonts w:ascii="Times New Roman" w:hAnsi="Times New Roman"/>
          <w:sz w:val="19"/>
          <w:szCs w:val="19"/>
        </w:rPr>
        <w:t>sulfamate</w:t>
      </w:r>
      <w:proofErr w:type="spellEnd"/>
      <w:r>
        <w:rPr>
          <w:rFonts w:ascii="Times New Roman" w:hAnsi="Times New Roman"/>
          <w:sz w:val="19"/>
          <w:szCs w:val="19"/>
        </w:rPr>
        <w:t xml:space="preserve"> solution ensured </w:t>
      </w:r>
    </w:p>
    <w:p w14:paraId="7B9ADD6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7F2C9E0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complete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back-extraction of Pu, while the higher nitric acid concentration min- </w:t>
      </w:r>
    </w:p>
    <w:p w14:paraId="6DB70B5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 w:equalWidth="0">
            <w:col w:w="7320"/>
          </w:cols>
          <w:noEndnote/>
        </w:sectPr>
      </w:pPr>
    </w:p>
    <w:p w14:paraId="223B0D9B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75" w:right="63"/>
        <w:rPr>
          <w:rFonts w:ascii="Times New Roman" w:hAnsi="Times New Roman"/>
          <w:sz w:val="28"/>
          <w:szCs w:val="28"/>
        </w:rPr>
      </w:pPr>
    </w:p>
    <w:p w14:paraId="4E85B6A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115 </w:t>
      </w:r>
    </w:p>
    <w:p w14:paraId="7ABDA34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582D968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imized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back-extraction of U. The same solutions as described in the first ex- </w:t>
      </w:r>
    </w:p>
    <w:p w14:paraId="67F3F09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46191E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19"/>
          <w:szCs w:val="19"/>
        </w:rPr>
        <w:t>periment</w:t>
      </w:r>
      <w:proofErr w:type="spellEnd"/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were analyzed with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ICP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-MS. The final back-extracted Pu solution </w:t>
      </w:r>
    </w:p>
    <w:p w14:paraId="7E26CB2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14C12D3" w14:textId="4636B8C9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underwent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the </w:t>
      </w:r>
      <w:del w:id="262" w:author="Charles M. Folden III" w:date="2016-03-28T23:13:00Z">
        <w:r w:rsidDel="00D22A05">
          <w:rPr>
            <w:rFonts w:ascii="Times New Roman" w:hAnsi="Times New Roman"/>
            <w:spacing w:val="1"/>
            <w:sz w:val="19"/>
            <w:szCs w:val="19"/>
          </w:rPr>
          <w:delText xml:space="preserve">4 </w:delText>
        </w:r>
      </w:del>
      <w:ins w:id="263" w:author="Charles M. Folden III" w:date="2016-03-28T23:13:00Z">
        <w:r w:rsidR="00D22A05">
          <w:rPr>
            <w:rFonts w:ascii="Times New Roman" w:hAnsi="Times New Roman"/>
            <w:spacing w:val="1"/>
            <w:sz w:val="19"/>
            <w:szCs w:val="19"/>
          </w:rPr>
          <w:t>four</w:t>
        </w:r>
        <w:r w:rsidR="00D22A05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>extraction</w:t>
      </w:r>
      <w:ins w:id="264" w:author="Charles M. Folden III" w:date="2016-03-28T23:13:00Z">
        <w:r w:rsidR="00D22A05">
          <w:rPr>
            <w:rFonts w:ascii="Times New Roman" w:hAnsi="Times New Roman"/>
            <w:spacing w:val="1"/>
            <w:sz w:val="19"/>
            <w:szCs w:val="19"/>
          </w:rPr>
          <w:t>,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  <w:del w:id="265" w:author="Charles M. Folden III" w:date="2016-03-28T23:13:00Z">
        <w:r w:rsidDel="00D22A05">
          <w:rPr>
            <w:rFonts w:ascii="Times New Roman" w:hAnsi="Times New Roman"/>
            <w:spacing w:val="1"/>
            <w:sz w:val="19"/>
            <w:szCs w:val="19"/>
          </w:rPr>
          <w:delText xml:space="preserve">3 </w:delText>
        </w:r>
      </w:del>
      <w:ins w:id="266" w:author="Charles M. Folden III" w:date="2016-03-28T23:13:00Z">
        <w:r w:rsidR="00D22A05">
          <w:rPr>
            <w:rFonts w:ascii="Times New Roman" w:hAnsi="Times New Roman"/>
            <w:spacing w:val="1"/>
            <w:sz w:val="19"/>
            <w:szCs w:val="19"/>
          </w:rPr>
          <w:t>three</w:t>
        </w:r>
        <w:r w:rsidR="00D22A05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back-extraction process once more to verify the </w:t>
      </w:r>
    </w:p>
    <w:p w14:paraId="4E7AEE1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D0D909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repeatability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of the process and for comparison with the first extraction/back- </w:t>
      </w:r>
    </w:p>
    <w:p w14:paraId="6C72058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D4B80E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extraction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cycle. The final solution Pu was reset with the addition of 0.5 mg of </w:t>
      </w:r>
    </w:p>
    <w:p w14:paraId="049D353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1E0EB52E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right="63"/>
        <w:rPr>
          <w:rFonts w:ascii="Times New Roman" w:hAnsi="Times New Roman"/>
          <w:sz w:val="28"/>
          <w:szCs w:val="28"/>
        </w:rPr>
      </w:pPr>
    </w:p>
    <w:p w14:paraId="35495C69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120 </w:t>
      </w:r>
    </w:p>
    <w:p w14:paraId="5A6AF28C" w14:textId="77777777" w:rsidR="00ED53C2" w:rsidRDefault="00ED53C2">
      <w:pPr>
        <w:widowControl w:val="0"/>
        <w:autoSpaceDE w:val="0"/>
        <w:autoSpaceDN w:val="0"/>
        <w:adjustRightInd w:val="0"/>
        <w:spacing w:after="0" w:line="271" w:lineRule="exact"/>
        <w:ind w:left="17"/>
        <w:rPr>
          <w:rFonts w:ascii="Times New Roman" w:hAnsi="Times New Roman"/>
          <w:sz w:val="27"/>
          <w:szCs w:val="27"/>
        </w:rPr>
      </w:pPr>
    </w:p>
    <w:p w14:paraId="53E7CCD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EAAF24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F1C9BC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790039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AE5C46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BAC0DB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295FF3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F6CB87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8EEBFF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A477326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125 </w:t>
      </w:r>
    </w:p>
    <w:p w14:paraId="72193B6A" w14:textId="77777777" w:rsidR="00ED53C2" w:rsidRDefault="002979B1">
      <w:pPr>
        <w:widowControl w:val="0"/>
        <w:autoSpaceDE w:val="0"/>
        <w:autoSpaceDN w:val="0"/>
        <w:adjustRightInd w:val="0"/>
        <w:spacing w:after="0" w:line="219" w:lineRule="exact"/>
        <w:ind w:left="17"/>
        <w:rPr>
          <w:rFonts w:ascii="Times New Roman" w:hAnsi="Times New Roman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D093DB4" w14:textId="77777777" w:rsidR="00ED53C2" w:rsidRDefault="002979B1">
      <w:pPr>
        <w:widowControl w:val="0"/>
        <w:autoSpaceDE w:val="0"/>
        <w:autoSpaceDN w:val="0"/>
        <w:adjustRightInd w:val="0"/>
        <w:spacing w:after="0" w:line="197" w:lineRule="exact"/>
        <w:ind w:right="274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1"/>
          <w:sz w:val="19"/>
          <w:szCs w:val="19"/>
        </w:rPr>
        <w:t>NaNO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>2</w:t>
      </w:r>
      <w:r>
        <w:rPr>
          <w:rFonts w:ascii="Times New Roman" w:hAnsi="Times New Roman"/>
          <w:spacing w:val="1"/>
          <w:sz w:val="19"/>
          <w:szCs w:val="19"/>
        </w:rPr>
        <w:t xml:space="preserve"> to convert all the 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Pu(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III) to Pu(IV). </w:t>
      </w:r>
    </w:p>
    <w:p w14:paraId="76910751" w14:textId="77777777" w:rsidR="00ED53C2" w:rsidRDefault="00ED53C2">
      <w:pPr>
        <w:widowControl w:val="0"/>
        <w:autoSpaceDE w:val="0"/>
        <w:autoSpaceDN w:val="0"/>
        <w:adjustRightInd w:val="0"/>
        <w:spacing w:after="0" w:line="299" w:lineRule="exact"/>
        <w:ind w:right="2747"/>
        <w:rPr>
          <w:rFonts w:ascii="Times New Roman" w:hAnsi="Times New Roman"/>
          <w:sz w:val="30"/>
          <w:szCs w:val="30"/>
        </w:rPr>
      </w:pPr>
    </w:p>
    <w:p w14:paraId="34D2A1F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747"/>
        <w:rPr>
          <w:rFonts w:ascii="Times New Roman" w:hAnsi="Times New Roman"/>
          <w:sz w:val="24"/>
          <w:szCs w:val="24"/>
        </w:rPr>
      </w:pPr>
    </w:p>
    <w:p w14:paraId="0F9C5E2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53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 xml:space="preserve">3. Results </w:t>
      </w:r>
    </w:p>
    <w:p w14:paraId="7CD55E80" w14:textId="77777777" w:rsidR="00ED53C2" w:rsidRDefault="00ED53C2">
      <w:pPr>
        <w:widowControl w:val="0"/>
        <w:autoSpaceDE w:val="0"/>
        <w:autoSpaceDN w:val="0"/>
        <w:adjustRightInd w:val="0"/>
        <w:spacing w:after="0" w:line="138" w:lineRule="exact"/>
        <w:ind w:right="5322"/>
        <w:rPr>
          <w:rFonts w:ascii="Times New Roman" w:hAnsi="Times New Roman"/>
          <w:sz w:val="14"/>
          <w:szCs w:val="14"/>
        </w:rPr>
      </w:pPr>
    </w:p>
    <w:p w14:paraId="20974E4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5322"/>
        <w:rPr>
          <w:rFonts w:ascii="Times New Roman" w:hAnsi="Times New Roman"/>
          <w:sz w:val="24"/>
          <w:szCs w:val="24"/>
        </w:rPr>
      </w:pPr>
    </w:p>
    <w:p w14:paraId="67A21A4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The Pu recovery for the first and second experiments are shown in Table </w:t>
      </w:r>
    </w:p>
    <w:p w14:paraId="50D63F7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464DFB9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3"/>
          <w:sz w:val="19"/>
          <w:szCs w:val="19"/>
        </w:rPr>
        <w:t xml:space="preserve">1. For experiment 1, the amount of U recovery was much higher than for </w:t>
      </w:r>
    </w:p>
    <w:p w14:paraId="38B8D81F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2647ED10" w14:textId="1A9045C1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7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experiment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2, even with multiple contacts. This is due to the </w:t>
      </w:r>
      <w:del w:id="267" w:author="Charles M. Folden III" w:date="2016-03-28T23:16:00Z">
        <w:r w:rsidDel="001E16E3">
          <w:rPr>
            <w:rFonts w:ascii="Times New Roman" w:hAnsi="Times New Roman"/>
            <w:spacing w:val="1"/>
            <w:sz w:val="19"/>
            <w:szCs w:val="19"/>
          </w:rPr>
          <w:delText>diferent</w:delText>
        </w:r>
      </w:del>
      <w:ins w:id="268" w:author="Charles M. Folden III" w:date="2016-03-28T23:16:00Z">
        <w:r w:rsidR="001E16E3">
          <w:rPr>
            <w:rFonts w:ascii="Times New Roman" w:hAnsi="Times New Roman"/>
            <w:spacing w:val="1"/>
            <w:sz w:val="19"/>
            <w:szCs w:val="19"/>
          </w:rPr>
          <w:t>different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1"/>
          <w:position w:val="-3"/>
          <w:sz w:val="13"/>
          <w:szCs w:val="13"/>
        </w:rPr>
        <w:t xml:space="preserve">3 </w:t>
      </w:r>
    </w:p>
    <w:p w14:paraId="305E4373" w14:textId="7777777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concentrations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for the back-extraction solutions between the two experiments, </w:t>
      </w:r>
    </w:p>
    <w:p w14:paraId="2B4E54F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71D63E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as</w:t>
      </w:r>
      <w:proofErr w:type="gramEnd"/>
      <w:r>
        <w:rPr>
          <w:rFonts w:ascii="Times New Roman" w:hAnsi="Times New Roman"/>
          <w:sz w:val="19"/>
          <w:szCs w:val="19"/>
        </w:rPr>
        <w:t xml:space="preserve"> described earlier. The second experiment second cycle had a 90% Pu recovery </w:t>
      </w:r>
    </w:p>
    <w:p w14:paraId="3D8FC57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F97CAB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with</w:t>
      </w:r>
      <w:proofErr w:type="gramEnd"/>
      <w:del w:id="269" w:author="Charles M. Folden III" w:date="2016-03-28T23:17:00Z">
        <w:r w:rsidDel="001E16E3">
          <w:rPr>
            <w:rFonts w:ascii="Times New Roman" w:hAnsi="Times New Roman"/>
            <w:sz w:val="19"/>
            <w:szCs w:val="19"/>
          </w:rPr>
          <w:delText xml:space="preserve"> an</w:delText>
        </w:r>
      </w:del>
      <w:r>
        <w:rPr>
          <w:rFonts w:ascii="Times New Roman" w:hAnsi="Times New Roman"/>
          <w:sz w:val="19"/>
          <w:szCs w:val="19"/>
        </w:rPr>
        <w:t xml:space="preserve"> 95% of the remaining U left in the organic phase. </w:t>
      </w:r>
      <w:commentRangeStart w:id="270"/>
      <w:r>
        <w:rPr>
          <w:rFonts w:ascii="Times New Roman" w:hAnsi="Times New Roman"/>
          <w:sz w:val="19"/>
          <w:szCs w:val="19"/>
        </w:rPr>
        <w:t xml:space="preserve">The reason the second </w:t>
      </w:r>
    </w:p>
    <w:p w14:paraId="0D4794F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E2A5EB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cycle</w:t>
      </w:r>
      <w:proofErr w:type="gramEnd"/>
      <w:r>
        <w:rPr>
          <w:rFonts w:ascii="Times New Roman" w:hAnsi="Times New Roman"/>
          <w:sz w:val="19"/>
          <w:szCs w:val="19"/>
        </w:rPr>
        <w:t xml:space="preserve"> did not perform as well as the first was due to Fe(II) catalytically oxidizing </w:t>
      </w:r>
    </w:p>
    <w:p w14:paraId="0A81231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172B3C0A" w14:textId="77777777" w:rsidR="00ED53C2" w:rsidRDefault="00ED53C2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0"/>
          <w:szCs w:val="20"/>
        </w:rPr>
      </w:pPr>
    </w:p>
    <w:p w14:paraId="70AAFE9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6AF587B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6865A0B2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130 </w:t>
      </w:r>
    </w:p>
    <w:p w14:paraId="1DD2C5AD" w14:textId="77777777" w:rsidR="00ED53C2" w:rsidRDefault="002979B1">
      <w:pPr>
        <w:widowControl w:val="0"/>
        <w:autoSpaceDE w:val="0"/>
        <w:autoSpaceDN w:val="0"/>
        <w:adjustRightInd w:val="0"/>
        <w:spacing w:after="0" w:line="170" w:lineRule="exact"/>
        <w:ind w:left="17"/>
        <w:rPr>
          <w:rFonts w:ascii="Times New Roman" w:hAnsi="Times New Roman"/>
          <w:sz w:val="17"/>
          <w:szCs w:val="17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39F63EBC" w14:textId="77777777" w:rsidR="00ED53C2" w:rsidRDefault="002979B1">
      <w:pPr>
        <w:widowControl w:val="0"/>
        <w:autoSpaceDE w:val="0"/>
        <w:autoSpaceDN w:val="0"/>
        <w:adjustRightInd w:val="0"/>
        <w:spacing w:after="0" w:line="228" w:lineRule="exact"/>
        <w:ind w:right="4311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to</w:t>
      </w:r>
      <w:proofErr w:type="gramEnd"/>
      <w:r>
        <w:rPr>
          <w:rFonts w:ascii="Times New Roman" w:hAnsi="Times New Roman"/>
          <w:sz w:val="19"/>
          <w:szCs w:val="19"/>
        </w:rPr>
        <w:t xml:space="preserve"> Fe(III)</w:t>
      </w:r>
      <w:commentRangeEnd w:id="270"/>
      <w:r w:rsidR="008B6EC4">
        <w:rPr>
          <w:rStyle w:val="CommentReference"/>
        </w:rPr>
        <w:commentReference w:id="270"/>
      </w:r>
      <w:r>
        <w:rPr>
          <w:rFonts w:ascii="Times New Roman" w:hAnsi="Times New Roman"/>
          <w:sz w:val="19"/>
          <w:szCs w:val="19"/>
        </w:rPr>
        <w:t xml:space="preserve"> with</w:t>
      </w:r>
      <w:r>
        <w:rPr>
          <w:rFonts w:ascii="Garamond" w:hAnsi="Garamond" w:cs="Garamond"/>
          <w:i/>
          <w:iCs/>
          <w:sz w:val="19"/>
          <w:szCs w:val="19"/>
        </w:rPr>
        <w:t xml:space="preserve"> </w:t>
      </w:r>
      <w:commentRangeStart w:id="271"/>
      <w:r>
        <w:rPr>
          <w:rFonts w:ascii="Garamond" w:hAnsi="Garamond" w:cs="Garamond"/>
          <w:i/>
          <w:iCs/>
          <w:sz w:val="19"/>
          <w:szCs w:val="19"/>
        </w:rPr>
        <w:t>N O</w:t>
      </w:r>
      <w:r>
        <w:rPr>
          <w:rFonts w:ascii="Symbol" w:hAnsi="Symbol" w:cs="Symbol"/>
          <w:spacing w:val="-14"/>
          <w:position w:val="5"/>
          <w:sz w:val="13"/>
          <w:szCs w:val="13"/>
        </w:rPr>
        <w:sym w:font="Symbol" w:char="F02D"/>
      </w:r>
      <w:r>
        <w:rPr>
          <w:rFonts w:ascii="Times New Roman" w:hAnsi="Times New Roman"/>
          <w:spacing w:val="-14"/>
          <w:sz w:val="19"/>
          <w:szCs w:val="19"/>
        </w:rPr>
        <w:t xml:space="preserve"> [3]. </w:t>
      </w:r>
      <w:r>
        <w:rPr>
          <w:rFonts w:ascii="Times New Roman" w:hAnsi="Times New Roman"/>
          <w:spacing w:val="2"/>
          <w:sz w:val="13"/>
          <w:szCs w:val="13"/>
        </w:rPr>
        <w:t>2</w:t>
      </w:r>
      <w:commentRangeEnd w:id="271"/>
      <w:r w:rsidR="001E16E3">
        <w:rPr>
          <w:rStyle w:val="CommentReference"/>
        </w:rPr>
        <w:commentReference w:id="271"/>
      </w:r>
    </w:p>
    <w:p w14:paraId="36D197AD" w14:textId="4DA94419" w:rsidR="00ED53C2" w:rsidRDefault="002979B1">
      <w:pPr>
        <w:widowControl w:val="0"/>
        <w:autoSpaceDE w:val="0"/>
        <w:autoSpaceDN w:val="0"/>
        <w:adjustRightInd w:val="0"/>
        <w:spacing w:after="0" w:line="357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The </w:t>
      </w:r>
      <w:commentRangeStart w:id="272"/>
      <w:proofErr w:type="spellStart"/>
      <w:r>
        <w:rPr>
          <w:rFonts w:ascii="Times New Roman" w:hAnsi="Times New Roman"/>
          <w:spacing w:val="1"/>
          <w:sz w:val="19"/>
          <w:szCs w:val="19"/>
        </w:rPr>
        <w:t>DCs</w:t>
      </w:r>
      <w:commentRangeEnd w:id="272"/>
      <w:proofErr w:type="spellEnd"/>
      <w:r w:rsidR="00FE41CC">
        <w:rPr>
          <w:rStyle w:val="CommentReference"/>
        </w:rPr>
        <w:commentReference w:id="272"/>
      </w:r>
      <w:r>
        <w:rPr>
          <w:rFonts w:ascii="Times New Roman" w:hAnsi="Times New Roman"/>
          <w:spacing w:val="1"/>
          <w:sz w:val="19"/>
          <w:szCs w:val="19"/>
        </w:rPr>
        <w:t xml:space="preserve"> for U and Pu were 37.2</w:t>
      </w:r>
      <w:r>
        <w:rPr>
          <w:rFonts w:ascii="Symbol" w:hAnsi="Symbol" w:cs="Symbol"/>
          <w:spacing w:val="1"/>
          <w:sz w:val="19"/>
          <w:szCs w:val="19"/>
        </w:rPr>
        <w:t></w:t>
      </w:r>
      <w:r>
        <w:rPr>
          <w:rFonts w:ascii="Symbol" w:hAnsi="Symbol" w:cs="Symbol"/>
          <w:spacing w:val="1"/>
          <w:sz w:val="19"/>
          <w:szCs w:val="19"/>
        </w:rPr>
        <w:t></w:t>
      </w:r>
      <w:r>
        <w:rPr>
          <w:rFonts w:ascii="Times New Roman" w:hAnsi="Times New Roman"/>
          <w:spacing w:val="1"/>
          <w:sz w:val="19"/>
          <w:szCs w:val="19"/>
        </w:rPr>
        <w:t xml:space="preserve"> 5.3 and 16.2</w:t>
      </w:r>
      <w:r>
        <w:rPr>
          <w:rFonts w:ascii="Symbol" w:hAnsi="Symbol" w:cs="Symbol"/>
          <w:spacing w:val="1"/>
          <w:sz w:val="19"/>
          <w:szCs w:val="19"/>
        </w:rPr>
        <w:t></w:t>
      </w:r>
      <w:r>
        <w:rPr>
          <w:rFonts w:ascii="Symbol" w:hAnsi="Symbol" w:cs="Symbol"/>
          <w:spacing w:val="1"/>
          <w:sz w:val="19"/>
          <w:szCs w:val="19"/>
        </w:rPr>
        <w:t></w:t>
      </w:r>
      <w:r>
        <w:rPr>
          <w:rFonts w:ascii="Times New Roman" w:hAnsi="Times New Roman"/>
          <w:spacing w:val="1"/>
          <w:sz w:val="19"/>
          <w:szCs w:val="19"/>
        </w:rPr>
        <w:t xml:space="preserve"> 2.3, respect</w:t>
      </w:r>
      <w:ins w:id="273" w:author="Charles M. Folden III" w:date="2016-03-28T23:21:00Z">
        <w:r w:rsidR="008B6EC4">
          <w:rPr>
            <w:rFonts w:ascii="Times New Roman" w:hAnsi="Times New Roman"/>
            <w:spacing w:val="1"/>
            <w:sz w:val="19"/>
            <w:szCs w:val="19"/>
          </w:rPr>
          <w:t>ively</w:t>
        </w:r>
      </w:ins>
      <w:del w:id="274" w:author="Charles M. Folden III" w:date="2016-03-28T23:21:00Z">
        <w:r w:rsidDel="008B6EC4">
          <w:rPr>
            <w:rFonts w:ascii="Times New Roman" w:hAnsi="Times New Roman"/>
            <w:spacing w:val="1"/>
            <w:sz w:val="19"/>
            <w:szCs w:val="19"/>
          </w:rPr>
          <w:delText>fully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, which </w:t>
      </w:r>
    </w:p>
    <w:p w14:paraId="21B4987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284A1E85" w14:textId="71A65D2E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indicate</w:t>
      </w:r>
      <w:proofErr w:type="gramEnd"/>
      <w:r>
        <w:rPr>
          <w:rFonts w:ascii="Times New Roman" w:hAnsi="Times New Roman"/>
          <w:sz w:val="19"/>
          <w:szCs w:val="19"/>
        </w:rPr>
        <w:t xml:space="preserve"> that large fractions of the U and Pu were removed from </w:t>
      </w:r>
      <w:ins w:id="275" w:author="Charles M. Folden III" w:date="2016-03-28T23:22:00Z">
        <w:r w:rsidR="008B6EC4">
          <w:rPr>
            <w:rFonts w:ascii="Times New Roman" w:hAnsi="Times New Roman"/>
            <w:sz w:val="19"/>
            <w:szCs w:val="19"/>
          </w:rPr>
          <w:t xml:space="preserve">the </w:t>
        </w:r>
      </w:ins>
      <w:r>
        <w:rPr>
          <w:rFonts w:ascii="Times New Roman" w:hAnsi="Times New Roman"/>
          <w:sz w:val="19"/>
          <w:szCs w:val="19"/>
        </w:rPr>
        <w:t xml:space="preserve">stock solutions. </w:t>
      </w:r>
    </w:p>
    <w:p w14:paraId="3E818F8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B6B5B1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Using Equation 2, which assumes equal volumes, with these two DC values, over </w:t>
      </w:r>
    </w:p>
    <w:p w14:paraId="3092A50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4D0BF7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99.99% of the U and Pu should be extracted, with nearly all of the Pu being </w:t>
      </w:r>
    </w:p>
    <w:p w14:paraId="574D7F6F" w14:textId="77777777" w:rsidR="00ED53C2" w:rsidRDefault="00ED53C2">
      <w:pPr>
        <w:widowControl w:val="0"/>
        <w:autoSpaceDE w:val="0"/>
        <w:autoSpaceDN w:val="0"/>
        <w:adjustRightInd w:val="0"/>
        <w:spacing w:after="0" w:line="175" w:lineRule="exact"/>
        <w:ind w:right="63"/>
        <w:rPr>
          <w:rFonts w:ascii="Times New Roman" w:hAnsi="Times New Roman"/>
          <w:sz w:val="17"/>
          <w:szCs w:val="17"/>
        </w:rPr>
      </w:pPr>
    </w:p>
    <w:p w14:paraId="531EAB4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5A9E8AF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0F46892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7</w:t>
      </w:r>
    </w:p>
    <w:p w14:paraId="2007E84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6A666FC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76DA7DBA" w14:textId="77777777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17" w:right="63" w:firstLine="358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482F5A41">
          <v:shape id="_x0000_s1033" type="#_x0000_t75" style="position:absolute;left:0;text-align:left;margin-left:0;margin-top:0;width:612pt;height:11in;z-index:-10;mso-position-horizontal-relative:page;mso-position-vertical-relative:page" o:allowincell="f">
            <v:imagedata r:id="rId10" o:title=""/>
            <w10:wrap anchorx="page" anchory="page"/>
          </v:shape>
        </w:pict>
      </w:r>
      <w:proofErr w:type="gramStart"/>
      <w:r w:rsidR="002979B1">
        <w:rPr>
          <w:rFonts w:ascii="Times New Roman" w:hAnsi="Times New Roman"/>
          <w:spacing w:val="1"/>
          <w:sz w:val="19"/>
          <w:szCs w:val="19"/>
        </w:rPr>
        <w:t>back-extracted</w:t>
      </w:r>
      <w:proofErr w:type="gramEnd"/>
      <w:r w:rsidR="002979B1">
        <w:rPr>
          <w:rFonts w:ascii="Times New Roman" w:hAnsi="Times New Roman"/>
          <w:spacing w:val="1"/>
          <w:sz w:val="19"/>
          <w:szCs w:val="19"/>
        </w:rPr>
        <w:t xml:space="preserve">. The reason for lower recovery values is due to hold-up volumes </w:t>
      </w:r>
    </w:p>
    <w:p w14:paraId="37164C5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17" w:right="63" w:firstLine="358"/>
        <w:rPr>
          <w:rFonts w:ascii="Times New Roman" w:hAnsi="Times New Roman"/>
          <w:sz w:val="20"/>
          <w:szCs w:val="20"/>
        </w:rPr>
      </w:pPr>
    </w:p>
    <w:p w14:paraId="6D7C9F77" w14:textId="59243346" w:rsidR="00ED53C2" w:rsidRDefault="002979B1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135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9"/>
          <w:szCs w:val="19"/>
        </w:rPr>
        <w:t xml:space="preserve">left in the extraction/back-extraction vials [18]. This </w:t>
      </w:r>
      <w:del w:id="276" w:author="Charles M. Folden III" w:date="2016-03-28T23:27:00Z">
        <w:r w:rsidDel="005F681D">
          <w:rPr>
            <w:rFonts w:ascii="Times New Roman" w:hAnsi="Times New Roman"/>
            <w:spacing w:val="1"/>
            <w:sz w:val="19"/>
            <w:szCs w:val="19"/>
          </w:rPr>
          <w:delText xml:space="preserve">is </w:delText>
        </w:r>
      </w:del>
      <w:ins w:id="277" w:author="Charles M. Folden III" w:date="2016-03-28T23:27:00Z">
        <w:r w:rsidR="005F681D">
          <w:rPr>
            <w:rFonts w:ascii="Times New Roman" w:hAnsi="Times New Roman"/>
            <w:spacing w:val="1"/>
            <w:sz w:val="19"/>
            <w:szCs w:val="19"/>
          </w:rPr>
          <w:t xml:space="preserve">will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be </w:t>
      </w:r>
      <w:del w:id="278" w:author="Charles M. Folden III" w:date="2016-03-28T23:27:00Z">
        <w:r w:rsidDel="005F681D">
          <w:rPr>
            <w:rFonts w:ascii="Times New Roman" w:hAnsi="Times New Roman"/>
            <w:spacing w:val="1"/>
            <w:sz w:val="19"/>
            <w:szCs w:val="19"/>
          </w:rPr>
          <w:delText xml:space="preserve">further explained </w:delText>
        </w:r>
      </w:del>
      <w:ins w:id="279" w:author="Charles M. Folden III" w:date="2016-03-28T23:27:00Z">
        <w:r w:rsidR="005F681D">
          <w:rPr>
            <w:rFonts w:ascii="Times New Roman" w:hAnsi="Times New Roman"/>
            <w:spacing w:val="1"/>
            <w:sz w:val="19"/>
            <w:szCs w:val="19"/>
          </w:rPr>
          <w:t xml:space="preserve">discussed further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in </w:t>
      </w:r>
    </w:p>
    <w:p w14:paraId="60FE98F5" w14:textId="77777777" w:rsidR="00ED53C2" w:rsidRDefault="00ED53C2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20"/>
          <w:szCs w:val="20"/>
        </w:rPr>
      </w:pPr>
    </w:p>
    <w:p w14:paraId="223ECB3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4948" w:firstLine="35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the</w:t>
      </w:r>
      <w:proofErr w:type="gramEnd"/>
      <w:r>
        <w:rPr>
          <w:rFonts w:ascii="Times New Roman" w:hAnsi="Times New Roman"/>
          <w:sz w:val="19"/>
          <w:szCs w:val="19"/>
        </w:rPr>
        <w:t xml:space="preserve"> next section. </w:t>
      </w:r>
    </w:p>
    <w:p w14:paraId="5E07D400" w14:textId="77777777" w:rsidR="00ED53C2" w:rsidRDefault="00ED53C2">
      <w:pPr>
        <w:widowControl w:val="0"/>
        <w:autoSpaceDE w:val="0"/>
        <w:autoSpaceDN w:val="0"/>
        <w:adjustRightInd w:val="0"/>
        <w:spacing w:after="0" w:line="141" w:lineRule="exact"/>
        <w:ind w:left="17" w:right="4948" w:firstLine="358"/>
        <w:rPr>
          <w:rFonts w:ascii="Times New Roman" w:hAnsi="Times New Roman"/>
          <w:sz w:val="14"/>
          <w:szCs w:val="14"/>
        </w:rPr>
      </w:pPr>
    </w:p>
    <w:p w14:paraId="6D5CF2F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4948" w:firstLine="358"/>
        <w:rPr>
          <w:rFonts w:ascii="Times New Roman" w:hAnsi="Times New Roman"/>
          <w:sz w:val="24"/>
          <w:szCs w:val="24"/>
        </w:rPr>
      </w:pPr>
    </w:p>
    <w:p w14:paraId="21E1EE4F" w14:textId="3CBBF815" w:rsidR="00ED53C2" w:rsidRDefault="002979B1">
      <w:pPr>
        <w:widowControl w:val="0"/>
        <w:autoSpaceDE w:val="0"/>
        <w:autoSpaceDN w:val="0"/>
        <w:adjustRightInd w:val="0"/>
        <w:spacing w:after="0" w:line="159" w:lineRule="exact"/>
        <w:ind w:left="17" w:right="1095" w:firstLine="1505"/>
        <w:rPr>
          <w:rFonts w:ascii="Times New Roman" w:hAnsi="Times New Roman"/>
          <w:spacing w:val="2"/>
          <w:sz w:val="15"/>
          <w:szCs w:val="15"/>
        </w:rPr>
      </w:pPr>
      <w:r>
        <w:rPr>
          <w:rFonts w:ascii="Times New Roman" w:hAnsi="Times New Roman"/>
          <w:spacing w:val="2"/>
          <w:sz w:val="15"/>
          <w:szCs w:val="15"/>
        </w:rPr>
        <w:t xml:space="preserve">Table 1: Recoveries of U and Pu for the </w:t>
      </w:r>
      <w:del w:id="280" w:author="Charles M. Folden III" w:date="2016-03-28T23:22:00Z">
        <w:r w:rsidDel="008B6EC4">
          <w:rPr>
            <w:rFonts w:ascii="Times New Roman" w:hAnsi="Times New Roman"/>
            <w:spacing w:val="2"/>
            <w:sz w:val="15"/>
            <w:szCs w:val="15"/>
          </w:rPr>
          <w:delText>diferent</w:delText>
        </w:r>
      </w:del>
      <w:ins w:id="281" w:author="Charles M. Folden III" w:date="2016-03-28T23:22:00Z">
        <w:r w:rsidR="008B6EC4">
          <w:rPr>
            <w:rFonts w:ascii="Times New Roman" w:hAnsi="Times New Roman"/>
            <w:spacing w:val="2"/>
            <w:sz w:val="15"/>
            <w:szCs w:val="15"/>
          </w:rPr>
          <w:t>different</w:t>
        </w:r>
      </w:ins>
      <w:r>
        <w:rPr>
          <w:rFonts w:ascii="Times New Roman" w:hAnsi="Times New Roman"/>
          <w:spacing w:val="2"/>
          <w:sz w:val="15"/>
          <w:szCs w:val="15"/>
        </w:rPr>
        <w:t xml:space="preserve"> experiments </w:t>
      </w:r>
    </w:p>
    <w:p w14:paraId="73801AD9" w14:textId="77777777" w:rsidR="00ED53C2" w:rsidRDefault="002979B1">
      <w:pPr>
        <w:widowControl w:val="0"/>
        <w:tabs>
          <w:tab w:val="left" w:pos="4820"/>
          <w:tab w:val="left" w:pos="5214"/>
          <w:tab w:val="left" w:pos="6623"/>
        </w:tabs>
        <w:autoSpaceDE w:val="0"/>
        <w:autoSpaceDN w:val="0"/>
        <w:adjustRightInd w:val="0"/>
        <w:spacing w:after="0" w:line="233" w:lineRule="exact"/>
        <w:ind w:left="1169" w:right="471" w:firstLine="19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Pu Recovery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ymbol" w:hAnsi="Symbol" w:cs="Symbol"/>
          <w:spacing w:val="3"/>
          <w:sz w:val="19"/>
          <w:szCs w:val="19"/>
        </w:rPr>
        <w:t>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19"/>
          <w:szCs w:val="19"/>
        </w:rPr>
        <w:t xml:space="preserve">U Recovery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Symbol" w:hAnsi="Symbol" w:cs="Symbol"/>
          <w:spacing w:val="3"/>
          <w:sz w:val="19"/>
          <w:szCs w:val="19"/>
        </w:rPr>
        <w:t></w:t>
      </w:r>
    </w:p>
    <w:p w14:paraId="1492E1FC" w14:textId="77777777" w:rsidR="00ED53C2" w:rsidRDefault="002979B1">
      <w:pPr>
        <w:widowControl w:val="0"/>
        <w:tabs>
          <w:tab w:val="left" w:pos="3114"/>
          <w:tab w:val="left" w:pos="4455"/>
          <w:tab w:val="left" w:pos="5854"/>
          <w:tab w:val="left" w:pos="6441"/>
        </w:tabs>
        <w:autoSpaceDE w:val="0"/>
        <w:autoSpaceDN w:val="0"/>
        <w:adjustRightInd w:val="0"/>
        <w:spacing w:after="0" w:line="247" w:lineRule="exact"/>
        <w:ind w:left="812" w:right="306" w:firstLine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Experiment 1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76%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0.30%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25%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0.03% </w:t>
      </w:r>
    </w:p>
    <w:p w14:paraId="61F42A6E" w14:textId="77777777" w:rsidR="00ED53C2" w:rsidRDefault="002979B1">
      <w:pPr>
        <w:widowControl w:val="0"/>
        <w:tabs>
          <w:tab w:val="left" w:pos="3114"/>
          <w:tab w:val="left" w:pos="4455"/>
          <w:tab w:val="left" w:pos="5954"/>
          <w:tab w:val="left" w:pos="6441"/>
        </w:tabs>
        <w:autoSpaceDE w:val="0"/>
        <w:autoSpaceDN w:val="0"/>
        <w:adjustRightInd w:val="0"/>
        <w:spacing w:after="0" w:line="239" w:lineRule="exact"/>
        <w:ind w:left="812" w:right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Experiment 2 Cycle 1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94%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0.90%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7%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0.06% </w:t>
      </w:r>
    </w:p>
    <w:p w14:paraId="6F0CAC67" w14:textId="77777777" w:rsidR="00ED53C2" w:rsidRDefault="002979B1">
      <w:pPr>
        <w:widowControl w:val="0"/>
        <w:tabs>
          <w:tab w:val="left" w:pos="3114"/>
          <w:tab w:val="left" w:pos="4455"/>
          <w:tab w:val="left" w:pos="5954"/>
          <w:tab w:val="left" w:pos="6441"/>
        </w:tabs>
        <w:autoSpaceDE w:val="0"/>
        <w:autoSpaceDN w:val="0"/>
        <w:adjustRightInd w:val="0"/>
        <w:spacing w:after="0" w:line="239" w:lineRule="exact"/>
        <w:ind w:left="812" w:right="30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Experiment 2 Cycle 2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90%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0.60%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0.10% </w:t>
      </w:r>
    </w:p>
    <w:p w14:paraId="543EE194" w14:textId="77777777" w:rsidR="00ED53C2" w:rsidRDefault="002979B1">
      <w:pPr>
        <w:widowControl w:val="0"/>
        <w:tabs>
          <w:tab w:val="left" w:pos="3114"/>
          <w:tab w:val="left" w:pos="4455"/>
          <w:tab w:val="left" w:pos="5699"/>
          <w:tab w:val="left" w:pos="6441"/>
        </w:tabs>
        <w:autoSpaceDE w:val="0"/>
        <w:autoSpaceDN w:val="0"/>
        <w:adjustRightInd w:val="0"/>
        <w:spacing w:after="0" w:line="239" w:lineRule="exact"/>
        <w:ind w:left="645" w:right="306"/>
        <w:rPr>
          <w:rFonts w:ascii="Times New Roman" w:hAnsi="Times New Roman"/>
          <w:spacing w:val="-11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Experiment 2 </w:t>
      </w:r>
      <w:commentRangeStart w:id="282"/>
      <w:r>
        <w:rPr>
          <w:rFonts w:ascii="Times New Roman" w:hAnsi="Times New Roman"/>
          <w:sz w:val="19"/>
          <w:szCs w:val="19"/>
        </w:rPr>
        <w:t>Cycles 1&amp;2</w:t>
      </w:r>
      <w:commentRangeEnd w:id="282"/>
      <w:r w:rsidR="008B6EC4">
        <w:rPr>
          <w:rStyle w:val="CommentReference"/>
        </w:rPr>
        <w:commentReference w:id="282"/>
      </w:r>
      <w:r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2"/>
          <w:sz w:val="19"/>
          <w:szCs w:val="19"/>
        </w:rPr>
        <w:t xml:space="preserve">85%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0.99%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0.35%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1"/>
          <w:sz w:val="19"/>
          <w:szCs w:val="19"/>
        </w:rPr>
        <w:t xml:space="preserve">0.08% </w:t>
      </w:r>
    </w:p>
    <w:p w14:paraId="0B60D5D7" w14:textId="77777777" w:rsidR="00ED53C2" w:rsidRDefault="00ED53C2">
      <w:pPr>
        <w:widowControl w:val="0"/>
        <w:tabs>
          <w:tab w:val="left" w:pos="3114"/>
          <w:tab w:val="left" w:pos="4455"/>
          <w:tab w:val="left" w:pos="5699"/>
          <w:tab w:val="left" w:pos="6441"/>
        </w:tabs>
        <w:autoSpaceDE w:val="0"/>
        <w:autoSpaceDN w:val="0"/>
        <w:adjustRightInd w:val="0"/>
        <w:spacing w:after="0" w:line="278" w:lineRule="exact"/>
        <w:ind w:left="645" w:right="306"/>
        <w:rPr>
          <w:rFonts w:ascii="Times New Roman" w:hAnsi="Times New Roman"/>
          <w:sz w:val="28"/>
          <w:szCs w:val="28"/>
        </w:rPr>
      </w:pPr>
    </w:p>
    <w:p w14:paraId="1CF8623D" w14:textId="77777777" w:rsidR="00ED53C2" w:rsidRDefault="00ED53C2">
      <w:pPr>
        <w:widowControl w:val="0"/>
        <w:tabs>
          <w:tab w:val="left" w:pos="3114"/>
          <w:tab w:val="left" w:pos="4455"/>
          <w:tab w:val="left" w:pos="5699"/>
          <w:tab w:val="left" w:pos="6441"/>
        </w:tabs>
        <w:autoSpaceDE w:val="0"/>
        <w:autoSpaceDN w:val="0"/>
        <w:adjustRightInd w:val="0"/>
        <w:spacing w:after="0" w:line="240" w:lineRule="exact"/>
        <w:ind w:left="645" w:right="306"/>
        <w:rPr>
          <w:rFonts w:ascii="Times New Roman" w:hAnsi="Times New Roman"/>
          <w:sz w:val="24"/>
          <w:szCs w:val="24"/>
        </w:rPr>
      </w:pPr>
    </w:p>
    <w:p w14:paraId="7FDD7C6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The DF calculations utilized concentration ratios between contaminants that </w:t>
      </w:r>
    </w:p>
    <w:p w14:paraId="6EFB394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 w:firstLine="298"/>
        <w:rPr>
          <w:rFonts w:ascii="Times New Roman" w:hAnsi="Times New Roman"/>
          <w:sz w:val="20"/>
          <w:szCs w:val="20"/>
        </w:rPr>
      </w:pPr>
    </w:p>
    <w:p w14:paraId="36D0AD4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were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normalized to the Pu so that </w:t>
      </w:r>
      <w:commentRangeStart w:id="283"/>
      <w:r>
        <w:rPr>
          <w:rFonts w:ascii="Times New Roman" w:hAnsi="Times New Roman"/>
          <w:spacing w:val="2"/>
          <w:sz w:val="19"/>
          <w:szCs w:val="19"/>
        </w:rPr>
        <w:t xml:space="preserve">volume changes due to processing were </w:t>
      </w:r>
    </w:p>
    <w:p w14:paraId="7E93A8C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01BF829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2"/>
          <w:sz w:val="19"/>
          <w:szCs w:val="19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negated</w:t>
      </w:r>
      <w:commentRangeEnd w:id="283"/>
      <w:proofErr w:type="gramEnd"/>
      <w:r w:rsidR="002733A5">
        <w:rPr>
          <w:rStyle w:val="CommentReference"/>
        </w:rPr>
        <w:commentReference w:id="283"/>
      </w:r>
      <w:r>
        <w:rPr>
          <w:rFonts w:ascii="Times New Roman" w:hAnsi="Times New Roman"/>
          <w:spacing w:val="2"/>
          <w:sz w:val="19"/>
          <w:szCs w:val="19"/>
        </w:rPr>
        <w:t xml:space="preserve">, as shown in Equation 3. Both the </w:t>
      </w:r>
      <w:commentRangeStart w:id="284"/>
      <w:r>
        <w:rPr>
          <w:rFonts w:ascii="Times New Roman" w:hAnsi="Times New Roman"/>
          <w:spacing w:val="2"/>
          <w:sz w:val="19"/>
          <w:szCs w:val="19"/>
        </w:rPr>
        <w:t>first and second experiment</w:t>
      </w:r>
      <w:commentRangeEnd w:id="284"/>
      <w:r w:rsidR="002733A5">
        <w:rPr>
          <w:rStyle w:val="CommentReference"/>
        </w:rPr>
        <w:commentReference w:id="284"/>
      </w:r>
      <w:r>
        <w:rPr>
          <w:rFonts w:ascii="Times New Roman" w:hAnsi="Times New Roman"/>
          <w:spacing w:val="2"/>
          <w:sz w:val="19"/>
          <w:szCs w:val="19"/>
        </w:rPr>
        <w:t xml:space="preserve"> first </w:t>
      </w:r>
    </w:p>
    <w:p w14:paraId="2B0089E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4EB66617" w14:textId="77777777" w:rsidR="00ED53C2" w:rsidRDefault="002979B1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19"/>
          <w:szCs w:val="1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140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19"/>
          <w:szCs w:val="19"/>
        </w:rPr>
        <w:t xml:space="preserve">cycle DF values are shown in Table 2. It should be noted that the Ba calculation </w:t>
      </w:r>
    </w:p>
    <w:p w14:paraId="467759AC" w14:textId="77777777" w:rsidR="00ED53C2" w:rsidRDefault="00ED53C2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6BB7E2BD" w14:textId="77777777" w:rsidR="00ED53C2" w:rsidRDefault="00ED53C2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20"/>
          <w:szCs w:val="20"/>
        </w:rPr>
      </w:pPr>
    </w:p>
    <w:p w14:paraId="088262E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/>
        <w:rPr>
          <w:rFonts w:ascii="Times New Roman" w:hAnsi="Times New Roman"/>
          <w:spacing w:val="-2"/>
          <w:sz w:val="19"/>
          <w:szCs w:val="19"/>
        </w:rPr>
      </w:pPr>
      <w:proofErr w:type="gramStart"/>
      <w:r>
        <w:rPr>
          <w:rFonts w:ascii="Times New Roman" w:hAnsi="Times New Roman"/>
          <w:spacing w:val="-2"/>
          <w:sz w:val="19"/>
          <w:szCs w:val="19"/>
        </w:rPr>
        <w:t>utilized</w:t>
      </w:r>
      <w:proofErr w:type="gramEnd"/>
      <w:r>
        <w:rPr>
          <w:rFonts w:ascii="Times New Roman" w:hAnsi="Times New Roman"/>
          <w:spacing w:val="-2"/>
          <w:sz w:val="19"/>
          <w:szCs w:val="19"/>
        </w:rPr>
        <w:t xml:space="preserve"> </w:t>
      </w:r>
    </w:p>
    <w:p w14:paraId="0D18DD50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ind w:left="37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2"/>
          <w:sz w:val="19"/>
          <w:szCs w:val="19"/>
        </w:rPr>
        <w:br w:type="column"/>
      </w:r>
    </w:p>
    <w:p w14:paraId="0DEEEBAE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pacing w:val="-2"/>
          <w:sz w:val="19"/>
          <w:szCs w:val="19"/>
        </w:rPr>
      </w:pPr>
      <w:r>
        <w:rPr>
          <w:rFonts w:ascii="Times New Roman" w:hAnsi="Times New Roman"/>
          <w:spacing w:val="-2"/>
          <w:position w:val="7"/>
          <w:sz w:val="13"/>
          <w:szCs w:val="13"/>
        </w:rPr>
        <w:t>138</w:t>
      </w:r>
      <w:r>
        <w:rPr>
          <w:rFonts w:ascii="Times New Roman" w:hAnsi="Times New Roman"/>
          <w:spacing w:val="-2"/>
          <w:sz w:val="19"/>
          <w:szCs w:val="19"/>
        </w:rPr>
        <w:t xml:space="preserve">Ba </w:t>
      </w:r>
    </w:p>
    <w:p w14:paraId="21D42CB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19"/>
          <w:szCs w:val="19"/>
        </w:rPr>
        <w:br w:type="column"/>
      </w:r>
    </w:p>
    <w:p w14:paraId="63C4D67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with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background Ba subtracted; the background was determined </w:t>
      </w:r>
    </w:p>
    <w:p w14:paraId="1163F5C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3" w:space="720" w:equalWidth="0">
            <w:col w:w="1017" w:space="61"/>
            <w:col w:w="488" w:space="61"/>
            <w:col w:w="5690"/>
          </w:cols>
          <w:noEndnote/>
        </w:sectPr>
      </w:pPr>
    </w:p>
    <w:p w14:paraId="42D8EB1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6BFF81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/>
        <w:rPr>
          <w:rFonts w:ascii="Times New Roman" w:hAnsi="Times New Roman"/>
          <w:spacing w:val="-6"/>
          <w:sz w:val="19"/>
          <w:szCs w:val="19"/>
        </w:rPr>
      </w:pPr>
      <w:proofErr w:type="gramStart"/>
      <w:r>
        <w:rPr>
          <w:rFonts w:ascii="Times New Roman" w:hAnsi="Times New Roman"/>
          <w:spacing w:val="-6"/>
          <w:sz w:val="19"/>
          <w:szCs w:val="19"/>
        </w:rPr>
        <w:t>with</w:t>
      </w:r>
      <w:proofErr w:type="gramEnd"/>
      <w:r>
        <w:rPr>
          <w:rFonts w:ascii="Times New Roman" w:hAnsi="Times New Roman"/>
          <w:spacing w:val="-6"/>
          <w:sz w:val="19"/>
          <w:szCs w:val="19"/>
        </w:rPr>
        <w:t xml:space="preserve"> </w:t>
      </w:r>
    </w:p>
    <w:p w14:paraId="5D9CAA25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ind w:left="37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6"/>
          <w:sz w:val="19"/>
          <w:szCs w:val="19"/>
        </w:rPr>
        <w:br w:type="column"/>
      </w:r>
    </w:p>
    <w:p w14:paraId="5E3844F3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position w:val="7"/>
          <w:sz w:val="13"/>
          <w:szCs w:val="13"/>
        </w:rPr>
        <w:t>134</w:t>
      </w:r>
      <w:r>
        <w:rPr>
          <w:rFonts w:ascii="Times New Roman" w:hAnsi="Times New Roman"/>
          <w:spacing w:val="-1"/>
          <w:sz w:val="19"/>
          <w:szCs w:val="19"/>
        </w:rPr>
        <w:t xml:space="preserve">Ba, </w:t>
      </w:r>
    </w:p>
    <w:p w14:paraId="2FBA139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19"/>
          <w:szCs w:val="19"/>
        </w:rPr>
        <w:br w:type="column"/>
      </w:r>
    </w:p>
    <w:p w14:paraId="108F591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is subject to very high errors due to the low amounts of </w:t>
      </w:r>
    </w:p>
    <w:p w14:paraId="665A504D" w14:textId="77777777" w:rsidR="00ED53C2" w:rsidRDefault="002979B1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br w:type="column"/>
      </w:r>
    </w:p>
    <w:p w14:paraId="31C77E9A" w14:textId="77777777" w:rsidR="00ED53C2" w:rsidRDefault="002979B1">
      <w:pPr>
        <w:widowControl w:val="0"/>
        <w:autoSpaceDE w:val="0"/>
        <w:autoSpaceDN w:val="0"/>
        <w:adjustRightInd w:val="0"/>
        <w:spacing w:after="0" w:line="207" w:lineRule="exact"/>
        <w:ind w:right="63"/>
        <w:rPr>
          <w:rFonts w:ascii="Times New Roman" w:hAnsi="Times New Roman"/>
          <w:spacing w:val="-2"/>
          <w:sz w:val="19"/>
          <w:szCs w:val="19"/>
        </w:rPr>
      </w:pPr>
      <w:r>
        <w:rPr>
          <w:rFonts w:ascii="Times New Roman" w:hAnsi="Times New Roman"/>
          <w:spacing w:val="-2"/>
          <w:position w:val="7"/>
          <w:sz w:val="13"/>
          <w:szCs w:val="13"/>
        </w:rPr>
        <w:t>134</w:t>
      </w:r>
      <w:r>
        <w:rPr>
          <w:rFonts w:ascii="Times New Roman" w:hAnsi="Times New Roman"/>
          <w:spacing w:val="-2"/>
          <w:sz w:val="19"/>
          <w:szCs w:val="19"/>
        </w:rPr>
        <w:t xml:space="preserve">Ba </w:t>
      </w:r>
    </w:p>
    <w:p w14:paraId="4D50B19C" w14:textId="77777777" w:rsidR="00ED53C2" w:rsidRDefault="00ED53C2">
      <w:pPr>
        <w:widowControl w:val="0"/>
        <w:autoSpaceDE w:val="0"/>
        <w:autoSpaceDN w:val="0"/>
        <w:adjustRightInd w:val="0"/>
        <w:spacing w:after="0" w:line="207" w:lineRule="exact"/>
        <w:ind w:right="63"/>
        <w:rPr>
          <w:rFonts w:ascii="Times New Roman" w:hAnsi="Times New Roman"/>
          <w:spacing w:val="-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4" w:space="720" w:equalWidth="0">
            <w:col w:w="762" w:space="66"/>
            <w:col w:w="544" w:space="66"/>
            <w:col w:w="5255" w:space="66"/>
            <w:col w:w="559"/>
          </w:cols>
          <w:noEndnote/>
        </w:sectPr>
      </w:pPr>
    </w:p>
    <w:p w14:paraId="2BBA9B7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0EA1BD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5147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in</w:t>
      </w:r>
      <w:proofErr w:type="gramEnd"/>
      <w:r>
        <w:rPr>
          <w:rFonts w:ascii="Times New Roman" w:hAnsi="Times New Roman"/>
          <w:sz w:val="19"/>
          <w:szCs w:val="19"/>
        </w:rPr>
        <w:t xml:space="preserve"> the system. </w:t>
      </w:r>
    </w:p>
    <w:p w14:paraId="203BB0A6" w14:textId="77777777" w:rsidR="00ED53C2" w:rsidRDefault="00ED53C2">
      <w:pPr>
        <w:widowControl w:val="0"/>
        <w:autoSpaceDE w:val="0"/>
        <w:autoSpaceDN w:val="0"/>
        <w:adjustRightInd w:val="0"/>
        <w:spacing w:after="0" w:line="180" w:lineRule="exact"/>
        <w:ind w:left="375" w:right="5147"/>
        <w:rPr>
          <w:rFonts w:ascii="Times New Roman" w:hAnsi="Times New Roman"/>
          <w:sz w:val="18"/>
          <w:szCs w:val="18"/>
        </w:rPr>
      </w:pPr>
    </w:p>
    <w:p w14:paraId="2CF48F1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5147"/>
        <w:rPr>
          <w:rFonts w:ascii="Times New Roman" w:hAnsi="Times New Roman"/>
          <w:sz w:val="24"/>
          <w:szCs w:val="24"/>
        </w:rPr>
      </w:pPr>
    </w:p>
    <w:p w14:paraId="3D226DCD" w14:textId="77777777" w:rsidR="00ED53C2" w:rsidRDefault="002979B1">
      <w:pPr>
        <w:widowControl w:val="0"/>
        <w:autoSpaceDE w:val="0"/>
        <w:autoSpaceDN w:val="0"/>
        <w:adjustRightInd w:val="0"/>
        <w:spacing w:after="0" w:line="159" w:lineRule="exact"/>
        <w:ind w:left="1075" w:right="693"/>
        <w:rPr>
          <w:rFonts w:ascii="Times New Roman" w:hAnsi="Times New Roman"/>
          <w:spacing w:val="2"/>
          <w:sz w:val="15"/>
          <w:szCs w:val="15"/>
        </w:rPr>
      </w:pPr>
      <w:r>
        <w:rPr>
          <w:rFonts w:ascii="Times New Roman" w:hAnsi="Times New Roman"/>
          <w:spacing w:val="2"/>
          <w:sz w:val="15"/>
          <w:szCs w:val="15"/>
        </w:rPr>
        <w:t xml:space="preserve">Table 2: </w:t>
      </w:r>
      <w:commentRangeStart w:id="285"/>
      <w:r>
        <w:rPr>
          <w:rFonts w:ascii="Times New Roman" w:hAnsi="Times New Roman"/>
          <w:spacing w:val="2"/>
          <w:sz w:val="15"/>
          <w:szCs w:val="15"/>
        </w:rPr>
        <w:t xml:space="preserve">Decontamination factors </w:t>
      </w:r>
      <w:commentRangeEnd w:id="285"/>
      <w:r w:rsidR="00DF54F7">
        <w:rPr>
          <w:rStyle w:val="CommentReference"/>
        </w:rPr>
        <w:commentReference w:id="285"/>
      </w:r>
      <w:r>
        <w:rPr>
          <w:rFonts w:ascii="Times New Roman" w:hAnsi="Times New Roman"/>
          <w:spacing w:val="2"/>
          <w:sz w:val="15"/>
          <w:szCs w:val="15"/>
        </w:rPr>
        <w:t xml:space="preserve">for single and multiple contact </w:t>
      </w:r>
      <w:proofErr w:type="spellStart"/>
      <w:r>
        <w:rPr>
          <w:rFonts w:ascii="Times New Roman" w:hAnsi="Times New Roman"/>
          <w:spacing w:val="2"/>
          <w:sz w:val="15"/>
          <w:szCs w:val="15"/>
        </w:rPr>
        <w:t>PUREX</w:t>
      </w:r>
      <w:proofErr w:type="spellEnd"/>
      <w:r>
        <w:rPr>
          <w:rFonts w:ascii="Times New Roman" w:hAnsi="Times New Roman"/>
          <w:spacing w:val="2"/>
          <w:sz w:val="15"/>
          <w:szCs w:val="15"/>
        </w:rPr>
        <w:t xml:space="preserve"> </w:t>
      </w:r>
    </w:p>
    <w:p w14:paraId="6CDB2265" w14:textId="77777777" w:rsidR="00ED53C2" w:rsidRDefault="00ED53C2">
      <w:pPr>
        <w:widowControl w:val="0"/>
        <w:autoSpaceDE w:val="0"/>
        <w:autoSpaceDN w:val="0"/>
        <w:adjustRightInd w:val="0"/>
        <w:spacing w:after="0" w:line="159" w:lineRule="exact"/>
        <w:ind w:left="1075" w:right="693"/>
        <w:rPr>
          <w:rFonts w:ascii="Times New Roman" w:hAnsi="Times New Roman"/>
          <w:spacing w:val="2"/>
          <w:sz w:val="15"/>
          <w:szCs w:val="15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2DC35D20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ind w:left="13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19"/>
          <w:szCs w:val="19"/>
        </w:rPr>
        <w:lastRenderedPageBreak/>
        <w:t xml:space="preserve">Element </w:t>
      </w:r>
    </w:p>
    <w:p w14:paraId="3AD865C6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ind w:left="1562" w:right="22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12"/>
          <w:sz w:val="19"/>
          <w:szCs w:val="19"/>
        </w:rPr>
        <w:t>Rb</w:t>
      </w:r>
      <w:proofErr w:type="spellEnd"/>
      <w:r>
        <w:rPr>
          <w:rFonts w:ascii="Times New Roman" w:hAnsi="Times New Roman"/>
          <w:spacing w:val="-12"/>
          <w:sz w:val="19"/>
          <w:szCs w:val="19"/>
        </w:rPr>
        <w:t xml:space="preserve"> </w:t>
      </w:r>
    </w:p>
    <w:p w14:paraId="1AC52BE8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1596" w:right="23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-12"/>
          <w:sz w:val="19"/>
          <w:szCs w:val="19"/>
        </w:rPr>
        <w:t>Sr</w:t>
      </w:r>
      <w:proofErr w:type="spellEnd"/>
      <w:r>
        <w:rPr>
          <w:rFonts w:ascii="Times New Roman" w:hAnsi="Times New Roman"/>
          <w:spacing w:val="-12"/>
          <w:sz w:val="19"/>
          <w:szCs w:val="19"/>
        </w:rPr>
        <w:t xml:space="preserve"> </w:t>
      </w:r>
    </w:p>
    <w:p w14:paraId="193227FE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1549" w:right="2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Mo Ru </w:t>
      </w:r>
      <w:proofErr w:type="spellStart"/>
      <w:r>
        <w:rPr>
          <w:rFonts w:ascii="Times New Roman" w:hAnsi="Times New Roman"/>
          <w:spacing w:val="-9"/>
          <w:sz w:val="19"/>
          <w:szCs w:val="19"/>
        </w:rPr>
        <w:t>Pd</w:t>
      </w:r>
      <w:proofErr w:type="spellEnd"/>
      <w:r>
        <w:rPr>
          <w:rFonts w:ascii="Times New Roman" w:hAnsi="Times New Roman"/>
          <w:spacing w:val="-9"/>
          <w:sz w:val="19"/>
          <w:szCs w:val="19"/>
        </w:rPr>
        <w:t xml:space="preserve"> </w:t>
      </w:r>
      <w:r>
        <w:rPr>
          <w:rFonts w:ascii="Times New Roman" w:hAnsi="Times New Roman"/>
          <w:spacing w:val="-12"/>
          <w:sz w:val="19"/>
          <w:szCs w:val="19"/>
        </w:rPr>
        <w:t xml:space="preserve">Cd Sn Cs Ba Ce </w:t>
      </w:r>
      <w:proofErr w:type="spellStart"/>
      <w:r>
        <w:rPr>
          <w:rFonts w:ascii="Times New Roman" w:hAnsi="Times New Roman"/>
          <w:spacing w:val="-12"/>
          <w:sz w:val="19"/>
          <w:szCs w:val="19"/>
        </w:rPr>
        <w:t>Nd</w:t>
      </w:r>
      <w:proofErr w:type="spellEnd"/>
      <w:r>
        <w:rPr>
          <w:rFonts w:ascii="Times New Roman" w:hAnsi="Times New Roman"/>
          <w:spacing w:val="-12"/>
          <w:sz w:val="19"/>
          <w:szCs w:val="19"/>
        </w:rPr>
        <w:t xml:space="preserve"> </w:t>
      </w:r>
    </w:p>
    <w:p w14:paraId="34350468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1540" w:right="207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9"/>
          <w:sz w:val="19"/>
          <w:szCs w:val="19"/>
        </w:rPr>
        <w:t xml:space="preserve">Pm </w:t>
      </w:r>
      <w:r>
        <w:rPr>
          <w:rFonts w:ascii="Times New Roman" w:hAnsi="Times New Roman"/>
          <w:spacing w:val="-12"/>
          <w:sz w:val="19"/>
          <w:szCs w:val="19"/>
        </w:rPr>
        <w:t xml:space="preserve">Sm </w:t>
      </w:r>
      <w:proofErr w:type="spellStart"/>
      <w:r>
        <w:rPr>
          <w:rFonts w:ascii="Times New Roman" w:hAnsi="Times New Roman"/>
          <w:spacing w:val="-12"/>
          <w:sz w:val="19"/>
          <w:szCs w:val="19"/>
        </w:rPr>
        <w:t>Eu</w:t>
      </w:r>
      <w:proofErr w:type="spellEnd"/>
      <w:r>
        <w:rPr>
          <w:rFonts w:ascii="Times New Roman" w:hAnsi="Times New Roman"/>
          <w:spacing w:val="-12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U</w:t>
      </w:r>
    </w:p>
    <w:p w14:paraId="70F6C80B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br w:type="column"/>
      </w:r>
      <w:proofErr w:type="spellStart"/>
      <w:r>
        <w:rPr>
          <w:rFonts w:ascii="Times New Roman" w:hAnsi="Times New Roman"/>
          <w:spacing w:val="-2"/>
          <w:sz w:val="19"/>
          <w:szCs w:val="19"/>
        </w:rPr>
        <w:lastRenderedPageBreak/>
        <w:t>Exp</w:t>
      </w:r>
      <w:proofErr w:type="spellEnd"/>
      <w:r>
        <w:rPr>
          <w:rFonts w:ascii="Times New Roman" w:hAnsi="Times New Roman"/>
          <w:spacing w:val="-2"/>
          <w:sz w:val="19"/>
          <w:szCs w:val="19"/>
        </w:rPr>
        <w:t xml:space="preserve"> 1 </w:t>
      </w:r>
    </w:p>
    <w:p w14:paraId="46654C07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ind w:right="2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32 </w:t>
      </w:r>
    </w:p>
    <w:p w14:paraId="3722701A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57"/>
        <w:rPr>
          <w:rFonts w:ascii="Times New Roman" w:hAnsi="Times New Roman"/>
          <w:sz w:val="24"/>
          <w:szCs w:val="24"/>
        </w:rPr>
      </w:pPr>
      <w:commentRangeStart w:id="286"/>
      <w:r>
        <w:rPr>
          <w:rFonts w:ascii="Times New Roman" w:hAnsi="Times New Roman"/>
          <w:spacing w:val="-10"/>
          <w:sz w:val="19"/>
          <w:szCs w:val="19"/>
        </w:rPr>
        <w:t>233.5</w:t>
      </w:r>
      <w:commentRangeEnd w:id="286"/>
      <w:r w:rsidR="00D51980">
        <w:rPr>
          <w:rStyle w:val="CommentReference"/>
        </w:rPr>
        <w:commentReference w:id="286"/>
      </w:r>
      <w:r>
        <w:rPr>
          <w:rFonts w:ascii="Times New Roman" w:hAnsi="Times New Roman"/>
          <w:spacing w:val="-10"/>
          <w:sz w:val="19"/>
          <w:szCs w:val="19"/>
        </w:rPr>
        <w:t xml:space="preserve"> 20.67 </w:t>
      </w:r>
    </w:p>
    <w:p w14:paraId="3F335AD4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28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49 65 61 </w:t>
      </w:r>
    </w:p>
    <w:p w14:paraId="30305880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7.45 146 344 </w:t>
      </w:r>
    </w:p>
    <w:p w14:paraId="49BFE60A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35.24 16.37 10.70 </w:t>
      </w:r>
    </w:p>
    <w:p w14:paraId="61E8E8AB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146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9.94 8.40 6.85 </w:t>
      </w:r>
    </w:p>
    <w:p w14:paraId="3F32DC8F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ind w:left="99" w:firstLine="1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br w:type="column"/>
      </w:r>
      <w:r>
        <w:rPr>
          <w:rFonts w:ascii="Symbol" w:hAnsi="Symbol" w:cs="Symbol"/>
          <w:spacing w:val="3"/>
          <w:sz w:val="19"/>
          <w:szCs w:val="19"/>
        </w:rPr>
        <w:lastRenderedPageBreak/>
        <w:t></w:t>
      </w:r>
    </w:p>
    <w:p w14:paraId="1D443E21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ind w:firstLine="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1.55 </w:t>
      </w:r>
    </w:p>
    <w:p w14:paraId="5E104C35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12.74 </w:t>
      </w:r>
      <w:r>
        <w:rPr>
          <w:rFonts w:ascii="Times New Roman" w:hAnsi="Times New Roman"/>
          <w:spacing w:val="-12"/>
          <w:sz w:val="19"/>
          <w:szCs w:val="19"/>
        </w:rPr>
        <w:t xml:space="preserve">2.03 1.90 14.3 6.60 0.43 7.58 </w:t>
      </w:r>
    </w:p>
    <w:p w14:paraId="32486D63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99" w:firstLine="5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200 </w:t>
      </w:r>
    </w:p>
    <w:p w14:paraId="1F994A88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99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1.68 0.65 0.66 0.25 0.49 0.46 </w:t>
      </w:r>
    </w:p>
    <w:p w14:paraId="56CCF588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br w:type="column"/>
      </w:r>
      <w:proofErr w:type="spellStart"/>
      <w:r>
        <w:rPr>
          <w:rFonts w:ascii="Times New Roman" w:hAnsi="Times New Roman"/>
          <w:spacing w:val="-2"/>
          <w:sz w:val="19"/>
          <w:szCs w:val="19"/>
        </w:rPr>
        <w:lastRenderedPageBreak/>
        <w:t>Exp</w:t>
      </w:r>
      <w:proofErr w:type="spellEnd"/>
      <w:r>
        <w:rPr>
          <w:rFonts w:ascii="Times New Roman" w:hAnsi="Times New Roman"/>
          <w:spacing w:val="-2"/>
          <w:sz w:val="19"/>
          <w:szCs w:val="19"/>
        </w:rPr>
        <w:t xml:space="preserve"> 2 </w:t>
      </w:r>
    </w:p>
    <w:p w14:paraId="0FF4501B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ind w:left="31" w:right="73" w:firstLine="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1.84 </w:t>
      </w:r>
    </w:p>
    <w:p w14:paraId="2AB1CC4A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28" w:firstLine="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38.26 </w:t>
      </w:r>
      <w:r>
        <w:rPr>
          <w:rFonts w:ascii="Times New Roman" w:hAnsi="Times New Roman"/>
          <w:spacing w:val="-12"/>
          <w:sz w:val="19"/>
          <w:szCs w:val="19"/>
        </w:rPr>
        <w:t xml:space="preserve">1.19 2.84 3.62 3.50 </w:t>
      </w:r>
    </w:p>
    <w:p w14:paraId="01F6FA5E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31" w:right="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13.85 11.92 </w:t>
      </w:r>
      <w:commentRangeStart w:id="287"/>
      <w:r>
        <w:rPr>
          <w:rFonts w:ascii="Times New Roman" w:hAnsi="Times New Roman"/>
          <w:spacing w:val="-12"/>
          <w:sz w:val="19"/>
          <w:szCs w:val="19"/>
        </w:rPr>
        <w:t>0.39</w:t>
      </w:r>
      <w:commentRangeEnd w:id="287"/>
      <w:r w:rsidR="002526CD">
        <w:rPr>
          <w:rStyle w:val="CommentReference"/>
        </w:rPr>
        <w:commentReference w:id="287"/>
      </w:r>
      <w:r>
        <w:rPr>
          <w:rFonts w:ascii="Times New Roman" w:hAnsi="Times New Roman"/>
          <w:spacing w:val="-12"/>
          <w:sz w:val="19"/>
          <w:szCs w:val="19"/>
        </w:rPr>
        <w:t xml:space="preserve"> 3.2 </w:t>
      </w:r>
    </w:p>
    <w:p w14:paraId="7AEFA68F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81" w:right="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5.94 3.3 2.5 2.6 </w:t>
      </w:r>
    </w:p>
    <w:p w14:paraId="56D5C7EB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28" w:firstLine="31"/>
        <w:rPr>
          <w:rFonts w:ascii="Times New Roman" w:hAnsi="Times New Roman"/>
          <w:spacing w:val="-10"/>
          <w:sz w:val="19"/>
          <w:szCs w:val="19"/>
        </w:rPr>
      </w:pPr>
      <w:r>
        <w:rPr>
          <w:rFonts w:ascii="Times New Roman" w:hAnsi="Times New Roman"/>
          <w:spacing w:val="-10"/>
          <w:sz w:val="19"/>
          <w:szCs w:val="19"/>
        </w:rPr>
        <w:t xml:space="preserve">15.08 </w:t>
      </w:r>
    </w:p>
    <w:p w14:paraId="6263589D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ind w:firstLine="1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sz w:val="19"/>
          <w:szCs w:val="19"/>
        </w:rPr>
        <w:br w:type="column"/>
      </w:r>
      <w:r>
        <w:rPr>
          <w:rFonts w:ascii="Symbol" w:hAnsi="Symbol" w:cs="Symbol"/>
          <w:spacing w:val="3"/>
          <w:sz w:val="19"/>
          <w:szCs w:val="19"/>
        </w:rPr>
        <w:lastRenderedPageBreak/>
        <w:t></w:t>
      </w:r>
    </w:p>
    <w:p w14:paraId="184B5B80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0.26 </w:t>
      </w:r>
    </w:p>
    <w:p w14:paraId="1E01F686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2.23 0.25 0.11 0.94 0.98 1.29 0.96 </w:t>
      </w:r>
    </w:p>
    <w:p w14:paraId="4C5B2EEC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firstLine="1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50 </w:t>
      </w:r>
    </w:p>
    <w:p w14:paraId="6123EF12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0.67 2.01 0.50 0.19 0.23 0.60 </w:t>
      </w:r>
    </w:p>
    <w:p w14:paraId="3A976F7D" w14:textId="77777777" w:rsidR="00ED53C2" w:rsidRDefault="002979B1">
      <w:pPr>
        <w:widowControl w:val="0"/>
        <w:autoSpaceDE w:val="0"/>
        <w:autoSpaceDN w:val="0"/>
        <w:adjustRightInd w:val="0"/>
        <w:spacing w:after="0" w:line="233" w:lineRule="exact"/>
        <w:ind w:right="92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br w:type="column"/>
      </w:r>
      <w:r>
        <w:rPr>
          <w:rFonts w:ascii="Times New Roman" w:hAnsi="Times New Roman"/>
          <w:sz w:val="19"/>
          <w:szCs w:val="19"/>
        </w:rPr>
        <w:lastRenderedPageBreak/>
        <w:t xml:space="preserve">Isotopes Used </w:t>
      </w:r>
    </w:p>
    <w:p w14:paraId="5E9CE21B" w14:textId="77777777" w:rsidR="00ED53C2" w:rsidRDefault="002979B1">
      <w:pPr>
        <w:widowControl w:val="0"/>
        <w:autoSpaceDE w:val="0"/>
        <w:autoSpaceDN w:val="0"/>
        <w:adjustRightInd w:val="0"/>
        <w:spacing w:after="0" w:line="247" w:lineRule="exact"/>
        <w:ind w:left="389" w:righ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position w:val="7"/>
          <w:sz w:val="13"/>
          <w:szCs w:val="13"/>
        </w:rPr>
        <w:t>85</w:t>
      </w:r>
      <w:proofErr w:type="spellStart"/>
      <w:r>
        <w:rPr>
          <w:rFonts w:ascii="Times New Roman" w:hAnsi="Times New Roman"/>
          <w:spacing w:val="-3"/>
          <w:sz w:val="19"/>
          <w:szCs w:val="19"/>
        </w:rPr>
        <w:t>Rb</w:t>
      </w:r>
      <w:proofErr w:type="spellEnd"/>
      <w:r>
        <w:rPr>
          <w:rFonts w:ascii="Times New Roman" w:hAnsi="Times New Roman"/>
          <w:spacing w:val="-3"/>
          <w:sz w:val="19"/>
          <w:szCs w:val="19"/>
        </w:rPr>
        <w:t xml:space="preserve"> </w:t>
      </w:r>
    </w:p>
    <w:p w14:paraId="439AFB87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423" w:right="13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position w:val="7"/>
          <w:sz w:val="13"/>
          <w:szCs w:val="13"/>
        </w:rPr>
        <w:t>90</w:t>
      </w:r>
      <w:proofErr w:type="spellStart"/>
      <w:r>
        <w:rPr>
          <w:rFonts w:ascii="Times New Roman" w:hAnsi="Times New Roman"/>
          <w:spacing w:val="-6"/>
          <w:sz w:val="19"/>
          <w:szCs w:val="19"/>
        </w:rPr>
        <w:t>Sr</w:t>
      </w:r>
      <w:proofErr w:type="spellEnd"/>
      <w:r>
        <w:rPr>
          <w:rFonts w:ascii="Times New Roman" w:hAnsi="Times New Roman"/>
          <w:spacing w:val="-6"/>
          <w:sz w:val="19"/>
          <w:szCs w:val="19"/>
        </w:rPr>
        <w:t xml:space="preserve"> </w:t>
      </w:r>
    </w:p>
    <w:p w14:paraId="2BB03C17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66" w:right="1404" w:firstLine="3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position w:val="7"/>
          <w:sz w:val="13"/>
          <w:szCs w:val="13"/>
        </w:rPr>
        <w:t>97</w:t>
      </w:r>
      <w:r>
        <w:rPr>
          <w:rFonts w:ascii="Times New Roman" w:hAnsi="Times New Roman"/>
          <w:spacing w:val="-8"/>
          <w:sz w:val="19"/>
          <w:szCs w:val="19"/>
        </w:rPr>
        <w:t xml:space="preserve">Mo </w:t>
      </w:r>
    </w:p>
    <w:p w14:paraId="22FE143A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984" w:firstLine="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7"/>
          <w:sz w:val="13"/>
          <w:szCs w:val="13"/>
        </w:rPr>
        <w:t>101,102,104</w:t>
      </w:r>
      <w:r>
        <w:rPr>
          <w:rFonts w:ascii="Times New Roman" w:hAnsi="Times New Roman"/>
          <w:spacing w:val="1"/>
          <w:sz w:val="19"/>
          <w:szCs w:val="19"/>
        </w:rPr>
        <w:t xml:space="preserve">Ru </w:t>
      </w:r>
    </w:p>
    <w:p w14:paraId="085AAEB2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1116" w:firstLine="2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position w:val="7"/>
          <w:sz w:val="13"/>
          <w:szCs w:val="13"/>
        </w:rPr>
        <w:t>108,110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19EC89EE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350" w:right="1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position w:val="7"/>
          <w:sz w:val="13"/>
          <w:szCs w:val="13"/>
        </w:rPr>
        <w:t>112</w:t>
      </w:r>
      <w:r>
        <w:rPr>
          <w:rFonts w:ascii="Times New Roman" w:hAnsi="Times New Roman"/>
          <w:spacing w:val="-1"/>
          <w:sz w:val="19"/>
          <w:szCs w:val="19"/>
        </w:rPr>
        <w:t xml:space="preserve">Cd </w:t>
      </w:r>
      <w:r>
        <w:rPr>
          <w:rFonts w:ascii="Times New Roman" w:hAnsi="Times New Roman"/>
          <w:spacing w:val="-3"/>
          <w:position w:val="7"/>
          <w:sz w:val="13"/>
          <w:szCs w:val="13"/>
        </w:rPr>
        <w:t>119</w:t>
      </w:r>
      <w:r>
        <w:rPr>
          <w:rFonts w:ascii="Times New Roman" w:hAnsi="Times New Roman"/>
          <w:spacing w:val="-3"/>
          <w:sz w:val="19"/>
          <w:szCs w:val="19"/>
        </w:rPr>
        <w:t xml:space="preserve">Sn </w:t>
      </w:r>
      <w:r>
        <w:rPr>
          <w:rFonts w:ascii="Times New Roman" w:hAnsi="Times New Roman"/>
          <w:spacing w:val="-3"/>
          <w:position w:val="7"/>
          <w:sz w:val="13"/>
          <w:szCs w:val="13"/>
        </w:rPr>
        <w:t>133</w:t>
      </w:r>
      <w:r>
        <w:rPr>
          <w:rFonts w:ascii="Times New Roman" w:hAnsi="Times New Roman"/>
          <w:spacing w:val="-3"/>
          <w:sz w:val="19"/>
          <w:szCs w:val="19"/>
        </w:rPr>
        <w:t xml:space="preserve">Cs </w:t>
      </w:r>
    </w:p>
    <w:p w14:paraId="227429D5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216" w:right="11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7"/>
          <w:sz w:val="13"/>
          <w:szCs w:val="13"/>
        </w:rPr>
        <w:t>134,138</w:t>
      </w:r>
      <w:r>
        <w:rPr>
          <w:rFonts w:ascii="Times New Roman" w:hAnsi="Times New Roman"/>
          <w:sz w:val="19"/>
          <w:szCs w:val="19"/>
        </w:rPr>
        <w:t xml:space="preserve">Ba </w:t>
      </w:r>
      <w:r>
        <w:rPr>
          <w:rFonts w:ascii="Times New Roman" w:hAnsi="Times New Roman"/>
          <w:position w:val="7"/>
          <w:sz w:val="13"/>
          <w:szCs w:val="13"/>
        </w:rPr>
        <w:t>140,142</w:t>
      </w:r>
      <w:r>
        <w:rPr>
          <w:rFonts w:ascii="Times New Roman" w:hAnsi="Times New Roman"/>
          <w:sz w:val="19"/>
          <w:szCs w:val="19"/>
        </w:rPr>
        <w:t xml:space="preserve">Ce </w:t>
      </w:r>
    </w:p>
    <w:p w14:paraId="5D7596F6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left="347" w:right="1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position w:val="7"/>
          <w:sz w:val="13"/>
          <w:szCs w:val="13"/>
        </w:rPr>
        <w:t>143</w:t>
      </w:r>
      <w:proofErr w:type="spellStart"/>
      <w:r>
        <w:rPr>
          <w:rFonts w:ascii="Times New Roman" w:hAnsi="Times New Roman"/>
          <w:spacing w:val="-2"/>
          <w:sz w:val="19"/>
          <w:szCs w:val="19"/>
        </w:rPr>
        <w:t>Nd</w:t>
      </w:r>
      <w:proofErr w:type="spellEnd"/>
      <w:r>
        <w:rPr>
          <w:rFonts w:ascii="Times New Roman" w:hAnsi="Times New Roman"/>
          <w:spacing w:val="-2"/>
          <w:sz w:val="19"/>
          <w:szCs w:val="19"/>
        </w:rPr>
        <w:t xml:space="preserve"> </w:t>
      </w:r>
      <w:r>
        <w:rPr>
          <w:rFonts w:ascii="Times New Roman" w:hAnsi="Times New Roman"/>
          <w:position w:val="7"/>
          <w:sz w:val="13"/>
          <w:szCs w:val="13"/>
        </w:rPr>
        <w:t>147</w:t>
      </w:r>
      <w:r>
        <w:rPr>
          <w:rFonts w:ascii="Times New Roman" w:hAnsi="Times New Roman"/>
          <w:sz w:val="19"/>
          <w:szCs w:val="19"/>
        </w:rPr>
        <w:t xml:space="preserve">Pm </w:t>
      </w:r>
      <w:r>
        <w:rPr>
          <w:rFonts w:ascii="Times New Roman" w:hAnsi="Times New Roman"/>
          <w:spacing w:val="-4"/>
          <w:position w:val="7"/>
          <w:sz w:val="13"/>
          <w:szCs w:val="13"/>
        </w:rPr>
        <w:t>151</w:t>
      </w:r>
      <w:r>
        <w:rPr>
          <w:rFonts w:ascii="Times New Roman" w:hAnsi="Times New Roman"/>
          <w:spacing w:val="-4"/>
          <w:sz w:val="19"/>
          <w:szCs w:val="19"/>
        </w:rPr>
        <w:t xml:space="preserve">Sm </w:t>
      </w:r>
      <w:r>
        <w:rPr>
          <w:rFonts w:ascii="Times New Roman" w:hAnsi="Times New Roman"/>
          <w:spacing w:val="-1"/>
          <w:position w:val="7"/>
          <w:sz w:val="13"/>
          <w:szCs w:val="13"/>
        </w:rPr>
        <w:t>154</w:t>
      </w:r>
      <w:proofErr w:type="spellStart"/>
      <w:r>
        <w:rPr>
          <w:rFonts w:ascii="Times New Roman" w:hAnsi="Times New Roman"/>
          <w:spacing w:val="-1"/>
          <w:sz w:val="19"/>
          <w:szCs w:val="19"/>
        </w:rPr>
        <w:t>Eu</w:t>
      </w:r>
      <w:proofErr w:type="spellEnd"/>
      <w:r>
        <w:rPr>
          <w:rFonts w:ascii="Times New Roman" w:hAnsi="Times New Roman"/>
          <w:spacing w:val="-1"/>
          <w:sz w:val="19"/>
          <w:szCs w:val="19"/>
        </w:rPr>
        <w:t xml:space="preserve"> </w:t>
      </w:r>
    </w:p>
    <w:p w14:paraId="032D3942" w14:textId="77777777" w:rsidR="00ED53C2" w:rsidRDefault="002979B1">
      <w:pPr>
        <w:widowControl w:val="0"/>
        <w:autoSpaceDE w:val="0"/>
        <w:autoSpaceDN w:val="0"/>
        <w:adjustRightInd w:val="0"/>
        <w:spacing w:after="0" w:line="239" w:lineRule="exact"/>
        <w:ind w:right="1431" w:firstLine="403"/>
        <w:rPr>
          <w:rFonts w:ascii="Times New Roman" w:hAnsi="Times New Roman"/>
          <w:spacing w:val="-5"/>
          <w:sz w:val="19"/>
          <w:szCs w:val="19"/>
        </w:rPr>
      </w:pPr>
      <w:r>
        <w:rPr>
          <w:rFonts w:ascii="Times New Roman" w:hAnsi="Times New Roman"/>
          <w:spacing w:val="-5"/>
          <w:position w:val="7"/>
          <w:sz w:val="13"/>
          <w:szCs w:val="13"/>
        </w:rPr>
        <w:t>238</w:t>
      </w:r>
      <w:r>
        <w:rPr>
          <w:rFonts w:ascii="Times New Roman" w:hAnsi="Times New Roman"/>
          <w:spacing w:val="-5"/>
          <w:sz w:val="19"/>
          <w:szCs w:val="19"/>
        </w:rPr>
        <w:t xml:space="preserve">U </w:t>
      </w:r>
    </w:p>
    <w:p w14:paraId="78FA3CF0" w14:textId="77777777" w:rsidR="00ED53C2" w:rsidRDefault="00ED53C2">
      <w:pPr>
        <w:widowControl w:val="0"/>
        <w:autoSpaceDE w:val="0"/>
        <w:autoSpaceDN w:val="0"/>
        <w:adjustRightInd w:val="0"/>
        <w:spacing w:after="0" w:line="239" w:lineRule="exact"/>
        <w:ind w:right="1431" w:firstLine="403"/>
        <w:rPr>
          <w:rFonts w:ascii="Times New Roman" w:hAnsi="Times New Roman"/>
          <w:spacing w:val="-5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6" w:space="720" w:equalWidth="0">
            <w:col w:w="2049" w:space="239"/>
            <w:col w:w="517" w:space="239"/>
            <w:col w:w="453" w:space="239"/>
            <w:col w:w="517" w:space="239"/>
            <w:col w:w="354" w:space="239"/>
            <w:col w:w="2232"/>
          </w:cols>
          <w:noEndnote/>
        </w:sectPr>
      </w:pPr>
    </w:p>
    <w:p w14:paraId="3300CA96" w14:textId="77777777" w:rsidR="00ED53C2" w:rsidRDefault="00ED53C2">
      <w:pPr>
        <w:widowControl w:val="0"/>
        <w:autoSpaceDE w:val="0"/>
        <w:autoSpaceDN w:val="0"/>
        <w:adjustRightInd w:val="0"/>
        <w:spacing w:after="0" w:line="239" w:lineRule="exact"/>
        <w:ind w:right="1431" w:firstLine="403"/>
        <w:rPr>
          <w:rFonts w:ascii="Times New Roman" w:hAnsi="Times New Roman"/>
          <w:sz w:val="24"/>
          <w:szCs w:val="24"/>
        </w:rPr>
      </w:pPr>
    </w:p>
    <w:p w14:paraId="4068AF9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1431" w:firstLine="403"/>
        <w:rPr>
          <w:rFonts w:ascii="Times New Roman" w:hAnsi="Times New Roman"/>
          <w:sz w:val="24"/>
          <w:szCs w:val="24"/>
        </w:rPr>
      </w:pPr>
    </w:p>
    <w:p w14:paraId="0B24F832" w14:textId="7B2B5519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674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The common trend is that the DF </w:t>
      </w:r>
      <w:del w:id="288" w:author="Charles M. Folden III" w:date="2016-03-28T23:36:00Z">
        <w:r w:rsidDel="00660BC1">
          <w:rPr>
            <w:rFonts w:ascii="Times New Roman" w:hAnsi="Times New Roman"/>
            <w:spacing w:val="2"/>
            <w:sz w:val="19"/>
            <w:szCs w:val="19"/>
          </w:rPr>
          <w:delText>gets worse</w:delText>
        </w:r>
      </w:del>
      <w:ins w:id="289" w:author="Charles M. Folden III" w:date="2016-03-28T23:36:00Z">
        <w:r w:rsidR="00660BC1">
          <w:rPr>
            <w:rFonts w:ascii="Times New Roman" w:hAnsi="Times New Roman"/>
            <w:spacing w:val="2"/>
            <w:sz w:val="19"/>
            <w:szCs w:val="19"/>
          </w:rPr>
          <w:t>decreases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 from </w:t>
      </w:r>
      <w:del w:id="290" w:author="Charles M. Folden III" w:date="2016-03-28T23:37:00Z">
        <w:r w:rsidDel="00660BC1">
          <w:rPr>
            <w:rFonts w:ascii="Times New Roman" w:hAnsi="Times New Roman"/>
            <w:spacing w:val="2"/>
            <w:sz w:val="19"/>
            <w:szCs w:val="19"/>
          </w:rPr>
          <w:delText xml:space="preserve">the first experiment </w:delText>
        </w:r>
      </w:del>
      <w:ins w:id="291" w:author="Charles M. Folden III" w:date="2016-03-28T23:37:00Z">
        <w:r w:rsidR="00660BC1">
          <w:rPr>
            <w:rFonts w:ascii="Times New Roman" w:hAnsi="Times New Roman"/>
            <w:spacing w:val="2"/>
            <w:sz w:val="19"/>
            <w:szCs w:val="19"/>
          </w:rPr>
          <w:t xml:space="preserve">experiment 1 </w:t>
        </w:r>
      </w:ins>
      <w:r>
        <w:rPr>
          <w:rFonts w:ascii="Times New Roman" w:hAnsi="Times New Roman"/>
          <w:spacing w:val="2"/>
          <w:sz w:val="19"/>
          <w:szCs w:val="19"/>
        </w:rPr>
        <w:t xml:space="preserve">to </w:t>
      </w:r>
    </w:p>
    <w:p w14:paraId="24523C74" w14:textId="77777777" w:rsidR="00ED53C2" w:rsidRDefault="00ED53C2">
      <w:pPr>
        <w:widowControl w:val="0"/>
        <w:autoSpaceDE w:val="0"/>
        <w:autoSpaceDN w:val="0"/>
        <w:adjustRightInd w:val="0"/>
        <w:spacing w:after="0" w:line="185" w:lineRule="exact"/>
        <w:ind w:left="674" w:right="63"/>
        <w:rPr>
          <w:rFonts w:ascii="Times New Roman" w:hAnsi="Times New Roman"/>
          <w:sz w:val="18"/>
          <w:szCs w:val="18"/>
        </w:rPr>
      </w:pPr>
    </w:p>
    <w:p w14:paraId="01E6010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674" w:right="63"/>
        <w:rPr>
          <w:rFonts w:ascii="Times New Roman" w:hAnsi="Times New Roman"/>
          <w:sz w:val="24"/>
          <w:szCs w:val="24"/>
        </w:rPr>
      </w:pPr>
    </w:p>
    <w:p w14:paraId="6FC1A5E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674" w:right="3111" w:firstLine="3088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8</w:t>
      </w:r>
    </w:p>
    <w:p w14:paraId="7305A81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674" w:right="3111" w:firstLine="3088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3B0F6FB9" w14:textId="77777777" w:rsidR="00ED53C2" w:rsidRDefault="00FA20B4">
      <w:pPr>
        <w:widowControl w:val="0"/>
        <w:autoSpaceDE w:val="0"/>
        <w:autoSpaceDN w:val="0"/>
        <w:adjustRightInd w:val="0"/>
        <w:spacing w:after="0" w:line="135" w:lineRule="exact"/>
        <w:rPr>
          <w:rFonts w:ascii="Times New Roman" w:hAnsi="Times New Roman"/>
          <w:sz w:val="13"/>
          <w:szCs w:val="13"/>
        </w:rPr>
      </w:pPr>
      <w:r>
        <w:rPr>
          <w:noProof/>
        </w:rPr>
        <w:lastRenderedPageBreak/>
        <w:pict w14:anchorId="5BA6560A">
          <v:shape id="_x0000_s1034" type="#_x0000_t75" style="position:absolute;margin-left:0;margin-top:0;width:612pt;height:11in;z-index:-9;mso-position-horizontal-relative:page;mso-position-vertical-relative:page" o:allowincell="f">
            <v:imagedata r:id="rId7" o:title=""/>
            <w10:wrap anchorx="page" anchory="page"/>
          </v:shape>
        </w:pict>
      </w:r>
    </w:p>
    <w:p w14:paraId="5A3DEA8A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145 </w:t>
      </w:r>
    </w:p>
    <w:p w14:paraId="145BA446" w14:textId="3A755A33" w:rsidR="00ED53C2" w:rsidRDefault="002979B1">
      <w:pPr>
        <w:widowControl w:val="0"/>
        <w:autoSpaceDE w:val="0"/>
        <w:autoSpaceDN w:val="0"/>
        <w:adjustRightInd w:val="0"/>
        <w:spacing w:after="0" w:line="253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  <w:del w:id="292" w:author="Charles M. Folden III" w:date="2016-03-28T23:37:00Z">
        <w:r w:rsidDel="00660BC1">
          <w:rPr>
            <w:rFonts w:ascii="Times New Roman" w:hAnsi="Times New Roman"/>
            <w:spacing w:val="3"/>
            <w:sz w:val="19"/>
            <w:szCs w:val="19"/>
          </w:rPr>
          <w:lastRenderedPageBreak/>
          <w:delText>the second</w:delText>
        </w:r>
      </w:del>
      <w:ins w:id="293" w:author="Charles M. Folden III" w:date="2016-03-28T23:37:00Z">
        <w:r w:rsidR="00660BC1">
          <w:rPr>
            <w:rFonts w:ascii="Times New Roman" w:hAnsi="Times New Roman"/>
            <w:spacing w:val="3"/>
            <w:sz w:val="19"/>
            <w:szCs w:val="19"/>
          </w:rPr>
          <w:t>Experiment 2</w:t>
        </w:r>
      </w:ins>
      <w:r>
        <w:rPr>
          <w:rFonts w:ascii="Times New Roman" w:hAnsi="Times New Roman"/>
          <w:spacing w:val="3"/>
          <w:sz w:val="19"/>
          <w:szCs w:val="19"/>
        </w:rPr>
        <w:t xml:space="preserve">. The major exception is U, which has a </w:t>
      </w:r>
      <w:del w:id="294" w:author="Charles M. Folden III" w:date="2016-03-28T23:37:00Z">
        <w:r w:rsidDel="00660BC1">
          <w:rPr>
            <w:rFonts w:ascii="Times New Roman" w:hAnsi="Times New Roman"/>
            <w:spacing w:val="3"/>
            <w:sz w:val="19"/>
            <w:szCs w:val="19"/>
          </w:rPr>
          <w:delText>be</w:delText>
        </w:r>
      </w:del>
      <w:ins w:id="295" w:author="Charles M. Folden III" w:date="2016-03-28T23:37:00Z">
        <w:r w:rsidR="00660BC1">
          <w:rPr>
            <w:rFonts w:ascii="Times New Roman" w:hAnsi="Times New Roman"/>
            <w:spacing w:val="3"/>
            <w:sz w:val="19"/>
            <w:szCs w:val="19"/>
          </w:rPr>
          <w:t>higher</w:t>
        </w:r>
      </w:ins>
      <w:del w:id="296" w:author="Charles M. Folden III" w:date="2016-03-28T23:37:00Z">
        <w:r w:rsidDel="00660BC1">
          <w:rPr>
            <w:rFonts w:ascii="Times New Roman" w:hAnsi="Times New Roman"/>
            <w:spacing w:val="3"/>
            <w:sz w:val="19"/>
            <w:szCs w:val="19"/>
          </w:rPr>
          <w:delText>tter</w:delText>
        </w:r>
      </w:del>
      <w:r>
        <w:rPr>
          <w:rFonts w:ascii="Times New Roman" w:hAnsi="Times New Roman"/>
          <w:spacing w:val="3"/>
          <w:sz w:val="19"/>
          <w:szCs w:val="19"/>
        </w:rPr>
        <w:t xml:space="preserve"> DF value. This </w:t>
      </w:r>
    </w:p>
    <w:p w14:paraId="1AB9D9BD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66E2E600" w14:textId="77777777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is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expected due to the change in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HNO</w:t>
      </w:r>
      <w:proofErr w:type="spellEnd"/>
      <w:r>
        <w:rPr>
          <w:rFonts w:ascii="Times New Roman" w:hAnsi="Times New Roman"/>
          <w:spacing w:val="2"/>
          <w:position w:val="-3"/>
          <w:sz w:val="13"/>
          <w:szCs w:val="13"/>
        </w:rPr>
        <w:t>3</w:t>
      </w:r>
      <w:r>
        <w:rPr>
          <w:rFonts w:ascii="Times New Roman" w:hAnsi="Times New Roman"/>
          <w:spacing w:val="2"/>
          <w:sz w:val="19"/>
          <w:szCs w:val="19"/>
        </w:rPr>
        <w:t xml:space="preserve"> concentration in the iron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sulfamate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</w:t>
      </w:r>
    </w:p>
    <w:p w14:paraId="299E6CA3" w14:textId="272487D7" w:rsidR="00ED53C2" w:rsidRDefault="002979B1">
      <w:pPr>
        <w:widowControl w:val="0"/>
        <w:autoSpaceDE w:val="0"/>
        <w:autoSpaceDN w:val="0"/>
        <w:adjustRightInd w:val="0"/>
        <w:spacing w:after="0" w:line="380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solution</w:t>
      </w:r>
      <w:proofErr w:type="gramEnd"/>
      <w:ins w:id="297" w:author="Charles M. Folden III" w:date="2016-03-28T23:39:00Z">
        <w:r w:rsidR="00927B41">
          <w:rPr>
            <w:rFonts w:ascii="Times New Roman" w:hAnsi="Times New Roman"/>
            <w:spacing w:val="2"/>
            <w:sz w:val="19"/>
            <w:szCs w:val="19"/>
          </w:rPr>
          <w:t xml:space="preserve"> as discussed above</w:t>
        </w:r>
      </w:ins>
      <w:del w:id="298" w:author="Charles M. Folden III" w:date="2016-03-28T23:39:00Z">
        <w:r w:rsidDel="00927B41">
          <w:rPr>
            <w:rFonts w:ascii="Times New Roman" w:hAnsi="Times New Roman"/>
            <w:spacing w:val="2"/>
            <w:sz w:val="19"/>
            <w:szCs w:val="19"/>
          </w:rPr>
          <w:delText>, and has been explained previously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. The rest of the elements have </w:t>
      </w:r>
    </w:p>
    <w:p w14:paraId="3DBA6C8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3E148B0" w14:textId="319A9EF6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del w:id="299" w:author="Charles M. Folden III" w:date="2016-03-28T23:39:00Z">
        <w:r w:rsidDel="00927B41">
          <w:rPr>
            <w:rFonts w:ascii="Times New Roman" w:hAnsi="Times New Roman"/>
            <w:spacing w:val="1"/>
            <w:sz w:val="19"/>
            <w:szCs w:val="19"/>
          </w:rPr>
          <w:delText xml:space="preserve">worse </w:delText>
        </w:r>
      </w:del>
      <w:proofErr w:type="gramStart"/>
      <w:ins w:id="300" w:author="Charles M. Folden III" w:date="2016-03-28T23:39:00Z">
        <w:r w:rsidR="00927B41">
          <w:rPr>
            <w:rFonts w:ascii="Times New Roman" w:hAnsi="Times New Roman"/>
            <w:spacing w:val="1"/>
            <w:sz w:val="19"/>
            <w:szCs w:val="19"/>
          </w:rPr>
          <w:t>lower</w:t>
        </w:r>
        <w:proofErr w:type="gramEnd"/>
        <w:r w:rsidR="00927B41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DF values because of multiple contacts, and are low in general because </w:t>
      </w:r>
    </w:p>
    <w:p w14:paraId="64AE47C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D046DD8" w14:textId="39EA1A1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1061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of</w:t>
      </w:r>
      <w:proofErr w:type="gramEnd"/>
      <w:r>
        <w:rPr>
          <w:rFonts w:ascii="Times New Roman" w:hAnsi="Times New Roman"/>
          <w:sz w:val="19"/>
          <w:szCs w:val="19"/>
        </w:rPr>
        <w:t xml:space="preserve"> the volume </w:t>
      </w:r>
      <w:del w:id="301" w:author="Charles M. Folden III" w:date="2016-03-28T23:37:00Z">
        <w:r w:rsidDel="00660BC1">
          <w:rPr>
            <w:rFonts w:ascii="Times New Roman" w:hAnsi="Times New Roman"/>
            <w:sz w:val="19"/>
            <w:szCs w:val="19"/>
          </w:rPr>
          <w:delText>diference</w:delText>
        </w:r>
      </w:del>
      <w:ins w:id="302" w:author="Charles M. Folden III" w:date="2016-03-28T23:37:00Z">
        <w:r w:rsidR="00660BC1">
          <w:rPr>
            <w:rFonts w:ascii="Times New Roman" w:hAnsi="Times New Roman"/>
            <w:sz w:val="19"/>
            <w:szCs w:val="19"/>
          </w:rPr>
          <w:t>difference</w:t>
        </w:r>
      </w:ins>
      <w:r>
        <w:rPr>
          <w:rFonts w:ascii="Times New Roman" w:hAnsi="Times New Roman"/>
          <w:sz w:val="19"/>
          <w:szCs w:val="19"/>
        </w:rPr>
        <w:t xml:space="preserve"> between the phases and hold-up volumes. </w:t>
      </w:r>
    </w:p>
    <w:p w14:paraId="7DF6B50E" w14:textId="1C6B279F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1061"/>
        <w:rPr>
          <w:rFonts w:ascii="Times New Roman" w:hAnsi="Times New Roman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7C8CE620" w14:textId="77777777" w:rsidR="00ED53C2" w:rsidRDefault="00ED53C2">
      <w:pPr>
        <w:widowControl w:val="0"/>
        <w:autoSpaceDE w:val="0"/>
        <w:autoSpaceDN w:val="0"/>
        <w:adjustRightInd w:val="0"/>
        <w:spacing w:after="0" w:line="236" w:lineRule="exact"/>
        <w:ind w:right="1061"/>
        <w:rPr>
          <w:rFonts w:ascii="Times New Roman" w:hAnsi="Times New Roman"/>
          <w:sz w:val="24"/>
          <w:szCs w:val="24"/>
        </w:rPr>
      </w:pPr>
    </w:p>
    <w:p w14:paraId="4465463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1061"/>
        <w:rPr>
          <w:rFonts w:ascii="Times New Roman" w:hAnsi="Times New Roman"/>
          <w:sz w:val="24"/>
          <w:szCs w:val="24"/>
        </w:rPr>
      </w:pPr>
    </w:p>
    <w:p w14:paraId="7C42CDA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150 </w:t>
      </w:r>
    </w:p>
    <w:p w14:paraId="29D818D8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7"/>
        <w:rPr>
          <w:rFonts w:ascii="Times New Roman" w:hAnsi="Times New Roman"/>
          <w:sz w:val="21"/>
          <w:szCs w:val="21"/>
        </w:rPr>
      </w:pPr>
    </w:p>
    <w:p w14:paraId="623DF18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D66D64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D382C2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F02A87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4059E0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68CEA6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7096C8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F953B3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155 </w:t>
      </w:r>
    </w:p>
    <w:p w14:paraId="6B0E0525" w14:textId="77777777" w:rsidR="00ED53C2" w:rsidRDefault="002979B1">
      <w:pPr>
        <w:widowControl w:val="0"/>
        <w:autoSpaceDE w:val="0"/>
        <w:autoSpaceDN w:val="0"/>
        <w:adjustRightInd w:val="0"/>
        <w:spacing w:after="0" w:line="156" w:lineRule="exact"/>
        <w:ind w:left="17"/>
        <w:rPr>
          <w:rFonts w:ascii="Times New Roman" w:hAnsi="Times New Roman"/>
          <w:sz w:val="16"/>
          <w:szCs w:val="16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13E85DE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467D56A" w14:textId="55F70A7C" w:rsidR="00ED53C2" w:rsidDel="00927B41" w:rsidRDefault="002979B1" w:rsidP="00927B4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303" w:author="Charles M. Folden III" w:date="2016-03-28T23:44:00Z"/>
          <w:rFonts w:ascii="Times New Roman" w:hAnsi="Times New Roman"/>
          <w:sz w:val="24"/>
          <w:szCs w:val="24"/>
        </w:rPr>
        <w:pPrChange w:id="304" w:author="Charles M. Folden III" w:date="2016-03-28T23:44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  <w:commentRangeStart w:id="305"/>
      <w:commentRangeStart w:id="306"/>
      <w:del w:id="307" w:author="Charles M. Folden III" w:date="2016-03-28T23:43:00Z">
        <w:r w:rsidDel="00927B41">
          <w:rPr>
            <w:rFonts w:ascii="Garamond" w:hAnsi="Garamond" w:cs="Garamond"/>
            <w:i/>
            <w:iCs/>
            <w:spacing w:val="3"/>
            <w:sz w:val="19"/>
            <w:szCs w:val="19"/>
          </w:rPr>
          <w:delText xml:space="preserve">Volumes </w:delText>
        </w:r>
      </w:del>
      <w:del w:id="308" w:author="Charles M. Folden III" w:date="2016-03-28T23:38:00Z">
        <w:r w:rsidDel="00631BFC">
          <w:rPr>
            <w:rFonts w:ascii="Garamond" w:hAnsi="Garamond" w:cs="Garamond"/>
            <w:i/>
            <w:iCs/>
            <w:spacing w:val="3"/>
            <w:sz w:val="19"/>
            <w:szCs w:val="19"/>
          </w:rPr>
          <w:delText>Diferences</w:delText>
        </w:r>
      </w:del>
      <w:del w:id="309" w:author="Charles M. Folden III" w:date="2016-03-28T23:43:00Z">
        <w:r w:rsidDel="00927B41">
          <w:rPr>
            <w:rFonts w:ascii="Garamond" w:hAnsi="Garamond" w:cs="Garamond"/>
            <w:i/>
            <w:iCs/>
            <w:spacing w:val="3"/>
            <w:sz w:val="19"/>
            <w:szCs w:val="19"/>
          </w:rPr>
          <w:delText xml:space="preserve"> and Multiple Contacts.</w:delText>
        </w:r>
        <w:r w:rsidDel="00927B41">
          <w:rPr>
            <w:rFonts w:ascii="Times New Roman" w:hAnsi="Times New Roman"/>
            <w:spacing w:val="3"/>
            <w:sz w:val="19"/>
            <w:szCs w:val="19"/>
          </w:rPr>
          <w:delText xml:space="preserve"> </w:delText>
        </w:r>
      </w:del>
      <w:del w:id="310" w:author="Charles M. Folden III" w:date="2016-03-28T23:44:00Z">
        <w:r w:rsidDel="00927B41">
          <w:rPr>
            <w:rFonts w:ascii="Times New Roman" w:hAnsi="Times New Roman"/>
            <w:spacing w:val="3"/>
            <w:sz w:val="19"/>
            <w:szCs w:val="19"/>
          </w:rPr>
          <w:delText>An excellent description</w:delText>
        </w:r>
        <w:commentRangeEnd w:id="305"/>
        <w:r w:rsidR="00927B41" w:rsidDel="00927B41">
          <w:rPr>
            <w:rStyle w:val="CommentReference"/>
          </w:rPr>
          <w:commentReference w:id="305"/>
        </w:r>
        <w:r w:rsidDel="00927B41">
          <w:rPr>
            <w:rFonts w:ascii="Times New Roman" w:hAnsi="Times New Roman"/>
            <w:spacing w:val="3"/>
            <w:sz w:val="19"/>
            <w:szCs w:val="19"/>
          </w:rPr>
          <w:delText xml:space="preserve"> for how </w:delText>
        </w:r>
      </w:del>
    </w:p>
    <w:p w14:paraId="2E732391" w14:textId="6C60F861" w:rsidR="00ED53C2" w:rsidDel="00927B41" w:rsidRDefault="00ED53C2" w:rsidP="00927B4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311" w:author="Charles M. Folden III" w:date="2016-03-28T23:44:00Z"/>
          <w:rFonts w:ascii="Times New Roman" w:hAnsi="Times New Roman"/>
          <w:sz w:val="20"/>
          <w:szCs w:val="20"/>
        </w:rPr>
        <w:pPrChange w:id="312" w:author="Charles M. Folden III" w:date="2016-03-28T23:44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</w:p>
    <w:p w14:paraId="12284646" w14:textId="015A2CD7" w:rsidR="00ED53C2" w:rsidDel="00927B41" w:rsidRDefault="002979B1" w:rsidP="00927B4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313" w:author="Charles M. Folden III" w:date="2016-03-28T23:44:00Z"/>
          <w:rFonts w:ascii="Times New Roman" w:hAnsi="Times New Roman"/>
          <w:sz w:val="24"/>
          <w:szCs w:val="24"/>
        </w:rPr>
        <w:pPrChange w:id="314" w:author="Charles M. Folden III" w:date="2016-03-28T23:44:00Z">
          <w:pPr>
            <w:widowControl w:val="0"/>
            <w:autoSpaceDE w:val="0"/>
            <w:autoSpaceDN w:val="0"/>
            <w:adjustRightInd w:val="0"/>
            <w:spacing w:after="0" w:line="199" w:lineRule="exact"/>
            <w:ind w:right="63"/>
          </w:pPr>
        </w:pPrChange>
      </w:pPr>
      <w:del w:id="315" w:author="Charles M. Folden III" w:date="2016-03-28T23:44:00Z">
        <w:r w:rsidDel="00927B41">
          <w:rPr>
            <w:rFonts w:ascii="Times New Roman" w:hAnsi="Times New Roman"/>
            <w:sz w:val="19"/>
            <w:szCs w:val="19"/>
          </w:rPr>
          <w:delText>hold-up volumes decrease DF values is given in [18]</w:delText>
        </w:r>
      </w:del>
      <w:del w:id="316" w:author="Charles M. Folden III" w:date="2016-03-28T23:42:00Z">
        <w:r w:rsidDel="00927B41">
          <w:rPr>
            <w:rFonts w:ascii="Times New Roman" w:hAnsi="Times New Roman"/>
            <w:sz w:val="19"/>
            <w:szCs w:val="19"/>
          </w:rPr>
          <w:delText xml:space="preserve">, in the </w:delText>
        </w:r>
      </w:del>
      <w:del w:id="317" w:author="Charles M. Folden III" w:date="2016-03-28T23:38:00Z">
        <w:r w:rsidDel="00631BFC">
          <w:rPr>
            <w:rFonts w:ascii="Times New Roman" w:hAnsi="Times New Roman"/>
            <w:sz w:val="19"/>
            <w:szCs w:val="19"/>
          </w:rPr>
          <w:delText>diferential</w:delText>
        </w:r>
      </w:del>
      <w:del w:id="318" w:author="Charles M. Folden III" w:date="2016-03-28T23:42:00Z">
        <w:r w:rsidDel="00927B41">
          <w:rPr>
            <w:rFonts w:ascii="Times New Roman" w:hAnsi="Times New Roman"/>
            <w:sz w:val="19"/>
            <w:szCs w:val="19"/>
          </w:rPr>
          <w:delText xml:space="preserve"> </w:delText>
        </w:r>
      </w:del>
      <w:del w:id="319" w:author="Charles M. Folden III" w:date="2016-03-28T23:41:00Z">
        <w:r w:rsidDel="00927B41">
          <w:rPr>
            <w:rFonts w:ascii="Times New Roman" w:hAnsi="Times New Roman"/>
            <w:sz w:val="19"/>
            <w:szCs w:val="19"/>
          </w:rPr>
          <w:delText xml:space="preserve">extraction </w:delText>
        </w:r>
      </w:del>
    </w:p>
    <w:p w14:paraId="2E1CA1AE" w14:textId="7B76ECE6" w:rsidR="00ED53C2" w:rsidDel="00927B41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del w:id="320" w:author="Charles M. Folden III" w:date="2016-03-28T23:44:00Z"/>
          <w:rFonts w:ascii="Times New Roman" w:hAnsi="Times New Roman"/>
          <w:sz w:val="20"/>
          <w:szCs w:val="20"/>
        </w:rPr>
      </w:pPr>
    </w:p>
    <w:p w14:paraId="1B73572C" w14:textId="3A065619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del w:id="321" w:author="Charles M. Folden III" w:date="2016-03-28T23:42:00Z">
        <w:r w:rsidDel="00927B41">
          <w:rPr>
            <w:rFonts w:ascii="Times New Roman" w:hAnsi="Times New Roman"/>
            <w:spacing w:val="1"/>
            <w:sz w:val="19"/>
            <w:szCs w:val="19"/>
          </w:rPr>
          <w:delText>section. In short, i</w:delText>
        </w:r>
      </w:del>
      <w:ins w:id="322" w:author="Charles M. Folden III" w:date="2016-03-28T23:42:00Z">
        <w:r w:rsidR="00927B41">
          <w:rPr>
            <w:rFonts w:ascii="Times New Roman" w:hAnsi="Times New Roman"/>
            <w:spacing w:val="1"/>
            <w:sz w:val="19"/>
            <w:szCs w:val="19"/>
          </w:rPr>
          <w:t>I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is used to extract Pu</w:t>
      </w:r>
      <w:commentRangeEnd w:id="306"/>
      <w:r w:rsidR="00313FA5">
        <w:rPr>
          <w:rStyle w:val="CommentReference"/>
        </w:rPr>
        <w:commentReference w:id="306"/>
      </w:r>
      <w:r>
        <w:rPr>
          <w:rFonts w:ascii="Times New Roman" w:hAnsi="Times New Roman"/>
          <w:spacing w:val="1"/>
          <w:sz w:val="19"/>
          <w:szCs w:val="19"/>
        </w:rPr>
        <w:t xml:space="preserve">, and if some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TBP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is left in contact </w:t>
      </w:r>
    </w:p>
    <w:p w14:paraId="32E3E6F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E89230D" w14:textId="77777777" w:rsidR="00313FA5" w:rsidRDefault="002979B1">
      <w:pPr>
        <w:widowControl w:val="0"/>
        <w:autoSpaceDE w:val="0"/>
        <w:autoSpaceDN w:val="0"/>
        <w:adjustRightInd w:val="0"/>
        <w:spacing w:after="0" w:line="199" w:lineRule="exact"/>
        <w:ind w:right="1696"/>
        <w:rPr>
          <w:ins w:id="323" w:author="Charles M. Folden III" w:date="2016-03-28T23:45:00Z"/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with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the nitric acid as hold-up, then some Pu will be lost</w:t>
      </w:r>
      <w:ins w:id="324" w:author="Charles M. Folden III" w:date="2016-03-28T23:43:00Z">
        <w:r w:rsidR="00927B41">
          <w:rPr>
            <w:rFonts w:ascii="Times New Roman" w:hAnsi="Times New Roman"/>
            <w:spacing w:val="1"/>
            <w:sz w:val="19"/>
            <w:szCs w:val="19"/>
          </w:rPr>
          <w:t xml:space="preserve"> (see the </w:t>
        </w:r>
      </w:ins>
    </w:p>
    <w:p w14:paraId="76932563" w14:textId="77777777" w:rsidR="00313FA5" w:rsidRDefault="00313FA5">
      <w:pPr>
        <w:widowControl w:val="0"/>
        <w:autoSpaceDE w:val="0"/>
        <w:autoSpaceDN w:val="0"/>
        <w:adjustRightInd w:val="0"/>
        <w:spacing w:after="0" w:line="199" w:lineRule="exact"/>
        <w:ind w:right="1696"/>
        <w:rPr>
          <w:ins w:id="325" w:author="Charles M. Folden III" w:date="2016-03-28T23:45:00Z"/>
          <w:rFonts w:ascii="Times New Roman" w:hAnsi="Times New Roman"/>
          <w:spacing w:val="1"/>
          <w:sz w:val="19"/>
          <w:szCs w:val="19"/>
        </w:rPr>
      </w:pPr>
    </w:p>
    <w:p w14:paraId="6C212DA2" w14:textId="0E127EB2" w:rsidR="00ED53C2" w:rsidRDefault="00927B41">
      <w:pPr>
        <w:widowControl w:val="0"/>
        <w:autoSpaceDE w:val="0"/>
        <w:autoSpaceDN w:val="0"/>
        <w:adjustRightInd w:val="0"/>
        <w:spacing w:after="0" w:line="199" w:lineRule="exact"/>
        <w:ind w:right="1696"/>
        <w:rPr>
          <w:rFonts w:ascii="Times New Roman" w:hAnsi="Times New Roman"/>
          <w:sz w:val="24"/>
          <w:szCs w:val="24"/>
        </w:rPr>
      </w:pPr>
      <w:proofErr w:type="gramStart"/>
      <w:ins w:id="326" w:author="Charles M. Folden III" w:date="2016-03-28T23:43:00Z">
        <w:r>
          <w:rPr>
            <w:rFonts w:ascii="Times New Roman" w:hAnsi="Times New Roman"/>
            <w:spacing w:val="1"/>
            <w:sz w:val="19"/>
            <w:szCs w:val="19"/>
          </w:rPr>
          <w:t>discussion</w:t>
        </w:r>
        <w:proofErr w:type="gramEnd"/>
        <w:r>
          <w:rPr>
            <w:rFonts w:ascii="Times New Roman" w:hAnsi="Times New Roman"/>
            <w:spacing w:val="1"/>
            <w:sz w:val="19"/>
            <w:szCs w:val="19"/>
          </w:rPr>
          <w:t xml:space="preserve"> in Sec. [***] of </w:t>
        </w:r>
      </w:ins>
      <w:ins w:id="327" w:author="Charles M. Folden III" w:date="2016-03-28T23:44:00Z">
        <w:r w:rsidR="00313FA5">
          <w:rPr>
            <w:rFonts w:ascii="Times New Roman" w:hAnsi="Times New Roman"/>
            <w:spacing w:val="1"/>
            <w:sz w:val="19"/>
            <w:szCs w:val="19"/>
          </w:rPr>
          <w:t>[18])</w:t>
        </w:r>
      </w:ins>
      <w:r w:rsidR="002979B1">
        <w:rPr>
          <w:rFonts w:ascii="Times New Roman" w:hAnsi="Times New Roman"/>
          <w:spacing w:val="1"/>
          <w:sz w:val="19"/>
          <w:szCs w:val="19"/>
        </w:rPr>
        <w:t xml:space="preserve">. </w:t>
      </w:r>
    </w:p>
    <w:p w14:paraId="4FE082C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1696"/>
        <w:rPr>
          <w:rFonts w:ascii="Times New Roman" w:hAnsi="Times New Roman"/>
          <w:sz w:val="20"/>
          <w:szCs w:val="20"/>
        </w:rPr>
      </w:pPr>
    </w:p>
    <w:p w14:paraId="73051D5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Another reason why the DF values were lower than industrially reported </w:t>
      </w:r>
    </w:p>
    <w:p w14:paraId="2642D29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6C96CCBD" w14:textId="265E32D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values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is due to the fact that the volume ratio of aqueous </w:t>
      </w:r>
      <w:ins w:id="328" w:author="Charles M. Folden III" w:date="2016-03-28T23:45:00Z">
        <w:r w:rsidR="00313FA5">
          <w:rPr>
            <w:rFonts w:ascii="Times New Roman" w:hAnsi="Times New Roman"/>
            <w:spacing w:val="2"/>
            <w:sz w:val="19"/>
            <w:szCs w:val="19"/>
          </w:rPr>
          <w:t xml:space="preserve">to </w:t>
        </w:r>
      </w:ins>
      <w:del w:id="329" w:author="Charles M. Folden III" w:date="2016-03-28T23:45:00Z">
        <w:r w:rsidDel="00313FA5">
          <w:rPr>
            <w:rFonts w:ascii="Times New Roman" w:hAnsi="Times New Roman"/>
            <w:spacing w:val="2"/>
            <w:sz w:val="19"/>
            <w:szCs w:val="19"/>
          </w:rPr>
          <w:delText xml:space="preserve">and </w:delText>
        </w:r>
      </w:del>
      <w:r>
        <w:rPr>
          <w:rFonts w:ascii="Times New Roman" w:hAnsi="Times New Roman"/>
          <w:spacing w:val="2"/>
          <w:sz w:val="19"/>
          <w:szCs w:val="19"/>
        </w:rPr>
        <w:t xml:space="preserve">organic phase </w:t>
      </w:r>
    </w:p>
    <w:p w14:paraId="70396A9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5BB0D7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was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less than unity.</w:t>
      </w:r>
      <w:commentRangeStart w:id="330"/>
      <w:r>
        <w:rPr>
          <w:rFonts w:ascii="Times New Roman" w:hAnsi="Times New Roman"/>
          <w:spacing w:val="2"/>
          <w:sz w:val="19"/>
          <w:szCs w:val="19"/>
        </w:rPr>
        <w:t xml:space="preserve"> If Equation 2 were rewritten </w:t>
      </w:r>
      <w:commentRangeEnd w:id="330"/>
      <w:r w:rsidR="006A19F8">
        <w:rPr>
          <w:rStyle w:val="CommentReference"/>
        </w:rPr>
        <w:commentReference w:id="330"/>
      </w:r>
      <w:r>
        <w:rPr>
          <w:rFonts w:ascii="Times New Roman" w:hAnsi="Times New Roman"/>
          <w:spacing w:val="2"/>
          <w:sz w:val="19"/>
          <w:szCs w:val="19"/>
        </w:rPr>
        <w:t xml:space="preserve">to include the volume ratio </w:t>
      </w:r>
    </w:p>
    <w:p w14:paraId="5400ED71" w14:textId="77777777" w:rsidR="00ED53C2" w:rsidRDefault="00ED53C2">
      <w:pPr>
        <w:widowControl w:val="0"/>
        <w:autoSpaceDE w:val="0"/>
        <w:autoSpaceDN w:val="0"/>
        <w:adjustRightInd w:val="0"/>
        <w:spacing w:after="0" w:line="218" w:lineRule="exact"/>
        <w:ind w:right="63"/>
        <w:rPr>
          <w:rFonts w:ascii="Times New Roman" w:hAnsi="Times New Roman"/>
        </w:rPr>
      </w:pPr>
    </w:p>
    <w:p w14:paraId="42A1E603" w14:textId="06D117C2" w:rsidR="00ED53C2" w:rsidRDefault="002979B1">
      <w:pPr>
        <w:widowControl w:val="0"/>
        <w:autoSpaceDE w:val="0"/>
        <w:autoSpaceDN w:val="0"/>
        <w:adjustRightInd w:val="0"/>
        <w:spacing w:after="0" w:line="198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between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the aqueous and organic phase</w:t>
      </w:r>
      <w:ins w:id="331" w:author="Charles M. Folden III" w:date="2016-03-28T23:45:00Z">
        <w:r w:rsidR="00313FA5">
          <w:rPr>
            <w:rFonts w:ascii="Times New Roman" w:hAnsi="Times New Roman"/>
            <w:spacing w:val="2"/>
            <w:sz w:val="19"/>
            <w:szCs w:val="19"/>
          </w:rPr>
          <w:t>s</w:t>
        </w:r>
      </w:ins>
      <w:r w:rsidRPr="00636C7A">
        <w:rPr>
          <w:rFonts w:ascii="Times New Roman" w:hAnsi="Times New Roman"/>
          <w:spacing w:val="2"/>
          <w:sz w:val="19"/>
          <w:szCs w:val="19"/>
          <w:rPrChange w:id="332" w:author="Charles M. Folden III" w:date="2016-03-28T23:51:00Z">
            <w:rPr>
              <w:rFonts w:ascii="Times New Roman" w:hAnsi="Times New Roman"/>
              <w:spacing w:val="2"/>
              <w:sz w:val="19"/>
              <w:szCs w:val="19"/>
            </w:rPr>
          </w:rPrChange>
        </w:rPr>
        <w:t>,</w:t>
      </w:r>
      <w:r w:rsidRPr="00636C7A">
        <w:rPr>
          <w:rFonts w:ascii="Times New Roman" w:hAnsi="Times New Roman"/>
          <w:i/>
          <w:iCs/>
          <w:spacing w:val="2"/>
          <w:sz w:val="19"/>
          <w:szCs w:val="19"/>
          <w:rPrChange w:id="333" w:author="Charles M. Folden III" w:date="2016-03-28T23:51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 xml:space="preserve"> </w:t>
      </w:r>
      <w:r w:rsidRPr="00636C7A">
        <w:rPr>
          <w:rFonts w:ascii="Times New Roman" w:hAnsi="Times New Roman"/>
          <w:i/>
          <w:iCs/>
          <w:spacing w:val="2"/>
          <w:sz w:val="19"/>
          <w:szCs w:val="19"/>
          <w:rPrChange w:id="334" w:author="Charles M. Folden III" w:date="2016-03-28T23:50:00Z">
            <w:rPr>
              <w:rFonts w:ascii="Garamond" w:hAnsi="Garamond" w:cs="Garamond"/>
              <w:i/>
              <w:iCs/>
              <w:spacing w:val="2"/>
              <w:sz w:val="19"/>
              <w:szCs w:val="19"/>
            </w:rPr>
          </w:rPrChange>
        </w:rPr>
        <w:t>V</w:t>
      </w:r>
      <w:r w:rsidRPr="00636C7A">
        <w:rPr>
          <w:rFonts w:ascii="Times New Roman" w:hAnsi="Times New Roman"/>
          <w:i/>
          <w:iCs/>
          <w:spacing w:val="2"/>
          <w:position w:val="-3"/>
          <w:sz w:val="19"/>
          <w:szCs w:val="19"/>
          <w:rPrChange w:id="335" w:author="Charles M. Folden III" w:date="2016-03-28T23:50:00Z">
            <w:rPr>
              <w:rFonts w:ascii="Garamond" w:hAnsi="Garamond" w:cs="Garamond"/>
              <w:i/>
              <w:iCs/>
              <w:spacing w:val="2"/>
              <w:position w:val="-3"/>
              <w:sz w:val="13"/>
              <w:szCs w:val="13"/>
            </w:rPr>
          </w:rPrChange>
        </w:rPr>
        <w:t>R</w:t>
      </w:r>
      <w:r>
        <w:rPr>
          <w:rFonts w:ascii="Times New Roman" w:hAnsi="Times New Roman"/>
          <w:spacing w:val="2"/>
          <w:sz w:val="19"/>
          <w:szCs w:val="19"/>
        </w:rPr>
        <w:t xml:space="preserve">, then the fraction of mass that </w:t>
      </w:r>
    </w:p>
    <w:p w14:paraId="5801D263" w14:textId="77777777" w:rsidR="00ED53C2" w:rsidRDefault="00ED53C2">
      <w:pPr>
        <w:widowControl w:val="0"/>
        <w:autoSpaceDE w:val="0"/>
        <w:autoSpaceDN w:val="0"/>
        <w:adjustRightInd w:val="0"/>
        <w:spacing w:after="0" w:line="202" w:lineRule="exact"/>
        <w:ind w:right="63"/>
        <w:rPr>
          <w:rFonts w:ascii="Times New Roman" w:hAnsi="Times New Roman"/>
          <w:sz w:val="20"/>
          <w:szCs w:val="20"/>
        </w:rPr>
      </w:pPr>
    </w:p>
    <w:p w14:paraId="58F0FCE0" w14:textId="451EEFB1" w:rsidR="00ED53C2" w:rsidRDefault="002979B1">
      <w:pPr>
        <w:widowControl w:val="0"/>
        <w:autoSpaceDE w:val="0"/>
        <w:autoSpaceDN w:val="0"/>
        <w:adjustRightInd w:val="0"/>
        <w:spacing w:after="0" w:line="195" w:lineRule="exact"/>
        <w:ind w:right="112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passes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to the organic phase</w:t>
      </w:r>
      <w:del w:id="336" w:author="Charles M. Folden III" w:date="2016-03-28T23:47:00Z">
        <w:r w:rsidDel="006A19F8">
          <w:rPr>
            <w:rFonts w:ascii="Times New Roman" w:hAnsi="Times New Roman"/>
            <w:spacing w:val="1"/>
            <w:sz w:val="19"/>
            <w:szCs w:val="19"/>
          </w:rPr>
          <w:delText xml:space="preserve"> </w:delText>
        </w:r>
      </w:del>
      <w:del w:id="337" w:author="Charles M. Folden III" w:date="2016-03-28T23:50:00Z">
        <w:r w:rsidDel="00636C7A">
          <w:rPr>
            <w:rFonts w:ascii="Times New Roman" w:hAnsi="Times New Roman"/>
            <w:spacing w:val="1"/>
            <w:sz w:val="19"/>
            <w:szCs w:val="19"/>
          </w:rPr>
          <w:delText>,</w:delText>
        </w:r>
        <w:r w:rsidDel="00636C7A">
          <w:rPr>
            <w:rFonts w:ascii="Garamond" w:hAnsi="Garamond" w:cs="Garamond"/>
            <w:i/>
            <w:iCs/>
            <w:spacing w:val="1"/>
            <w:sz w:val="19"/>
            <w:szCs w:val="19"/>
          </w:rPr>
          <w:delText xml:space="preserve"> f</w:delText>
        </w:r>
        <w:r w:rsidDel="00636C7A">
          <w:rPr>
            <w:rFonts w:ascii="Garamond" w:hAnsi="Garamond" w:cs="Garamond"/>
            <w:i/>
            <w:iCs/>
            <w:spacing w:val="1"/>
            <w:position w:val="-3"/>
            <w:sz w:val="13"/>
            <w:szCs w:val="13"/>
          </w:rPr>
          <w:delText>org</w:delText>
        </w:r>
        <w:r w:rsidDel="00636C7A">
          <w:rPr>
            <w:rFonts w:ascii="Times New Roman" w:hAnsi="Times New Roman"/>
            <w:spacing w:val="1"/>
            <w:sz w:val="19"/>
            <w:szCs w:val="19"/>
          </w:rPr>
          <w:delText xml:space="preserve">, </w:delText>
        </w:r>
      </w:del>
      <w:ins w:id="338" w:author="Charles M. Folden III" w:date="2016-03-28T23:50:00Z">
        <w:r w:rsidR="00636C7A">
          <w:rPr>
            <w:rFonts w:ascii="Times New Roman" w:hAnsi="Times New Roman"/>
            <w:spacing w:val="1"/>
            <w:sz w:val="19"/>
            <w:szCs w:val="19"/>
          </w:rPr>
          <w:t xml:space="preserve">, </w:t>
        </w:r>
        <w:proofErr w:type="spellStart"/>
        <w:r w:rsidR="00636C7A" w:rsidRPr="00636C7A">
          <w:rPr>
            <w:rFonts w:ascii="Times New Roman" w:hAnsi="Times New Roman"/>
            <w:i/>
            <w:spacing w:val="1"/>
            <w:sz w:val="19"/>
            <w:szCs w:val="19"/>
            <w:rPrChange w:id="339" w:author="Charles M. Folden III" w:date="2016-03-28T23:51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f</w:t>
        </w:r>
        <w:r w:rsidR="00636C7A" w:rsidRPr="00636C7A">
          <w:rPr>
            <w:rFonts w:ascii="Times New Roman" w:hAnsi="Times New Roman"/>
            <w:i/>
            <w:spacing w:val="1"/>
            <w:sz w:val="19"/>
            <w:szCs w:val="19"/>
            <w:vertAlign w:val="subscript"/>
            <w:rPrChange w:id="340" w:author="Charles M. Folden III" w:date="2016-03-28T23:51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org</w:t>
        </w:r>
        <w:proofErr w:type="spellEnd"/>
        <w:r w:rsidR="00636C7A">
          <w:rPr>
            <w:rFonts w:ascii="Times New Roman" w:hAnsi="Times New Roman"/>
            <w:spacing w:val="1"/>
            <w:sz w:val="19"/>
            <w:szCs w:val="19"/>
          </w:rPr>
          <w:t xml:space="preserve">,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would be given by Equation 4. </w:t>
      </w:r>
    </w:p>
    <w:p w14:paraId="30220035" w14:textId="77777777" w:rsidR="00ED53C2" w:rsidRDefault="00ED53C2">
      <w:pPr>
        <w:widowControl w:val="0"/>
        <w:autoSpaceDE w:val="0"/>
        <w:autoSpaceDN w:val="0"/>
        <w:adjustRightInd w:val="0"/>
        <w:spacing w:after="0" w:line="195" w:lineRule="exact"/>
        <w:ind w:right="112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236EBB23" w14:textId="77777777" w:rsidR="00ED53C2" w:rsidRDefault="00ED53C2">
      <w:pPr>
        <w:widowControl w:val="0"/>
        <w:autoSpaceDE w:val="0"/>
        <w:autoSpaceDN w:val="0"/>
        <w:adjustRightInd w:val="0"/>
        <w:spacing w:after="0" w:line="313" w:lineRule="exact"/>
        <w:ind w:right="1123"/>
        <w:rPr>
          <w:rFonts w:ascii="Times New Roman" w:hAnsi="Times New Roman"/>
          <w:sz w:val="31"/>
          <w:szCs w:val="31"/>
        </w:rPr>
      </w:pPr>
    </w:p>
    <w:p w14:paraId="6A0DE4E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1123"/>
        <w:rPr>
          <w:rFonts w:ascii="Times New Roman" w:hAnsi="Times New Roman"/>
          <w:sz w:val="24"/>
          <w:szCs w:val="24"/>
        </w:rPr>
      </w:pPr>
    </w:p>
    <w:p w14:paraId="3214A002" w14:textId="77777777" w:rsidR="00ED53C2" w:rsidRDefault="002979B1">
      <w:pPr>
        <w:widowControl w:val="0"/>
        <w:tabs>
          <w:tab w:val="left" w:pos="6976"/>
        </w:tabs>
        <w:autoSpaceDE w:val="0"/>
        <w:autoSpaceDN w:val="0"/>
        <w:adjustRightInd w:val="0"/>
        <w:spacing w:after="0" w:line="243" w:lineRule="exact"/>
        <w:ind w:left="2756" w:right="63"/>
        <w:rPr>
          <w:rFonts w:ascii="Times New Roman" w:hAnsi="Times New Roman"/>
          <w:spacing w:val="-10"/>
          <w:sz w:val="19"/>
          <w:szCs w:val="19"/>
        </w:rPr>
      </w:pPr>
      <w:proofErr w:type="gramStart"/>
      <w:r>
        <w:rPr>
          <w:rFonts w:ascii="Garamond" w:hAnsi="Garamond" w:cs="Garamond"/>
          <w:i/>
          <w:iCs/>
          <w:spacing w:val="2"/>
          <w:sz w:val="19"/>
          <w:szCs w:val="19"/>
        </w:rPr>
        <w:t>f</w:t>
      </w:r>
      <w:r>
        <w:rPr>
          <w:rFonts w:ascii="Garamond" w:hAnsi="Garamond" w:cs="Garamond"/>
          <w:i/>
          <w:iCs/>
          <w:spacing w:val="2"/>
          <w:position w:val="-3"/>
          <w:sz w:val="13"/>
          <w:szCs w:val="13"/>
        </w:rPr>
        <w:t>org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= (1 +</w:t>
      </w:r>
      <w:r>
        <w:rPr>
          <w:rFonts w:ascii="Garamond" w:hAnsi="Garamond" w:cs="Garamond"/>
          <w:i/>
          <w:iCs/>
          <w:spacing w:val="2"/>
          <w:sz w:val="19"/>
          <w:szCs w:val="19"/>
        </w:rPr>
        <w:t xml:space="preserve"> </w:t>
      </w:r>
      <w:commentRangeStart w:id="341"/>
      <w:r>
        <w:rPr>
          <w:rFonts w:ascii="Garamond" w:hAnsi="Garamond" w:cs="Garamond"/>
          <w:i/>
          <w:iCs/>
          <w:spacing w:val="2"/>
          <w:sz w:val="19"/>
          <w:szCs w:val="19"/>
        </w:rPr>
        <w:t>DC</w:t>
      </w:r>
      <w:r>
        <w:rPr>
          <w:rFonts w:ascii="Symbol" w:hAnsi="Symbol" w:cs="Symbol"/>
          <w:spacing w:val="-14"/>
          <w:position w:val="5"/>
          <w:sz w:val="13"/>
          <w:szCs w:val="13"/>
        </w:rPr>
        <w:sym w:font="Symbol" w:char="F02D"/>
      </w:r>
      <w:r>
        <w:rPr>
          <w:rFonts w:ascii="Times New Roman" w:hAnsi="Times New Roman"/>
          <w:spacing w:val="-14"/>
          <w:position w:val="7"/>
          <w:sz w:val="13"/>
          <w:szCs w:val="13"/>
        </w:rPr>
        <w:t>1</w:t>
      </w:r>
      <w:r>
        <w:rPr>
          <w:rFonts w:ascii="Garamond" w:hAnsi="Garamond" w:cs="Garamond"/>
          <w:i/>
          <w:iCs/>
          <w:spacing w:val="-14"/>
          <w:sz w:val="19"/>
          <w:szCs w:val="19"/>
        </w:rPr>
        <w:t>V</w:t>
      </w:r>
      <w:r>
        <w:rPr>
          <w:rFonts w:ascii="Garamond" w:hAnsi="Garamond" w:cs="Garamond"/>
          <w:i/>
          <w:iCs/>
          <w:spacing w:val="-14"/>
          <w:position w:val="-3"/>
          <w:sz w:val="13"/>
          <w:szCs w:val="13"/>
        </w:rPr>
        <w:t>R</w:t>
      </w:r>
      <w:r>
        <w:rPr>
          <w:rFonts w:ascii="Times New Roman" w:hAnsi="Times New Roman"/>
          <w:spacing w:val="-14"/>
          <w:sz w:val="19"/>
          <w:szCs w:val="19"/>
        </w:rPr>
        <w:t>)</w:t>
      </w:r>
      <w:r>
        <w:rPr>
          <w:rFonts w:ascii="Symbol" w:hAnsi="Symbol" w:cs="Symbol"/>
          <w:spacing w:val="-14"/>
          <w:position w:val="5"/>
          <w:sz w:val="13"/>
          <w:szCs w:val="13"/>
        </w:rPr>
        <w:sym w:font="Symbol" w:char="F02D"/>
      </w:r>
      <w:r>
        <w:rPr>
          <w:rFonts w:ascii="Times New Roman" w:hAnsi="Times New Roman"/>
          <w:spacing w:val="-14"/>
          <w:sz w:val="13"/>
          <w:szCs w:val="13"/>
        </w:rPr>
        <w:t xml:space="preserve">1 </w:t>
      </w:r>
      <w:commentRangeEnd w:id="341"/>
      <w:r w:rsidR="00067016">
        <w:rPr>
          <w:rStyle w:val="CommentReference"/>
        </w:rPr>
        <w:commentReference w:id="341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0"/>
          <w:sz w:val="19"/>
          <w:szCs w:val="19"/>
        </w:rPr>
        <w:t xml:space="preserve">(4) </w:t>
      </w:r>
    </w:p>
    <w:p w14:paraId="5C4B37E1" w14:textId="77777777" w:rsidR="00ED53C2" w:rsidRDefault="00ED53C2">
      <w:pPr>
        <w:widowControl w:val="0"/>
        <w:tabs>
          <w:tab w:val="left" w:pos="6976"/>
        </w:tabs>
        <w:autoSpaceDE w:val="0"/>
        <w:autoSpaceDN w:val="0"/>
        <w:adjustRightInd w:val="0"/>
        <w:spacing w:after="0" w:line="140" w:lineRule="exact"/>
        <w:ind w:left="2756" w:right="63"/>
        <w:rPr>
          <w:rFonts w:ascii="Times New Roman" w:hAnsi="Times New Roman"/>
          <w:sz w:val="14"/>
          <w:szCs w:val="14"/>
        </w:rPr>
      </w:pPr>
    </w:p>
    <w:p w14:paraId="4CAB93B2" w14:textId="77777777" w:rsidR="00ED53C2" w:rsidRDefault="00ED53C2">
      <w:pPr>
        <w:widowControl w:val="0"/>
        <w:tabs>
          <w:tab w:val="left" w:pos="6976"/>
        </w:tabs>
        <w:autoSpaceDE w:val="0"/>
        <w:autoSpaceDN w:val="0"/>
        <w:adjustRightInd w:val="0"/>
        <w:spacing w:after="0" w:line="240" w:lineRule="exact"/>
        <w:ind w:left="2756" w:right="63"/>
        <w:rPr>
          <w:rFonts w:ascii="Times New Roman" w:hAnsi="Times New Roman"/>
          <w:sz w:val="24"/>
          <w:szCs w:val="24"/>
        </w:rPr>
      </w:pPr>
    </w:p>
    <w:p w14:paraId="6D4DEF2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674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If the aqueous phase volume is less than the organic phase volume, then a </w:t>
      </w:r>
    </w:p>
    <w:p w14:paraId="61DC7CB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674"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62A85DC0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674" w:right="63"/>
        <w:rPr>
          <w:rFonts w:ascii="Times New Roman" w:hAnsi="Times New Roman"/>
          <w:sz w:val="28"/>
          <w:szCs w:val="28"/>
        </w:rPr>
      </w:pPr>
    </w:p>
    <w:p w14:paraId="70218B9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160 </w:t>
      </w:r>
    </w:p>
    <w:p w14:paraId="51F49E22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7"/>
        <w:rPr>
          <w:rFonts w:ascii="Times New Roman" w:hAnsi="Times New Roman"/>
          <w:sz w:val="21"/>
          <w:szCs w:val="21"/>
        </w:rPr>
      </w:pPr>
    </w:p>
    <w:p w14:paraId="3063517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D386D1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8BEBE3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8930A6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C022E5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AB97AA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8A4376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EEE74AA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165 </w:t>
      </w:r>
    </w:p>
    <w:p w14:paraId="6CFE561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743A140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larger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percentage of contaminant will pass into the organic phase. More 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Pu(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IV) </w:t>
      </w:r>
    </w:p>
    <w:p w14:paraId="732083F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172EEE6" w14:textId="71B4F994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U(VI) will also be extracted, but since their DC values are large, the ef</w:t>
      </w:r>
      <w:ins w:id="342" w:author="Charles M. Folden III" w:date="2016-03-28T23:47:00Z">
        <w:r w:rsidR="006A19F8">
          <w:rPr>
            <w:rFonts w:ascii="Times New Roman" w:hAnsi="Times New Roman"/>
            <w:spacing w:val="1"/>
            <w:sz w:val="19"/>
            <w:szCs w:val="19"/>
          </w:rPr>
          <w:t>f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ect </w:t>
      </w:r>
    </w:p>
    <w:p w14:paraId="7143BD8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EC9D06F" w14:textId="74DA332D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not as </w:t>
      </w:r>
      <w:del w:id="343" w:author="Charles M. Folden III" w:date="2016-03-28T23:48:00Z">
        <w:r w:rsidDel="006A19F8">
          <w:rPr>
            <w:rFonts w:ascii="Times New Roman" w:hAnsi="Times New Roman"/>
            <w:spacing w:val="1"/>
            <w:sz w:val="19"/>
            <w:szCs w:val="19"/>
          </w:rPr>
          <w:delText xml:space="preserve">tangible </w:delText>
        </w:r>
      </w:del>
      <w:ins w:id="344" w:author="Charles M. Folden III" w:date="2016-03-28T23:48:00Z">
        <w:r w:rsidR="006A19F8">
          <w:rPr>
            <w:rFonts w:ascii="Times New Roman" w:hAnsi="Times New Roman"/>
            <w:spacing w:val="1"/>
            <w:sz w:val="19"/>
            <w:szCs w:val="19"/>
          </w:rPr>
          <w:t>significant</w:t>
        </w:r>
        <w:r w:rsidR="006A19F8">
          <w:rPr>
            <w:rFonts w:ascii="Times New Roman" w:hAnsi="Times New Roman"/>
            <w:spacing w:val="1"/>
            <w:sz w:val="19"/>
            <w:szCs w:val="19"/>
          </w:rPr>
          <w:t xml:space="preserve"> 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as for the fission products, with DC values below one. This </w:t>
      </w:r>
    </w:p>
    <w:p w14:paraId="2F4E12C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1326D8C" w14:textId="3014446F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del w:id="345" w:author="Charles M. Folden III" w:date="2016-03-28T23:48:00Z">
        <w:r w:rsidDel="006A19F8">
          <w:rPr>
            <w:rFonts w:ascii="Times New Roman" w:hAnsi="Times New Roman"/>
            <w:spacing w:val="2"/>
            <w:sz w:val="19"/>
            <w:szCs w:val="19"/>
          </w:rPr>
          <w:delText>efect</w:delText>
        </w:r>
      </w:del>
      <w:proofErr w:type="gramStart"/>
      <w:ins w:id="346" w:author="Charles M. Folden III" w:date="2016-03-28T23:48:00Z">
        <w:r w:rsidR="006A19F8">
          <w:rPr>
            <w:rFonts w:ascii="Times New Roman" w:hAnsi="Times New Roman"/>
            <w:spacing w:val="2"/>
            <w:sz w:val="19"/>
            <w:szCs w:val="19"/>
          </w:rPr>
          <w:t>effect</w:t>
        </w:r>
      </w:ins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is shown in Figure 2, where theoretical DFs for the extraction step is </w:t>
      </w:r>
    </w:p>
    <w:p w14:paraId="66A1823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D0DDA4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1484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shown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as a function of volume ratio and number of contacts. </w:t>
      </w:r>
    </w:p>
    <w:p w14:paraId="777B2B7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1484"/>
        <w:rPr>
          <w:rFonts w:ascii="Times New Roman" w:hAnsi="Times New Roman"/>
          <w:sz w:val="20"/>
          <w:szCs w:val="20"/>
        </w:rPr>
      </w:pPr>
    </w:p>
    <w:p w14:paraId="4B3F0FA7" w14:textId="78EBA1C2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commentRangeStart w:id="347"/>
      <w:r>
        <w:rPr>
          <w:rFonts w:ascii="Times New Roman" w:hAnsi="Times New Roman"/>
          <w:spacing w:val="1"/>
          <w:sz w:val="19"/>
          <w:szCs w:val="19"/>
        </w:rPr>
        <w:t>Figure 2</w:t>
      </w:r>
      <w:commentRangeEnd w:id="347"/>
      <w:r w:rsidR="00BD30B4">
        <w:rPr>
          <w:rStyle w:val="CommentReference"/>
        </w:rPr>
        <w:commentReference w:id="347"/>
      </w:r>
      <w:r>
        <w:rPr>
          <w:rFonts w:ascii="Times New Roman" w:hAnsi="Times New Roman"/>
          <w:spacing w:val="1"/>
          <w:sz w:val="19"/>
          <w:szCs w:val="19"/>
        </w:rPr>
        <w:t xml:space="preserve"> shows how DF decreases with increasing </w:t>
      </w:r>
      <w:del w:id="348" w:author="Charles M. Folden III" w:date="2016-03-28T23:50:00Z">
        <w:r w:rsidRPr="00636C7A" w:rsidDel="00636C7A">
          <w:rPr>
            <w:rFonts w:ascii="Times New Roman" w:hAnsi="Times New Roman"/>
            <w:i/>
            <w:spacing w:val="1"/>
            <w:sz w:val="19"/>
            <w:szCs w:val="19"/>
            <w:rPrChange w:id="349" w:author="Charles M. Folden III" w:date="2016-03-28T23:50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delText>volume of TBP</w:delText>
        </w:r>
      </w:del>
      <w:ins w:id="350" w:author="Charles M. Folden III" w:date="2016-03-28T23:50:00Z">
        <w:r w:rsidR="00636C7A" w:rsidRPr="00636C7A">
          <w:rPr>
            <w:rFonts w:ascii="Times New Roman" w:hAnsi="Times New Roman"/>
            <w:i/>
            <w:spacing w:val="1"/>
            <w:sz w:val="19"/>
            <w:szCs w:val="19"/>
            <w:rPrChange w:id="351" w:author="Charles M. Folden III" w:date="2016-03-28T23:50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V</w:t>
        </w:r>
        <w:r w:rsidR="00636C7A" w:rsidRPr="00636C7A">
          <w:rPr>
            <w:rFonts w:ascii="Times New Roman" w:hAnsi="Times New Roman"/>
            <w:i/>
            <w:spacing w:val="1"/>
            <w:sz w:val="19"/>
            <w:szCs w:val="19"/>
            <w:vertAlign w:val="subscript"/>
            <w:rPrChange w:id="352" w:author="Charles M. Folden III" w:date="2016-03-28T23:50:00Z">
              <w:rPr>
                <w:rFonts w:ascii="Times New Roman" w:hAnsi="Times New Roman"/>
                <w:spacing w:val="1"/>
                <w:sz w:val="19"/>
                <w:szCs w:val="19"/>
              </w:rPr>
            </w:rPrChange>
          </w:rPr>
          <w:t>R</w:t>
        </w:r>
      </w:ins>
      <w:r>
        <w:rPr>
          <w:rFonts w:ascii="Times New Roman" w:hAnsi="Times New Roman"/>
          <w:spacing w:val="1"/>
          <w:sz w:val="19"/>
          <w:szCs w:val="19"/>
        </w:rPr>
        <w:t xml:space="preserve"> and </w:t>
      </w:r>
      <w:del w:id="353" w:author="Charles M. Folden III" w:date="2016-03-28T23:50:00Z">
        <w:r w:rsidDel="00636C7A">
          <w:rPr>
            <w:rFonts w:ascii="Times New Roman" w:hAnsi="Times New Roman"/>
            <w:spacing w:val="1"/>
            <w:sz w:val="19"/>
            <w:szCs w:val="19"/>
          </w:rPr>
          <w:delText xml:space="preserve">with </w:delText>
        </w:r>
      </w:del>
    </w:p>
    <w:p w14:paraId="4D48661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6D8153D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with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the number contacts. The number of contacts decreases DF because less </w:t>
      </w:r>
    </w:p>
    <w:p w14:paraId="1579ACD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7E81F7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less product is removed with each extraction, while the amount of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contam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 </w:t>
      </w:r>
    </w:p>
    <w:p w14:paraId="1F0D4D3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C57F70B" w14:textId="712BB785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632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inant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removed is </w:t>
      </w:r>
      <w:ins w:id="354" w:author="Charles M. Folden III" w:date="2016-03-28T23:51:00Z">
        <w:r w:rsidR="00AA39E1">
          <w:rPr>
            <w:rFonts w:ascii="Times New Roman" w:hAnsi="Times New Roman"/>
            <w:spacing w:val="1"/>
            <w:sz w:val="19"/>
            <w:szCs w:val="19"/>
          </w:rPr>
          <w:t>approximately equal</w:t>
        </w:r>
      </w:ins>
      <w:del w:id="355" w:author="Charles M. Folden III" w:date="2016-03-28T23:51:00Z">
        <w:r w:rsidDel="00AA39E1">
          <w:rPr>
            <w:rFonts w:ascii="Times New Roman" w:hAnsi="Times New Roman"/>
            <w:spacing w:val="1"/>
            <w:sz w:val="19"/>
            <w:szCs w:val="19"/>
          </w:rPr>
          <w:delText>about the same</w:delText>
        </w:r>
      </w:del>
      <w:r>
        <w:rPr>
          <w:rFonts w:ascii="Times New Roman" w:hAnsi="Times New Roman"/>
          <w:spacing w:val="1"/>
          <w:sz w:val="19"/>
          <w:szCs w:val="19"/>
        </w:rPr>
        <w:t xml:space="preserve">. </w:t>
      </w:r>
    </w:p>
    <w:p w14:paraId="35AD467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632"/>
        <w:rPr>
          <w:rFonts w:ascii="Times New Roman" w:hAnsi="Times New Roman"/>
          <w:sz w:val="20"/>
          <w:szCs w:val="20"/>
        </w:rPr>
      </w:pPr>
    </w:p>
    <w:p w14:paraId="5374815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commentRangeStart w:id="356"/>
      <w:r>
        <w:rPr>
          <w:rFonts w:ascii="Times New Roman" w:hAnsi="Times New Roman"/>
          <w:spacing w:val="1"/>
          <w:sz w:val="19"/>
          <w:szCs w:val="19"/>
        </w:rPr>
        <w:t>Using equations</w:t>
      </w:r>
      <w:commentRangeEnd w:id="356"/>
      <w:r w:rsidR="00227004">
        <w:rPr>
          <w:rStyle w:val="CommentReference"/>
        </w:rPr>
        <w:commentReference w:id="356"/>
      </w:r>
      <w:r>
        <w:rPr>
          <w:rFonts w:ascii="Times New Roman" w:hAnsi="Times New Roman"/>
          <w:spacing w:val="1"/>
          <w:sz w:val="19"/>
          <w:szCs w:val="19"/>
        </w:rPr>
        <w:t xml:space="preserve"> described previously, the DF for both experiments can be </w:t>
      </w:r>
    </w:p>
    <w:p w14:paraId="3793D9F3" w14:textId="77777777" w:rsidR="00ED53C2" w:rsidRDefault="00ED53C2">
      <w:pPr>
        <w:widowControl w:val="0"/>
        <w:autoSpaceDE w:val="0"/>
        <w:autoSpaceDN w:val="0"/>
        <w:adjustRightInd w:val="0"/>
        <w:spacing w:after="0" w:line="158" w:lineRule="exact"/>
        <w:ind w:right="63" w:firstLine="298"/>
        <w:rPr>
          <w:rFonts w:ascii="Times New Roman" w:hAnsi="Times New Roman"/>
          <w:sz w:val="16"/>
          <w:szCs w:val="16"/>
        </w:rPr>
      </w:pPr>
    </w:p>
    <w:p w14:paraId="3E1D213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 w:firstLine="298"/>
        <w:rPr>
          <w:rFonts w:ascii="Times New Roman" w:hAnsi="Times New Roman"/>
          <w:sz w:val="24"/>
          <w:szCs w:val="24"/>
        </w:rPr>
      </w:pPr>
    </w:p>
    <w:p w14:paraId="7E8FD79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</w:pPr>
      <w:r>
        <w:rPr>
          <w:rFonts w:ascii="Times New Roman" w:hAnsi="Times New Roman"/>
          <w:spacing w:val="-1"/>
          <w:sz w:val="19"/>
          <w:szCs w:val="19"/>
        </w:rPr>
        <w:t>9</w:t>
      </w:r>
    </w:p>
    <w:p w14:paraId="6F4F179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4849FF2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111" w:firstLine="3387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59CE9DFC" w14:textId="77777777" w:rsidR="00ED53C2" w:rsidRDefault="00FA20B4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</w:rPr>
      </w:pPr>
      <w:r>
        <w:rPr>
          <w:noProof/>
        </w:rPr>
        <w:lastRenderedPageBreak/>
        <w:pict w14:anchorId="173FA317">
          <v:shape id="_x0000_s1035" type="#_x0000_t75" style="position:absolute;margin-left:0;margin-top:0;width:612pt;height:11in;z-index:-8;mso-position-horizontal-relative:page;mso-position-vertical-relative:page" o:allowincell="f">
            <v:imagedata r:id="rId11" o:title=""/>
            <w10:wrap anchorx="page" anchory="page"/>
          </v:shape>
        </w:pict>
      </w:r>
    </w:p>
    <w:p w14:paraId="668FC16F" w14:textId="77777777" w:rsidR="00ED53C2" w:rsidRDefault="002979B1">
      <w:pPr>
        <w:widowControl w:val="0"/>
        <w:autoSpaceDE w:val="0"/>
        <w:autoSpaceDN w:val="0"/>
        <w:adjustRightInd w:val="0"/>
        <w:spacing w:after="0" w:line="159" w:lineRule="exact"/>
        <w:ind w:left="727" w:right="380"/>
        <w:rPr>
          <w:rFonts w:ascii="Times New Roman" w:hAnsi="Times New Roman"/>
          <w:spacing w:val="2"/>
          <w:sz w:val="15"/>
          <w:szCs w:val="15"/>
        </w:rPr>
      </w:pPr>
      <w:commentRangeStart w:id="357"/>
      <w:r>
        <w:rPr>
          <w:rFonts w:ascii="Times New Roman" w:hAnsi="Times New Roman"/>
          <w:spacing w:val="2"/>
          <w:sz w:val="15"/>
          <w:szCs w:val="15"/>
        </w:rPr>
        <w:t>Figure 2</w:t>
      </w:r>
      <w:commentRangeEnd w:id="357"/>
      <w:r w:rsidR="00BD30B4">
        <w:rPr>
          <w:rStyle w:val="CommentReference"/>
        </w:rPr>
        <w:commentReference w:id="357"/>
      </w:r>
      <w:r>
        <w:rPr>
          <w:rFonts w:ascii="Times New Roman" w:hAnsi="Times New Roman"/>
          <w:spacing w:val="2"/>
          <w:sz w:val="15"/>
          <w:szCs w:val="15"/>
        </w:rPr>
        <w:t xml:space="preserve">: DFs as a function of volume ratios for the first to fourth contact in </w:t>
      </w:r>
      <w:proofErr w:type="spellStart"/>
      <w:r>
        <w:rPr>
          <w:rFonts w:ascii="Times New Roman" w:hAnsi="Times New Roman"/>
          <w:spacing w:val="2"/>
          <w:sz w:val="15"/>
          <w:szCs w:val="15"/>
        </w:rPr>
        <w:t>TBP</w:t>
      </w:r>
      <w:proofErr w:type="spellEnd"/>
      <w:r>
        <w:rPr>
          <w:rFonts w:ascii="Times New Roman" w:hAnsi="Times New Roman"/>
          <w:spacing w:val="2"/>
          <w:sz w:val="15"/>
          <w:szCs w:val="15"/>
        </w:rPr>
        <w:t xml:space="preserve">. </w:t>
      </w:r>
    </w:p>
    <w:p w14:paraId="33FCA6F3" w14:textId="77777777" w:rsidR="00ED53C2" w:rsidRDefault="00ED53C2">
      <w:pPr>
        <w:widowControl w:val="0"/>
        <w:autoSpaceDE w:val="0"/>
        <w:autoSpaceDN w:val="0"/>
        <w:adjustRightInd w:val="0"/>
        <w:spacing w:after="0" w:line="159" w:lineRule="exact"/>
        <w:ind w:left="727" w:right="380"/>
        <w:rPr>
          <w:rFonts w:ascii="Times New Roman" w:hAnsi="Times New Roman"/>
          <w:spacing w:val="2"/>
          <w:sz w:val="15"/>
          <w:szCs w:val="15"/>
        </w:rPr>
        <w:sectPr w:rsidR="00ED53C2">
          <w:pgSz w:w="12240" w:h="15840"/>
          <w:pgMar w:top="7260" w:right="2620" w:bottom="340" w:left="2300" w:header="720" w:footer="720" w:gutter="0"/>
          <w:cols w:space="720"/>
          <w:noEndnote/>
        </w:sectPr>
      </w:pPr>
    </w:p>
    <w:p w14:paraId="7E9D9A21" w14:textId="77777777" w:rsidR="00ED53C2" w:rsidRDefault="00ED53C2">
      <w:pPr>
        <w:widowControl w:val="0"/>
        <w:autoSpaceDE w:val="0"/>
        <w:autoSpaceDN w:val="0"/>
        <w:adjustRightInd w:val="0"/>
        <w:spacing w:after="0" w:line="277" w:lineRule="exact"/>
        <w:ind w:left="727" w:right="380"/>
        <w:rPr>
          <w:rFonts w:ascii="Times New Roman" w:hAnsi="Times New Roman"/>
          <w:sz w:val="28"/>
          <w:szCs w:val="28"/>
        </w:rPr>
      </w:pPr>
    </w:p>
    <w:p w14:paraId="7F2EECB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27" w:right="380"/>
        <w:rPr>
          <w:rFonts w:ascii="Times New Roman" w:hAnsi="Times New Roman"/>
          <w:sz w:val="24"/>
          <w:szCs w:val="24"/>
        </w:rPr>
      </w:pPr>
    </w:p>
    <w:p w14:paraId="463CAECE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170 </w:t>
      </w:r>
    </w:p>
    <w:p w14:paraId="210AEBD4" w14:textId="77777777" w:rsidR="00ED53C2" w:rsidRDefault="00ED53C2">
      <w:pPr>
        <w:widowControl w:val="0"/>
        <w:autoSpaceDE w:val="0"/>
        <w:autoSpaceDN w:val="0"/>
        <w:adjustRightInd w:val="0"/>
        <w:spacing w:after="0" w:line="213" w:lineRule="exact"/>
        <w:ind w:left="17"/>
        <w:rPr>
          <w:rFonts w:ascii="Times New Roman" w:hAnsi="Times New Roman"/>
          <w:sz w:val="21"/>
          <w:szCs w:val="21"/>
        </w:rPr>
      </w:pPr>
    </w:p>
    <w:p w14:paraId="3B05F96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F3EF3D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D1E254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888CD1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32FC87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B2A350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D4219E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BE969A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175 </w:t>
      </w:r>
    </w:p>
    <w:p w14:paraId="5486C2E5" w14:textId="77777777" w:rsidR="00ED53C2" w:rsidRDefault="00ED53C2">
      <w:pPr>
        <w:widowControl w:val="0"/>
        <w:autoSpaceDE w:val="0"/>
        <w:autoSpaceDN w:val="0"/>
        <w:adjustRightInd w:val="0"/>
        <w:spacing w:after="0" w:line="271" w:lineRule="exact"/>
        <w:ind w:left="17"/>
        <w:rPr>
          <w:rFonts w:ascii="Times New Roman" w:hAnsi="Times New Roman"/>
          <w:sz w:val="27"/>
          <w:szCs w:val="27"/>
        </w:rPr>
      </w:pPr>
    </w:p>
    <w:p w14:paraId="50EFB0D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661212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74162E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27B34C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BA52E8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AF6E8A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D473E6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132E8E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91E228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41EDCB2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180 </w:t>
      </w:r>
    </w:p>
    <w:p w14:paraId="6F058216" w14:textId="77777777" w:rsidR="00ED53C2" w:rsidRDefault="002979B1">
      <w:pPr>
        <w:widowControl w:val="0"/>
        <w:autoSpaceDE w:val="0"/>
        <w:autoSpaceDN w:val="0"/>
        <w:adjustRightInd w:val="0"/>
        <w:spacing w:after="0" w:line="197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15C75A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319BA9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calculated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with the assumption that the DC for both the extraction and back- </w:t>
      </w:r>
    </w:p>
    <w:p w14:paraId="5D172A0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CB4818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extraction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are equal. Simulating these experiments and plotting DC versus DF </w:t>
      </w:r>
    </w:p>
    <w:p w14:paraId="13DAAF6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786D5B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shown in Figure 3. The ratio of the DF for the second experiment and first </w:t>
      </w:r>
    </w:p>
    <w:p w14:paraId="1AC166C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891D5D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about 0.30. Which means that the second experiment DF value should be no </w:t>
      </w:r>
    </w:p>
    <w:p w14:paraId="5DC4526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F99D19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better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than 30% of the first experiment. Looking back to Table 2, the ratio of </w:t>
      </w:r>
    </w:p>
    <w:p w14:paraId="5B0B8DF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5510D7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the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DF values between the second and first experiments, excluding U, is 0.27, </w:t>
      </w:r>
    </w:p>
    <w:p w14:paraId="717EBA4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5BC9E5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95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with</w:t>
      </w:r>
      <w:proofErr w:type="gramEnd"/>
      <w:r>
        <w:rPr>
          <w:rFonts w:ascii="Times New Roman" w:hAnsi="Times New Roman"/>
          <w:sz w:val="19"/>
          <w:szCs w:val="19"/>
        </w:rPr>
        <w:t xml:space="preserve"> values above and below. </w:t>
      </w:r>
    </w:p>
    <w:p w14:paraId="50134F23" w14:textId="77777777" w:rsidR="00ED53C2" w:rsidRDefault="00ED53C2">
      <w:pPr>
        <w:widowControl w:val="0"/>
        <w:autoSpaceDE w:val="0"/>
        <w:autoSpaceDN w:val="0"/>
        <w:adjustRightInd w:val="0"/>
        <w:spacing w:after="0" w:line="317" w:lineRule="exact"/>
        <w:ind w:right="3952"/>
        <w:rPr>
          <w:rFonts w:ascii="Times New Roman" w:hAnsi="Times New Roman"/>
          <w:sz w:val="32"/>
          <w:szCs w:val="32"/>
        </w:rPr>
      </w:pPr>
    </w:p>
    <w:p w14:paraId="0FCFE24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3952"/>
        <w:rPr>
          <w:rFonts w:ascii="Times New Roman" w:hAnsi="Times New Roman"/>
          <w:sz w:val="24"/>
          <w:szCs w:val="24"/>
        </w:rPr>
      </w:pPr>
    </w:p>
    <w:p w14:paraId="3527D11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49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3"/>
          <w:sz w:val="19"/>
          <w:szCs w:val="19"/>
        </w:rPr>
        <w:t xml:space="preserve">4. </w:t>
      </w:r>
      <w:commentRangeStart w:id="358"/>
      <w:r>
        <w:rPr>
          <w:rFonts w:ascii="Times New Roman" w:hAnsi="Times New Roman"/>
          <w:b/>
          <w:bCs/>
          <w:spacing w:val="3"/>
          <w:sz w:val="19"/>
          <w:szCs w:val="19"/>
        </w:rPr>
        <w:t>Conclusions</w:t>
      </w:r>
      <w:commentRangeEnd w:id="358"/>
      <w:r w:rsidR="00B262E9">
        <w:rPr>
          <w:rStyle w:val="CommentReference"/>
        </w:rPr>
        <w:commentReference w:id="358"/>
      </w:r>
      <w:r>
        <w:rPr>
          <w:rFonts w:ascii="Times New Roman" w:hAnsi="Times New Roman"/>
          <w:b/>
          <w:bCs/>
          <w:spacing w:val="3"/>
          <w:sz w:val="19"/>
          <w:szCs w:val="19"/>
        </w:rPr>
        <w:t xml:space="preserve"> </w:t>
      </w:r>
    </w:p>
    <w:p w14:paraId="538C8A3C" w14:textId="77777777" w:rsidR="00ED53C2" w:rsidRDefault="00ED53C2">
      <w:pPr>
        <w:widowControl w:val="0"/>
        <w:autoSpaceDE w:val="0"/>
        <w:autoSpaceDN w:val="0"/>
        <w:adjustRightInd w:val="0"/>
        <w:spacing w:after="0" w:line="138" w:lineRule="exact"/>
        <w:ind w:right="4918"/>
        <w:rPr>
          <w:rFonts w:ascii="Times New Roman" w:hAnsi="Times New Roman"/>
          <w:sz w:val="14"/>
          <w:szCs w:val="14"/>
        </w:rPr>
      </w:pPr>
    </w:p>
    <w:p w14:paraId="51A012D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4918"/>
        <w:rPr>
          <w:rFonts w:ascii="Times New Roman" w:hAnsi="Times New Roman"/>
          <w:sz w:val="24"/>
          <w:szCs w:val="24"/>
        </w:rPr>
      </w:pPr>
    </w:p>
    <w:p w14:paraId="04FE887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4"/>
          <w:szCs w:val="24"/>
        </w:rPr>
      </w:pPr>
      <w:bookmarkStart w:id="359" w:name="_GoBack"/>
      <w:bookmarkEnd w:id="359"/>
      <w:r>
        <w:rPr>
          <w:rFonts w:ascii="Times New Roman" w:hAnsi="Times New Roman"/>
          <w:spacing w:val="2"/>
          <w:sz w:val="19"/>
          <w:szCs w:val="19"/>
        </w:rPr>
        <w:t xml:space="preserve">Two experiments were conducted to quantify DF values for a variety of </w:t>
      </w:r>
    </w:p>
    <w:p w14:paraId="33C4E01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298"/>
        <w:rPr>
          <w:rFonts w:ascii="Times New Roman" w:hAnsi="Times New Roman"/>
          <w:sz w:val="20"/>
          <w:szCs w:val="20"/>
        </w:rPr>
      </w:pPr>
    </w:p>
    <w:p w14:paraId="22D6B7E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elements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as well as extract a large fraction of Pu. </w:t>
      </w:r>
      <w:commentRangeStart w:id="360"/>
      <w:r>
        <w:rPr>
          <w:rFonts w:ascii="Times New Roman" w:hAnsi="Times New Roman"/>
          <w:spacing w:val="2"/>
          <w:sz w:val="19"/>
          <w:szCs w:val="19"/>
        </w:rPr>
        <w:t xml:space="preserve">It was determined that the </w:t>
      </w:r>
    </w:p>
    <w:p w14:paraId="225A5DC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FCB957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volume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ratio between organic and aqueous phases in extraction have an impact </w:t>
      </w:r>
    </w:p>
    <w:p w14:paraId="40320D1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B2BEB0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DF values</w:t>
      </w:r>
      <w:commentRangeEnd w:id="360"/>
      <w:r w:rsidR="00B262E9">
        <w:rPr>
          <w:rStyle w:val="CommentReference"/>
        </w:rPr>
        <w:commentReference w:id="360"/>
      </w:r>
      <w:r>
        <w:rPr>
          <w:rFonts w:ascii="Times New Roman" w:hAnsi="Times New Roman"/>
          <w:spacing w:val="1"/>
          <w:sz w:val="19"/>
          <w:szCs w:val="19"/>
        </w:rPr>
        <w:t xml:space="preserve">, and that multiple extraction steps lead to large product recovery, </w:t>
      </w:r>
    </w:p>
    <w:p w14:paraId="3EE3C7E1" w14:textId="77777777" w:rsidR="00ED53C2" w:rsidRDefault="00ED53C2">
      <w:pPr>
        <w:widowControl w:val="0"/>
        <w:autoSpaceDE w:val="0"/>
        <w:autoSpaceDN w:val="0"/>
        <w:adjustRightInd w:val="0"/>
        <w:spacing w:after="0" w:line="212" w:lineRule="exact"/>
        <w:ind w:right="63"/>
        <w:rPr>
          <w:rFonts w:ascii="Times New Roman" w:hAnsi="Times New Roman"/>
          <w:sz w:val="21"/>
          <w:szCs w:val="21"/>
        </w:rPr>
      </w:pPr>
    </w:p>
    <w:p w14:paraId="4377CAE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65AF89F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/>
        <w:rPr>
          <w:rFonts w:ascii="Times New Roman" w:hAnsi="Times New Roman"/>
          <w:sz w:val="24"/>
          <w:szCs w:val="24"/>
        </w:rPr>
      </w:pPr>
    </w:p>
    <w:p w14:paraId="1A4C62E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10 </w:t>
      </w:r>
    </w:p>
    <w:p w14:paraId="7F7A3AA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726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0F28647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7260" w:right="2620" w:bottom="340" w:left="2300" w:header="720" w:footer="720" w:gutter="0"/>
          <w:cols w:space="720"/>
          <w:noEndnote/>
        </w:sectPr>
      </w:pPr>
    </w:p>
    <w:p w14:paraId="1BA22C2D" w14:textId="77777777" w:rsidR="00ED53C2" w:rsidRDefault="00FA20B4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1"/>
          <w:szCs w:val="21"/>
        </w:rPr>
      </w:pPr>
      <w:r>
        <w:rPr>
          <w:noProof/>
        </w:rPr>
        <w:lastRenderedPageBreak/>
        <w:pict w14:anchorId="7F605A94">
          <v:shape id="_x0000_s1036" type="#_x0000_t75" style="position:absolute;margin-left:0;margin-top:0;width:612pt;height:11in;z-index:-7;mso-position-horizontal-relative:page;mso-position-vertical-relative:page" o:allowincell="f">
            <v:imagedata r:id="rId12" o:title=""/>
            <w10:wrap anchorx="page" anchory="page"/>
          </v:shape>
        </w:pict>
      </w:r>
    </w:p>
    <w:p w14:paraId="37858E1E" w14:textId="61798F38" w:rsidR="00ED53C2" w:rsidRDefault="002979B1">
      <w:pPr>
        <w:widowControl w:val="0"/>
        <w:autoSpaceDE w:val="0"/>
        <w:autoSpaceDN w:val="0"/>
        <w:adjustRightInd w:val="0"/>
        <w:spacing w:after="0" w:line="189" w:lineRule="exact"/>
        <w:ind w:left="375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5"/>
          <w:szCs w:val="15"/>
        </w:rPr>
        <w:t xml:space="preserve">Figure 3: Decontamination factors as a function of Distribution </w:t>
      </w:r>
      <w:del w:id="361" w:author="Charles M. Folden III" w:date="2016-03-28T23:52:00Z">
        <w:r w:rsidDel="00BD30B4">
          <w:rPr>
            <w:rFonts w:ascii="Times New Roman" w:hAnsi="Times New Roman"/>
            <w:spacing w:val="2"/>
            <w:sz w:val="15"/>
            <w:szCs w:val="15"/>
          </w:rPr>
          <w:delText>Coefcient</w:delText>
        </w:r>
      </w:del>
      <w:ins w:id="362" w:author="Charles M. Folden III" w:date="2016-03-28T23:52:00Z">
        <w:r w:rsidR="00BD30B4">
          <w:rPr>
            <w:rFonts w:ascii="Times New Roman" w:hAnsi="Times New Roman"/>
            <w:spacing w:val="2"/>
            <w:sz w:val="15"/>
            <w:szCs w:val="15"/>
          </w:rPr>
          <w:t>Coefficient</w:t>
        </w:r>
      </w:ins>
      <w:r>
        <w:rPr>
          <w:rFonts w:ascii="Times New Roman" w:hAnsi="Times New Roman"/>
          <w:spacing w:val="2"/>
          <w:sz w:val="15"/>
          <w:szCs w:val="15"/>
        </w:rPr>
        <w:t xml:space="preserve"> for the first and </w:t>
      </w:r>
      <w:r>
        <w:rPr>
          <w:rFonts w:ascii="Times New Roman" w:hAnsi="Times New Roman"/>
          <w:spacing w:val="1"/>
          <w:sz w:val="15"/>
          <w:szCs w:val="15"/>
        </w:rPr>
        <w:t xml:space="preserve">second experiment. </w:t>
      </w:r>
    </w:p>
    <w:p w14:paraId="19A9F196" w14:textId="77777777" w:rsidR="00ED53C2" w:rsidRDefault="00ED53C2">
      <w:pPr>
        <w:widowControl w:val="0"/>
        <w:autoSpaceDE w:val="0"/>
        <w:autoSpaceDN w:val="0"/>
        <w:adjustRightInd w:val="0"/>
        <w:spacing w:after="0" w:line="197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27A5D56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63"/>
        <w:rPr>
          <w:rFonts w:ascii="Times New Roman" w:hAnsi="Times New Roman"/>
          <w:sz w:val="24"/>
          <w:szCs w:val="24"/>
        </w:rPr>
      </w:pPr>
    </w:p>
    <w:p w14:paraId="1FF9401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but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can also decrease DF values. </w:t>
      </w:r>
      <w:commentRangeStart w:id="363"/>
      <w:r>
        <w:rPr>
          <w:rFonts w:ascii="Times New Roman" w:hAnsi="Times New Roman"/>
          <w:spacing w:val="2"/>
          <w:sz w:val="19"/>
          <w:szCs w:val="19"/>
        </w:rPr>
        <w:t xml:space="preserve">Future experiments will utilize a scrubbing </w:t>
      </w:r>
    </w:p>
    <w:p w14:paraId="381D74F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5D1E3A0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395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stage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in the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process. </w:t>
      </w:r>
      <w:commentRangeEnd w:id="363"/>
      <w:r w:rsidR="00B262E9">
        <w:rPr>
          <w:rStyle w:val="CommentReference"/>
        </w:rPr>
        <w:commentReference w:id="363"/>
      </w:r>
    </w:p>
    <w:p w14:paraId="6BA4B46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3952"/>
        <w:rPr>
          <w:rFonts w:ascii="Times New Roman" w:hAnsi="Times New Roman"/>
          <w:sz w:val="20"/>
          <w:szCs w:val="20"/>
        </w:rPr>
      </w:pPr>
    </w:p>
    <w:p w14:paraId="28AA6E9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5363" w:firstLine="298"/>
        <w:rPr>
          <w:rFonts w:ascii="Times New Roman" w:hAnsi="Times New Roman"/>
          <w:spacing w:val="-6"/>
          <w:sz w:val="19"/>
          <w:szCs w:val="19"/>
        </w:rPr>
      </w:pPr>
      <w:r>
        <w:rPr>
          <w:rFonts w:ascii="Times New Roman" w:hAnsi="Times New Roman"/>
          <w:spacing w:val="-6"/>
          <w:sz w:val="19"/>
          <w:szCs w:val="19"/>
        </w:rPr>
        <w:t xml:space="preserve">[31, 32]. </w:t>
      </w:r>
    </w:p>
    <w:p w14:paraId="2D60C11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5363" w:firstLine="298"/>
        <w:rPr>
          <w:rFonts w:ascii="Times New Roman" w:hAnsi="Times New Roman"/>
          <w:spacing w:val="-6"/>
          <w:sz w:val="19"/>
          <w:szCs w:val="19"/>
        </w:rPr>
        <w:sectPr w:rsidR="00ED53C2">
          <w:pgSz w:w="12240" w:h="15840"/>
          <w:pgMar w:top="7560" w:right="2620" w:bottom="340" w:left="2300" w:header="720" w:footer="720" w:gutter="0"/>
          <w:cols w:space="720"/>
          <w:noEndnote/>
        </w:sectPr>
      </w:pPr>
    </w:p>
    <w:p w14:paraId="73DB5D79" w14:textId="77777777" w:rsidR="00ED53C2" w:rsidRDefault="00ED53C2">
      <w:pPr>
        <w:widowControl w:val="0"/>
        <w:autoSpaceDE w:val="0"/>
        <w:autoSpaceDN w:val="0"/>
        <w:adjustRightInd w:val="0"/>
        <w:spacing w:after="0" w:line="158" w:lineRule="exact"/>
        <w:ind w:left="375" w:right="5363" w:firstLine="298"/>
        <w:rPr>
          <w:rFonts w:ascii="Times New Roman" w:hAnsi="Times New Roman"/>
          <w:sz w:val="16"/>
          <w:szCs w:val="16"/>
        </w:rPr>
      </w:pPr>
    </w:p>
    <w:p w14:paraId="419DE2E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5363" w:firstLine="298"/>
        <w:rPr>
          <w:rFonts w:ascii="Times New Roman" w:hAnsi="Times New Roman"/>
          <w:sz w:val="24"/>
          <w:szCs w:val="24"/>
        </w:rPr>
      </w:pPr>
    </w:p>
    <w:p w14:paraId="611723D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5363" w:firstLine="298"/>
        <w:rPr>
          <w:rFonts w:ascii="Times New Roman" w:hAnsi="Times New Roman"/>
          <w:sz w:val="24"/>
          <w:szCs w:val="24"/>
        </w:rPr>
      </w:pPr>
    </w:p>
    <w:p w14:paraId="4FC7D4F6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185 </w:t>
      </w:r>
    </w:p>
    <w:p w14:paraId="4041CEFD" w14:textId="77777777" w:rsidR="00ED53C2" w:rsidRDefault="00ED53C2">
      <w:pPr>
        <w:widowControl w:val="0"/>
        <w:autoSpaceDE w:val="0"/>
        <w:autoSpaceDN w:val="0"/>
        <w:adjustRightInd w:val="0"/>
        <w:spacing w:after="0" w:line="152" w:lineRule="exact"/>
        <w:ind w:left="17"/>
        <w:rPr>
          <w:rFonts w:ascii="Times New Roman" w:hAnsi="Times New Roman"/>
          <w:sz w:val="15"/>
          <w:szCs w:val="15"/>
        </w:rPr>
      </w:pPr>
    </w:p>
    <w:p w14:paraId="37AE8FC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ECEDD9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119012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74E916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C2C305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648893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7C4378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D93134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E567CF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190 </w:t>
      </w:r>
    </w:p>
    <w:p w14:paraId="17047C7A" w14:textId="77777777" w:rsidR="00ED53C2" w:rsidRDefault="002979B1">
      <w:pPr>
        <w:widowControl w:val="0"/>
        <w:autoSpaceDE w:val="0"/>
        <w:autoSpaceDN w:val="0"/>
        <w:adjustRightInd w:val="0"/>
        <w:spacing w:after="0" w:line="317" w:lineRule="exact"/>
        <w:ind w:left="17"/>
        <w:rPr>
          <w:rFonts w:ascii="Times New Roman" w:hAnsi="Times New Roman"/>
          <w:sz w:val="32"/>
          <w:szCs w:val="32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2228140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69479B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52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19"/>
          <w:szCs w:val="19"/>
        </w:rPr>
        <w:t xml:space="preserve">References </w:t>
      </w:r>
    </w:p>
    <w:p w14:paraId="390DB439" w14:textId="77777777" w:rsidR="00ED53C2" w:rsidRDefault="00ED53C2">
      <w:pPr>
        <w:widowControl w:val="0"/>
        <w:autoSpaceDE w:val="0"/>
        <w:autoSpaceDN w:val="0"/>
        <w:adjustRightInd w:val="0"/>
        <w:spacing w:after="0" w:line="138" w:lineRule="exact"/>
        <w:ind w:right="5281"/>
        <w:rPr>
          <w:rFonts w:ascii="Times New Roman" w:hAnsi="Times New Roman"/>
          <w:sz w:val="14"/>
          <w:szCs w:val="14"/>
        </w:rPr>
      </w:pPr>
    </w:p>
    <w:p w14:paraId="5DC7D3A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5281"/>
        <w:rPr>
          <w:rFonts w:ascii="Times New Roman" w:hAnsi="Times New Roman"/>
          <w:sz w:val="24"/>
          <w:szCs w:val="24"/>
        </w:rPr>
      </w:pPr>
    </w:p>
    <w:p w14:paraId="560EE16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4"/>
          <w:sz w:val="19"/>
          <w:szCs w:val="19"/>
        </w:rPr>
        <w:t xml:space="preserve">[1] S. S. </w:t>
      </w:r>
      <w:proofErr w:type="spellStart"/>
      <w:r>
        <w:rPr>
          <w:rFonts w:ascii="Times New Roman" w:hAnsi="Times New Roman"/>
          <w:spacing w:val="4"/>
          <w:sz w:val="19"/>
          <w:szCs w:val="19"/>
        </w:rPr>
        <w:t>Chirayath</w:t>
      </w:r>
      <w:proofErr w:type="spellEnd"/>
      <w:r>
        <w:rPr>
          <w:rFonts w:ascii="Times New Roman" w:hAnsi="Times New Roman"/>
          <w:spacing w:val="4"/>
          <w:sz w:val="19"/>
          <w:szCs w:val="19"/>
        </w:rPr>
        <w:t>, J. M. Osborn, T. M. Coles,</w:t>
      </w:r>
      <w:hyperlink r:id="rId13" w:history="1">
        <w:r>
          <w:rPr>
            <w:rFonts w:ascii="Times New Roman" w:hAnsi="Times New Roman"/>
            <w:spacing w:val="4"/>
            <w:sz w:val="19"/>
            <w:szCs w:val="19"/>
          </w:rPr>
          <w:t xml:space="preserve"> Trace fission product </w:t>
        </w:r>
      </w:hyperlink>
    </w:p>
    <w:p w14:paraId="13E9969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 w:firstLine="99"/>
        <w:rPr>
          <w:rFonts w:ascii="Times New Roman" w:hAnsi="Times New Roman"/>
          <w:sz w:val="20"/>
          <w:szCs w:val="20"/>
        </w:rPr>
      </w:pPr>
    </w:p>
    <w:p w14:paraId="0343E459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hyperlink r:id="rId14" w:history="1">
        <w:proofErr w:type="gramStart"/>
        <w:r w:rsidR="002979B1">
          <w:rPr>
            <w:rFonts w:ascii="Times New Roman" w:hAnsi="Times New Roman"/>
            <w:spacing w:val="3"/>
            <w:sz w:val="19"/>
            <w:szCs w:val="19"/>
          </w:rPr>
          <w:t>ratios</w:t>
        </w:r>
        <w:proofErr w:type="gramEnd"/>
        <w:r w:rsidR="002979B1">
          <w:rPr>
            <w:rFonts w:ascii="Times New Roman" w:hAnsi="Times New Roman"/>
            <w:spacing w:val="3"/>
            <w:sz w:val="19"/>
            <w:szCs w:val="19"/>
          </w:rPr>
          <w:t xml:space="preserve"> for nuclear forensics attribution of weapons-grade plutonium </w:t>
        </w:r>
      </w:hyperlink>
    </w:p>
    <w:p w14:paraId="5E9BDF9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1CDE1CC6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hyperlink r:id="rId15" w:history="1">
        <w:proofErr w:type="gramStart"/>
        <w:r w:rsidR="002979B1">
          <w:rPr>
            <w:rFonts w:ascii="Times New Roman" w:hAnsi="Times New Roman"/>
            <w:spacing w:val="2"/>
            <w:sz w:val="19"/>
            <w:szCs w:val="19"/>
          </w:rPr>
          <w:t>from</w:t>
        </w:r>
        <w:proofErr w:type="gramEnd"/>
        <w:r w:rsidR="002979B1">
          <w:rPr>
            <w:rFonts w:ascii="Times New Roman" w:hAnsi="Times New Roman"/>
            <w:spacing w:val="2"/>
            <w:sz w:val="19"/>
            <w:szCs w:val="19"/>
          </w:rPr>
          <w:t xml:space="preserve"> fast and thermal reactors,</w:t>
        </w:r>
      </w:hyperlink>
      <w:r w:rsidR="002979B1">
        <w:rPr>
          <w:rFonts w:ascii="Times New Roman" w:hAnsi="Times New Roman"/>
          <w:spacing w:val="2"/>
          <w:sz w:val="20"/>
          <w:szCs w:val="20"/>
        </w:rPr>
        <w:t xml:space="preserve"> Science Global Security 23 (1) (2015) </w:t>
      </w:r>
    </w:p>
    <w:p w14:paraId="10028BC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4CB945C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48-67, science Global Security Authors: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Chirayath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Sunil S. 1 Osborn, </w:t>
      </w:r>
    </w:p>
    <w:p w14:paraId="7AB7DAF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7A58C5A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Jeremy M. 1 Coles, Taylor M. 1;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Afliations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: 1: Nuclear Security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Sci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- </w:t>
      </w:r>
    </w:p>
    <w:p w14:paraId="3AA32B8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0C992C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19"/>
          <w:szCs w:val="19"/>
        </w:rPr>
        <w:t>ence</w:t>
      </w:r>
      <w:proofErr w:type="spellEnd"/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and Policy Institute, Texas AM University, College Station, TX, </w:t>
      </w:r>
    </w:p>
    <w:p w14:paraId="70102FE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380BCFA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USA; Subject: GEOTHERMAL reactors; Subject: FISSION products; </w:t>
      </w:r>
    </w:p>
    <w:p w14:paraId="3829D578" w14:textId="77777777" w:rsidR="00ED53C2" w:rsidRDefault="00ED53C2">
      <w:pPr>
        <w:widowControl w:val="0"/>
        <w:autoSpaceDE w:val="0"/>
        <w:autoSpaceDN w:val="0"/>
        <w:adjustRightInd w:val="0"/>
        <w:spacing w:after="0" w:line="106" w:lineRule="exact"/>
        <w:ind w:left="409" w:right="63"/>
        <w:rPr>
          <w:rFonts w:ascii="Times New Roman" w:hAnsi="Times New Roman"/>
          <w:sz w:val="11"/>
          <w:szCs w:val="11"/>
        </w:rPr>
      </w:pPr>
    </w:p>
    <w:p w14:paraId="37EF1EF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63"/>
        <w:rPr>
          <w:rFonts w:ascii="Times New Roman" w:hAnsi="Times New Roman"/>
          <w:sz w:val="24"/>
          <w:szCs w:val="24"/>
        </w:rPr>
      </w:pPr>
    </w:p>
    <w:p w14:paraId="6B845A7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63"/>
        <w:rPr>
          <w:rFonts w:ascii="Times New Roman" w:hAnsi="Times New Roman"/>
          <w:sz w:val="24"/>
          <w:szCs w:val="24"/>
        </w:rPr>
      </w:pPr>
    </w:p>
    <w:p w14:paraId="4F8FC53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11 </w:t>
      </w:r>
    </w:p>
    <w:p w14:paraId="598EF44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756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5C3F15D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7560" w:right="2620" w:bottom="340" w:left="2300" w:header="720" w:footer="720" w:gutter="0"/>
          <w:cols w:space="720"/>
          <w:noEndnote/>
        </w:sectPr>
      </w:pPr>
    </w:p>
    <w:p w14:paraId="7B35100C" w14:textId="77777777" w:rsidR="00ED53C2" w:rsidRDefault="00FA20B4">
      <w:pPr>
        <w:widowControl w:val="0"/>
        <w:tabs>
          <w:tab w:val="left" w:pos="1757"/>
          <w:tab w:val="left" w:pos="5494"/>
        </w:tabs>
        <w:autoSpaceDE w:val="0"/>
        <w:autoSpaceDN w:val="0"/>
        <w:adjustRightInd w:val="0"/>
        <w:spacing w:after="0" w:line="253" w:lineRule="exact"/>
        <w:ind w:left="784" w:right="63"/>
        <w:rPr>
          <w:rFonts w:ascii="Times New Roman" w:hAnsi="Times New Roman"/>
          <w:sz w:val="19"/>
          <w:szCs w:val="19"/>
        </w:rPr>
      </w:pPr>
      <w:r>
        <w:rPr>
          <w:noProof/>
        </w:rPr>
        <w:lastRenderedPageBreak/>
        <w:pict w14:anchorId="2E7FECEF">
          <v:shape id="_x0000_s1037" type="#_x0000_t75" style="position:absolute;left:0;text-align:left;margin-left:0;margin-top:0;width:612pt;height:11in;z-index:-6;mso-position-horizontal-relative:page;mso-position-vertical-relative:page" o:allowincell="f">
            <v:imagedata r:id="rId7" o:title=""/>
            <w10:wrap anchorx="page" anchory="page"/>
          </v:shape>
        </w:pict>
      </w:r>
      <w:r w:rsidR="002979B1">
        <w:rPr>
          <w:rFonts w:ascii="Times New Roman" w:hAnsi="Times New Roman"/>
          <w:sz w:val="19"/>
          <w:szCs w:val="19"/>
        </w:rPr>
        <w:t xml:space="preserve">Subject: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pacing w:val="2"/>
          <w:sz w:val="19"/>
          <w:szCs w:val="19"/>
        </w:rPr>
        <w:t xml:space="preserve">RADIOACTIVE substances; Subject: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z w:val="19"/>
          <w:szCs w:val="19"/>
        </w:rPr>
        <w:t xml:space="preserve">NUCLEAR fission; </w:t>
      </w:r>
    </w:p>
    <w:p w14:paraId="3DB598BE" w14:textId="77777777" w:rsidR="00ED53C2" w:rsidRDefault="00ED53C2">
      <w:pPr>
        <w:widowControl w:val="0"/>
        <w:tabs>
          <w:tab w:val="left" w:pos="1757"/>
          <w:tab w:val="left" w:pos="5494"/>
        </w:tabs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7AB1789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63" w:firstLine="7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Subject: PLUTONIUM; Subject: TERRORISM; Number of Pages: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20p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. </w:t>
      </w:r>
    </w:p>
    <w:p w14:paraId="056BB184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left="17" w:right="63" w:firstLine="767"/>
        <w:rPr>
          <w:rFonts w:ascii="Times New Roman" w:hAnsi="Times New Roman"/>
          <w:sz w:val="20"/>
          <w:szCs w:val="20"/>
        </w:rPr>
      </w:pPr>
    </w:p>
    <w:p w14:paraId="0F85D03A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2819"/>
        <w:rPr>
          <w:rFonts w:ascii="Times New Roman" w:hAnsi="Times New Roman"/>
          <w:spacing w:val="-18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195 </w:t>
      </w:r>
      <w:r>
        <w:rPr>
          <w:rFonts w:ascii="Times New Roman" w:hAnsi="Times New Roman"/>
          <w:sz w:val="24"/>
          <w:szCs w:val="24"/>
        </w:rPr>
        <w:tab/>
      </w:r>
      <w:hyperlink r:id="rId16" w:history="1">
        <w:proofErr w:type="spellStart"/>
        <w:r>
          <w:rPr>
            <w:rFonts w:ascii="Courier New" w:hAnsi="Courier New" w:cs="Courier New"/>
            <w:spacing w:val="-18"/>
            <w:sz w:val="19"/>
            <w:szCs w:val="19"/>
          </w:rPr>
          <w:t>doi:10.1080</w:t>
        </w:r>
        <w:proofErr w:type="spellEnd"/>
        <w:r>
          <w:rPr>
            <w:rFonts w:ascii="Courier New" w:hAnsi="Courier New" w:cs="Courier New"/>
            <w:spacing w:val="-18"/>
            <w:sz w:val="19"/>
            <w:szCs w:val="19"/>
          </w:rPr>
          <w:t>/08929882.2015.996079</w:t>
        </w:r>
        <w:r>
          <w:rPr>
            <w:rFonts w:ascii="Times New Roman" w:hAnsi="Times New Roman"/>
            <w:spacing w:val="-18"/>
            <w:sz w:val="19"/>
            <w:szCs w:val="19"/>
          </w:rPr>
          <w:t xml:space="preserve">. </w:t>
        </w:r>
      </w:hyperlink>
    </w:p>
    <w:p w14:paraId="1B91E82F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2819"/>
        <w:rPr>
          <w:rFonts w:ascii="Times New Roman" w:hAnsi="Times New Roman"/>
          <w:sz w:val="20"/>
          <w:szCs w:val="20"/>
        </w:rPr>
      </w:pPr>
    </w:p>
    <w:p w14:paraId="478525DF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17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5A0AAAD6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z w:val="20"/>
          <w:szCs w:val="20"/>
        </w:rPr>
      </w:pPr>
    </w:p>
    <w:p w14:paraId="6648B0E0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609"/>
        <w:rPr>
          <w:rFonts w:ascii="Times New Roman" w:hAnsi="Times New Roman"/>
          <w:sz w:val="24"/>
          <w:szCs w:val="24"/>
        </w:rPr>
      </w:pPr>
      <w:hyperlink r:id="rId18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tsh&amp;AN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= </w:t>
        </w:r>
      </w:hyperlink>
    </w:p>
    <w:p w14:paraId="0DB6791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609"/>
        <w:rPr>
          <w:rFonts w:ascii="Times New Roman" w:hAnsi="Times New Roman"/>
          <w:sz w:val="20"/>
          <w:szCs w:val="20"/>
        </w:rPr>
      </w:pPr>
    </w:p>
    <w:p w14:paraId="2C510B0E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3707"/>
        <w:rPr>
          <w:rFonts w:ascii="Times New Roman" w:hAnsi="Times New Roman"/>
          <w:sz w:val="24"/>
          <w:szCs w:val="24"/>
        </w:rPr>
      </w:pPr>
      <w:hyperlink r:id="rId19" w:history="1"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101449802&amp;site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 xml:space="preserve">-live </w:t>
        </w:r>
      </w:hyperlink>
    </w:p>
    <w:p w14:paraId="3C21D06F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784" w:right="3707"/>
        <w:rPr>
          <w:rFonts w:ascii="Times New Roman" w:hAnsi="Times New Roman"/>
          <w:sz w:val="11"/>
          <w:szCs w:val="11"/>
        </w:rPr>
      </w:pPr>
    </w:p>
    <w:p w14:paraId="7845FC9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3707"/>
        <w:rPr>
          <w:rFonts w:ascii="Times New Roman" w:hAnsi="Times New Roman"/>
          <w:sz w:val="24"/>
          <w:szCs w:val="24"/>
        </w:rPr>
      </w:pPr>
    </w:p>
    <w:p w14:paraId="2FF793D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74" w:right="63"/>
        <w:rPr>
          <w:rFonts w:ascii="Times New Roman" w:hAnsi="Times New Roman"/>
          <w:spacing w:val="2"/>
          <w:sz w:val="19"/>
          <w:szCs w:val="19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[2] W.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Reas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>,</w:t>
      </w:r>
      <w:hyperlink r:id="rId20" w:history="1">
        <w:r>
          <w:rPr>
            <w:rFonts w:ascii="Times New Roman" w:hAnsi="Times New Roman"/>
            <w:spacing w:val="2"/>
            <w:sz w:val="19"/>
            <w:szCs w:val="19"/>
          </w:rPr>
          <w:t xml:space="preserve"> The </w:t>
        </w:r>
        <w:proofErr w:type="spellStart"/>
        <w:r>
          <w:rPr>
            <w:rFonts w:ascii="Times New Roman" w:hAnsi="Times New Roman"/>
            <w:spacing w:val="2"/>
            <w:sz w:val="19"/>
            <w:szCs w:val="19"/>
          </w:rPr>
          <w:t>purex</w:t>
        </w:r>
        <w:proofErr w:type="spellEnd"/>
        <w:r>
          <w:rPr>
            <w:rFonts w:ascii="Times New Roman" w:hAnsi="Times New Roman"/>
            <w:spacing w:val="2"/>
            <w:sz w:val="19"/>
            <w:szCs w:val="19"/>
          </w:rPr>
          <w:t xml:space="preserve"> process-a solvent extraction reprocessing method </w:t>
        </w:r>
      </w:hyperlink>
    </w:p>
    <w:p w14:paraId="47EF12B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74" w:right="63"/>
        <w:rPr>
          <w:rFonts w:ascii="Times New Roman" w:hAnsi="Times New Roman"/>
          <w:sz w:val="20"/>
          <w:szCs w:val="20"/>
        </w:rPr>
      </w:pPr>
    </w:p>
    <w:p w14:paraId="39AEDDFD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pacing w:val="2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200 </w:t>
      </w:r>
      <w:r>
        <w:rPr>
          <w:rFonts w:ascii="Times New Roman" w:hAnsi="Times New Roman"/>
          <w:sz w:val="24"/>
          <w:szCs w:val="24"/>
        </w:rPr>
        <w:tab/>
      </w:r>
      <w:hyperlink r:id="rId21" w:history="1">
        <w:r>
          <w:rPr>
            <w:rFonts w:ascii="Times New Roman" w:hAnsi="Times New Roman"/>
            <w:spacing w:val="2"/>
            <w:sz w:val="19"/>
            <w:szCs w:val="19"/>
          </w:rPr>
          <w:t>for irradiated uranium,</w:t>
        </w:r>
      </w:hyperlink>
      <w:r>
        <w:rPr>
          <w:rFonts w:ascii="Times New Roman" w:hAnsi="Times New Roman"/>
          <w:spacing w:val="2"/>
          <w:sz w:val="24"/>
          <w:szCs w:val="24"/>
        </w:rPr>
        <w:t xml:space="preserve"> accession Number: 4341712; Publication Type: </w:t>
      </w:r>
    </w:p>
    <w:p w14:paraId="0486FA05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20"/>
          <w:szCs w:val="20"/>
        </w:rPr>
      </w:pPr>
    </w:p>
    <w:p w14:paraId="493253C1" w14:textId="77777777" w:rsidR="00ED53C2" w:rsidRDefault="002979B1">
      <w:pPr>
        <w:widowControl w:val="0"/>
        <w:tabs>
          <w:tab w:val="left" w:pos="1661"/>
          <w:tab w:val="left" w:pos="2837"/>
          <w:tab w:val="left" w:pos="3753"/>
          <w:tab w:val="left" w:pos="5662"/>
        </w:tabs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Report;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19"/>
          <w:szCs w:val="19"/>
        </w:rPr>
        <w:t xml:space="preserve">Language: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3"/>
          <w:sz w:val="19"/>
          <w:szCs w:val="19"/>
        </w:rPr>
        <w:t xml:space="preserve">English;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19"/>
          <w:szCs w:val="19"/>
        </w:rPr>
        <w:t xml:space="preserve">Publication Date: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9"/>
          <w:szCs w:val="19"/>
        </w:rPr>
        <w:t xml:space="preserve">19570401 (1957). </w:t>
      </w:r>
    </w:p>
    <w:p w14:paraId="2AC3E6F6" w14:textId="77777777" w:rsidR="00ED53C2" w:rsidRDefault="00ED53C2">
      <w:pPr>
        <w:widowControl w:val="0"/>
        <w:tabs>
          <w:tab w:val="left" w:pos="1661"/>
          <w:tab w:val="left" w:pos="2837"/>
          <w:tab w:val="left" w:pos="3753"/>
          <w:tab w:val="left" w:pos="5662"/>
        </w:tabs>
        <w:autoSpaceDE w:val="0"/>
        <w:autoSpaceDN w:val="0"/>
        <w:adjustRightInd w:val="0"/>
        <w:spacing w:after="0" w:line="204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388028A9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4042"/>
        <w:rPr>
          <w:rFonts w:ascii="Times New Roman" w:hAnsi="Times New Roman"/>
          <w:spacing w:val="-19"/>
          <w:sz w:val="20"/>
          <w:szCs w:val="20"/>
        </w:rPr>
      </w:pPr>
      <w:hyperlink r:id="rId22" w:history="1">
        <w:proofErr w:type="spellStart"/>
        <w:proofErr w:type="gram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doi:</w:t>
        </w:r>
        <w:proofErr w:type="gram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10.2172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/4341712</w:t>
        </w:r>
        <w:r w:rsidR="002979B1">
          <w:rPr>
            <w:rFonts w:ascii="Times New Roman" w:hAnsi="Times New Roman"/>
            <w:spacing w:val="-19"/>
            <w:sz w:val="19"/>
            <w:szCs w:val="19"/>
          </w:rPr>
          <w:t xml:space="preserve">. </w:t>
        </w:r>
      </w:hyperlink>
    </w:p>
    <w:p w14:paraId="27A4A53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4042"/>
        <w:rPr>
          <w:rFonts w:ascii="Times New Roman" w:hAnsi="Times New Roman"/>
          <w:sz w:val="20"/>
          <w:szCs w:val="20"/>
        </w:rPr>
      </w:pPr>
    </w:p>
    <w:p w14:paraId="72626C24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23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44DBA062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38A49A75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2" w:lineRule="exact"/>
        <w:ind w:left="784" w:right="70"/>
        <w:rPr>
          <w:rFonts w:ascii="Times New Roman" w:hAnsi="Times New Roman"/>
          <w:sz w:val="19"/>
          <w:szCs w:val="19"/>
        </w:rPr>
      </w:pPr>
    </w:p>
    <w:p w14:paraId="1DC63F97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59824976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76492A40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205 </w:t>
      </w:r>
    </w:p>
    <w:p w14:paraId="6FE6D92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06258969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309" w:right="326"/>
        <w:rPr>
          <w:rFonts w:ascii="Times New Roman" w:hAnsi="Times New Roman"/>
          <w:sz w:val="24"/>
          <w:szCs w:val="24"/>
        </w:rPr>
      </w:pPr>
      <w:hyperlink r:id="rId24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edsstc&amp;AN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= </w:t>
        </w:r>
      </w:hyperlink>
    </w:p>
    <w:p w14:paraId="6915255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09" w:right="326"/>
        <w:rPr>
          <w:rFonts w:ascii="Times New Roman" w:hAnsi="Times New Roman"/>
          <w:sz w:val="20"/>
          <w:szCs w:val="20"/>
        </w:rPr>
      </w:pPr>
    </w:p>
    <w:p w14:paraId="6B4623D0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309" w:right="3895"/>
        <w:rPr>
          <w:rFonts w:ascii="Times New Roman" w:hAnsi="Times New Roman"/>
          <w:sz w:val="24"/>
          <w:szCs w:val="24"/>
        </w:rPr>
      </w:pPr>
      <w:hyperlink r:id="rId25" w:history="1"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4341712&amp;site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 xml:space="preserve">-live </w:t>
        </w:r>
      </w:hyperlink>
    </w:p>
    <w:p w14:paraId="7CD8DF04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309" w:right="3895"/>
        <w:rPr>
          <w:rFonts w:ascii="Times New Roman" w:hAnsi="Times New Roman"/>
          <w:sz w:val="11"/>
          <w:szCs w:val="11"/>
        </w:rPr>
      </w:pPr>
    </w:p>
    <w:p w14:paraId="26F0916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09" w:right="3895"/>
        <w:rPr>
          <w:rFonts w:ascii="Times New Roman" w:hAnsi="Times New Roman"/>
          <w:sz w:val="24"/>
          <w:szCs w:val="24"/>
        </w:rPr>
      </w:pPr>
    </w:p>
    <w:p w14:paraId="76077E2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[3] S.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Stoller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R. Richards, Reactor handbook, volume ii, fuel reprocessing, </w:t>
      </w:r>
    </w:p>
    <w:p w14:paraId="1880690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14AF65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691" w:firstLine="3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Inter science Publishers, Inc., New York. </w:t>
      </w:r>
    </w:p>
    <w:p w14:paraId="03D9EAB6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right="2691" w:firstLine="309"/>
        <w:rPr>
          <w:rFonts w:ascii="Times New Roman" w:hAnsi="Times New Roman"/>
          <w:sz w:val="12"/>
          <w:szCs w:val="12"/>
        </w:rPr>
      </w:pPr>
    </w:p>
    <w:p w14:paraId="5A0DFFF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691" w:firstLine="309"/>
        <w:rPr>
          <w:rFonts w:ascii="Times New Roman" w:hAnsi="Times New Roman"/>
          <w:sz w:val="24"/>
          <w:szCs w:val="24"/>
        </w:rPr>
      </w:pPr>
    </w:p>
    <w:p w14:paraId="6620806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[4] M. Benedict, H. Levi, T.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Pigford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Nuclear chemical engineering,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Nucl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. Sci. </w:t>
      </w:r>
    </w:p>
    <w:p w14:paraId="07EA4CE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294115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4942" w:firstLine="309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Eng. 82 (4). </w:t>
      </w:r>
    </w:p>
    <w:p w14:paraId="4569A93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4942" w:firstLine="309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298"/>
            <w:col w:w="6845"/>
          </w:cols>
          <w:noEndnote/>
        </w:sectPr>
      </w:pPr>
    </w:p>
    <w:p w14:paraId="018CA94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4942" w:firstLine="309"/>
        <w:rPr>
          <w:rFonts w:ascii="Times New Roman" w:hAnsi="Times New Roman"/>
          <w:sz w:val="20"/>
          <w:szCs w:val="20"/>
        </w:rPr>
      </w:pPr>
    </w:p>
    <w:p w14:paraId="0C47A30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4942" w:firstLine="309"/>
        <w:rPr>
          <w:rFonts w:ascii="Times New Roman" w:hAnsi="Times New Roman"/>
          <w:sz w:val="24"/>
          <w:szCs w:val="24"/>
        </w:rPr>
      </w:pPr>
    </w:p>
    <w:p w14:paraId="3346E66B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210 </w:t>
      </w:r>
    </w:p>
    <w:p w14:paraId="42025ACB" w14:textId="77777777" w:rsidR="00ED53C2" w:rsidRDefault="00ED53C2">
      <w:pPr>
        <w:widowControl w:val="0"/>
        <w:autoSpaceDE w:val="0"/>
        <w:autoSpaceDN w:val="0"/>
        <w:adjustRightInd w:val="0"/>
        <w:spacing w:after="0" w:line="292" w:lineRule="exact"/>
        <w:ind w:left="17"/>
        <w:rPr>
          <w:rFonts w:ascii="Times New Roman" w:hAnsi="Times New Roman"/>
          <w:sz w:val="29"/>
          <w:szCs w:val="29"/>
        </w:rPr>
      </w:pPr>
    </w:p>
    <w:p w14:paraId="6F61FD9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D4B6CB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1968BE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78244E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B9A5B6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BB1B0E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ADC34A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CDCE75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1A424C3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215 </w:t>
      </w:r>
    </w:p>
    <w:p w14:paraId="0123281B" w14:textId="77777777" w:rsidR="00ED53C2" w:rsidRDefault="002979B1">
      <w:pPr>
        <w:widowControl w:val="0"/>
        <w:autoSpaceDE w:val="0"/>
        <w:autoSpaceDN w:val="0"/>
        <w:adjustRightInd w:val="0"/>
        <w:spacing w:after="0" w:line="118" w:lineRule="exact"/>
        <w:ind w:left="17"/>
        <w:rPr>
          <w:rFonts w:ascii="Times New Roman" w:hAnsi="Times New Roman"/>
          <w:sz w:val="12"/>
          <w:szCs w:val="12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3CC6506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F083D6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[5] W. B. L.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Gresky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A. T.,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process laboratory development, Oak Ridge </w:t>
      </w:r>
    </w:p>
    <w:p w14:paraId="1A28EC5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EFEACF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026" w:firstLine="3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National Laboratory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USAEC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Report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ORNL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-717. </w:t>
      </w:r>
    </w:p>
    <w:p w14:paraId="7B3ECC95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right="2026" w:firstLine="309"/>
        <w:rPr>
          <w:rFonts w:ascii="Times New Roman" w:hAnsi="Times New Roman"/>
          <w:sz w:val="12"/>
          <w:szCs w:val="12"/>
        </w:rPr>
      </w:pPr>
    </w:p>
    <w:p w14:paraId="333B613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026" w:firstLine="309"/>
        <w:rPr>
          <w:rFonts w:ascii="Times New Roman" w:hAnsi="Times New Roman"/>
          <w:sz w:val="24"/>
          <w:szCs w:val="24"/>
        </w:rPr>
      </w:pPr>
    </w:p>
    <w:p w14:paraId="080C98C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[6] A. J.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Arker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Terminal report on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program in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kapl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separations pilot </w:t>
      </w:r>
    </w:p>
    <w:p w14:paraId="664CD29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2C36F63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730" w:firstLine="30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plant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, Knolls Atomic Power Laboratory. </w:t>
      </w:r>
    </w:p>
    <w:p w14:paraId="538F96C2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right="2730" w:firstLine="309"/>
        <w:rPr>
          <w:rFonts w:ascii="Times New Roman" w:hAnsi="Times New Roman"/>
          <w:sz w:val="12"/>
          <w:szCs w:val="12"/>
        </w:rPr>
      </w:pPr>
    </w:p>
    <w:p w14:paraId="46976BF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730" w:firstLine="309"/>
        <w:rPr>
          <w:rFonts w:ascii="Times New Roman" w:hAnsi="Times New Roman"/>
          <w:sz w:val="24"/>
          <w:szCs w:val="24"/>
        </w:rPr>
      </w:pPr>
    </w:p>
    <w:p w14:paraId="3A15B44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[7] D. O. D. Chandler, J. M., Terminal report for the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ornl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pilot plant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investiga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- </w:t>
      </w:r>
    </w:p>
    <w:p w14:paraId="6DB0ED1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7837BA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09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tion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of the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process, Oak Ridge National Laboratory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USAEC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Report </w:t>
      </w:r>
    </w:p>
    <w:p w14:paraId="4A2B341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09" w:right="63"/>
        <w:rPr>
          <w:rFonts w:ascii="Times New Roman" w:hAnsi="Times New Roman"/>
          <w:sz w:val="20"/>
          <w:szCs w:val="20"/>
        </w:rPr>
      </w:pPr>
    </w:p>
    <w:p w14:paraId="767A5DA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09" w:right="4835"/>
        <w:rPr>
          <w:rFonts w:ascii="Times New Roman" w:hAnsi="Times New Roman"/>
          <w:spacing w:val="-1"/>
          <w:sz w:val="19"/>
          <w:szCs w:val="19"/>
        </w:rPr>
      </w:pPr>
      <w:proofErr w:type="spellStart"/>
      <w:r>
        <w:rPr>
          <w:rFonts w:ascii="Times New Roman" w:hAnsi="Times New Roman"/>
          <w:spacing w:val="-1"/>
          <w:sz w:val="19"/>
          <w:szCs w:val="19"/>
        </w:rPr>
        <w:t>ORNL</w:t>
      </w:r>
      <w:proofErr w:type="spellEnd"/>
      <w:r>
        <w:rPr>
          <w:rFonts w:ascii="Times New Roman" w:hAnsi="Times New Roman"/>
          <w:spacing w:val="-1"/>
          <w:sz w:val="19"/>
          <w:szCs w:val="19"/>
        </w:rPr>
        <w:t xml:space="preserve"> -1519. </w:t>
      </w:r>
    </w:p>
    <w:p w14:paraId="4F68915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09" w:right="4835"/>
        <w:rPr>
          <w:rFonts w:ascii="Times New Roman" w:hAnsi="Times New Roman"/>
          <w:spacing w:val="-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298"/>
            <w:col w:w="6845"/>
          </w:cols>
          <w:noEndnote/>
        </w:sectPr>
      </w:pPr>
    </w:p>
    <w:p w14:paraId="799C61D6" w14:textId="77777777" w:rsidR="00ED53C2" w:rsidRDefault="00ED53C2">
      <w:pPr>
        <w:widowControl w:val="0"/>
        <w:autoSpaceDE w:val="0"/>
        <w:autoSpaceDN w:val="0"/>
        <w:adjustRightInd w:val="0"/>
        <w:spacing w:after="0" w:line="314" w:lineRule="exact"/>
        <w:ind w:left="309" w:right="4835"/>
        <w:rPr>
          <w:rFonts w:ascii="Times New Roman" w:hAnsi="Times New Roman"/>
          <w:sz w:val="31"/>
          <w:szCs w:val="31"/>
        </w:rPr>
      </w:pPr>
    </w:p>
    <w:p w14:paraId="7F62478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09" w:right="4835"/>
        <w:rPr>
          <w:rFonts w:ascii="Times New Roman" w:hAnsi="Times New Roman"/>
          <w:sz w:val="24"/>
          <w:szCs w:val="24"/>
        </w:rPr>
      </w:pPr>
    </w:p>
    <w:p w14:paraId="785ED86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09" w:right="4835"/>
        <w:rPr>
          <w:rFonts w:ascii="Times New Roman" w:hAnsi="Times New Roman"/>
          <w:sz w:val="24"/>
          <w:szCs w:val="24"/>
        </w:rPr>
      </w:pPr>
    </w:p>
    <w:p w14:paraId="69A03FC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09" w:right="4835"/>
        <w:rPr>
          <w:rFonts w:ascii="Times New Roman" w:hAnsi="Times New Roman"/>
          <w:sz w:val="24"/>
          <w:szCs w:val="24"/>
        </w:rPr>
      </w:pPr>
    </w:p>
    <w:p w14:paraId="43BBB23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12 </w:t>
      </w:r>
    </w:p>
    <w:p w14:paraId="12B0208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09DB9D67" w14:textId="77777777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475" w:right="63"/>
        <w:rPr>
          <w:rFonts w:ascii="Times New Roman" w:hAnsi="Times New Roman"/>
          <w:spacing w:val="3"/>
          <w:sz w:val="19"/>
          <w:szCs w:val="19"/>
        </w:rPr>
      </w:pPr>
      <w:r>
        <w:rPr>
          <w:noProof/>
        </w:rPr>
        <w:lastRenderedPageBreak/>
        <w:pict w14:anchorId="7CB14864">
          <v:shape id="_x0000_s1038" type="#_x0000_t75" style="position:absolute;left:0;text-align:left;margin-left:0;margin-top:0;width:612pt;height:11in;z-index:-5;mso-position-horizontal-relative:page;mso-position-vertical-relative:page" o:allowincell="f">
            <v:imagedata r:id="rId7" o:title=""/>
            <w10:wrap anchorx="page" anchory="page"/>
          </v:shape>
        </w:pict>
      </w:r>
      <w:r w:rsidR="002979B1">
        <w:rPr>
          <w:rFonts w:ascii="Times New Roman" w:hAnsi="Times New Roman"/>
          <w:spacing w:val="3"/>
          <w:sz w:val="19"/>
          <w:szCs w:val="19"/>
        </w:rPr>
        <w:t xml:space="preserve">[8] W. </w:t>
      </w:r>
      <w:proofErr w:type="spellStart"/>
      <w:r w:rsidR="002979B1">
        <w:rPr>
          <w:rFonts w:ascii="Times New Roman" w:hAnsi="Times New Roman"/>
          <w:spacing w:val="3"/>
          <w:sz w:val="19"/>
          <w:szCs w:val="19"/>
        </w:rPr>
        <w:t>Prout</w:t>
      </w:r>
      <w:proofErr w:type="spellEnd"/>
      <w:r w:rsidR="002979B1">
        <w:rPr>
          <w:rFonts w:ascii="Times New Roman" w:hAnsi="Times New Roman"/>
          <w:spacing w:val="3"/>
          <w:sz w:val="19"/>
          <w:szCs w:val="19"/>
        </w:rPr>
        <w:t>,</w:t>
      </w:r>
      <w:hyperlink r:id="rId26" w:history="1">
        <w:r w:rsidR="002979B1">
          <w:rPr>
            <w:rFonts w:ascii="Times New Roman" w:hAnsi="Times New Roman"/>
            <w:spacing w:val="3"/>
            <w:sz w:val="19"/>
            <w:szCs w:val="19"/>
          </w:rPr>
          <w:t xml:space="preserve"> Equilibrium distribution </w:t>
        </w:r>
        <w:proofErr w:type="spellStart"/>
        <w:r w:rsidR="002979B1">
          <w:rPr>
            <w:rFonts w:ascii="Times New Roman" w:hAnsi="Times New Roman"/>
            <w:spacing w:val="3"/>
            <w:sz w:val="19"/>
            <w:szCs w:val="19"/>
          </w:rPr>
          <w:t>ddata</w:t>
        </w:r>
        <w:proofErr w:type="spellEnd"/>
        <w:r w:rsidR="002979B1">
          <w:rPr>
            <w:rFonts w:ascii="Times New Roman" w:hAnsi="Times New Roman"/>
            <w:spacing w:val="3"/>
            <w:sz w:val="19"/>
            <w:szCs w:val="19"/>
          </w:rPr>
          <w:t xml:space="preserve"> for </w:t>
        </w:r>
        <w:proofErr w:type="spellStart"/>
        <w:r w:rsidR="002979B1">
          <w:rPr>
            <w:rFonts w:ascii="Times New Roman" w:hAnsi="Times New Roman"/>
            <w:spacing w:val="3"/>
            <w:sz w:val="19"/>
            <w:szCs w:val="19"/>
          </w:rPr>
          <w:t>purex</w:t>
        </w:r>
        <w:proofErr w:type="spellEnd"/>
        <w:r w:rsidR="002979B1">
          <w:rPr>
            <w:rFonts w:ascii="Times New Roman" w:hAnsi="Times New Roman"/>
            <w:spacing w:val="3"/>
            <w:sz w:val="19"/>
            <w:szCs w:val="19"/>
          </w:rPr>
          <w:t xml:space="preserve"> and similar ex- </w:t>
        </w:r>
      </w:hyperlink>
    </w:p>
    <w:p w14:paraId="4932362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75" w:right="63"/>
        <w:rPr>
          <w:rFonts w:ascii="Times New Roman" w:hAnsi="Times New Roman"/>
          <w:sz w:val="20"/>
          <w:szCs w:val="20"/>
        </w:rPr>
      </w:pPr>
    </w:p>
    <w:p w14:paraId="26549026" w14:textId="77777777" w:rsidR="00ED53C2" w:rsidRDefault="00FA20B4">
      <w:pPr>
        <w:widowControl w:val="0"/>
        <w:tabs>
          <w:tab w:val="left" w:pos="4634"/>
          <w:tab w:val="left" w:pos="5573"/>
        </w:tabs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pacing w:val="2"/>
          <w:sz w:val="19"/>
          <w:szCs w:val="19"/>
        </w:rPr>
      </w:pPr>
      <w:hyperlink r:id="rId27" w:history="1">
        <w:proofErr w:type="gramStart"/>
        <w:r w:rsidR="002979B1">
          <w:rPr>
            <w:rFonts w:ascii="Times New Roman" w:hAnsi="Times New Roman"/>
            <w:spacing w:val="2"/>
            <w:sz w:val="19"/>
            <w:szCs w:val="19"/>
          </w:rPr>
          <w:t>traction</w:t>
        </w:r>
        <w:proofErr w:type="gramEnd"/>
        <w:r w:rsidR="002979B1">
          <w:rPr>
            <w:rFonts w:ascii="Times New Roman" w:hAnsi="Times New Roman"/>
            <w:spacing w:val="2"/>
            <w:sz w:val="19"/>
            <w:szCs w:val="19"/>
          </w:rPr>
          <w:t xml:space="preserve"> processes,</w:t>
        </w:r>
      </w:hyperlink>
      <w:r w:rsidR="002979B1">
        <w:rPr>
          <w:rFonts w:ascii="Times New Roman" w:hAnsi="Times New Roman"/>
          <w:spacing w:val="2"/>
          <w:sz w:val="20"/>
          <w:szCs w:val="20"/>
        </w:rPr>
        <w:t xml:space="preserve"> accession Number: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pacing w:val="-8"/>
          <w:sz w:val="19"/>
          <w:szCs w:val="19"/>
        </w:rPr>
        <w:t xml:space="preserve">4317763;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pacing w:val="2"/>
          <w:sz w:val="19"/>
          <w:szCs w:val="19"/>
        </w:rPr>
        <w:t xml:space="preserve">Publication Type: </w:t>
      </w:r>
    </w:p>
    <w:p w14:paraId="152ABFB3" w14:textId="77777777" w:rsidR="00ED53C2" w:rsidRDefault="00ED53C2">
      <w:pPr>
        <w:widowControl w:val="0"/>
        <w:tabs>
          <w:tab w:val="left" w:pos="4634"/>
          <w:tab w:val="left" w:pos="5573"/>
        </w:tabs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2408EADB" w14:textId="77777777" w:rsidR="00ED53C2" w:rsidRDefault="002979B1">
      <w:pPr>
        <w:widowControl w:val="0"/>
        <w:tabs>
          <w:tab w:val="left" w:pos="1661"/>
          <w:tab w:val="left" w:pos="2837"/>
          <w:tab w:val="left" w:pos="3753"/>
          <w:tab w:val="left" w:pos="5662"/>
        </w:tabs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Report;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2"/>
          <w:sz w:val="19"/>
          <w:szCs w:val="19"/>
        </w:rPr>
        <w:t xml:space="preserve">Language: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3"/>
          <w:sz w:val="19"/>
          <w:szCs w:val="19"/>
        </w:rPr>
        <w:t xml:space="preserve">English;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2"/>
          <w:sz w:val="19"/>
          <w:szCs w:val="19"/>
        </w:rPr>
        <w:t xml:space="preserve">Publication Date: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9"/>
          <w:szCs w:val="19"/>
        </w:rPr>
        <w:t xml:space="preserve">19570701 (1957). </w:t>
      </w:r>
    </w:p>
    <w:p w14:paraId="05268936" w14:textId="77777777" w:rsidR="00ED53C2" w:rsidRDefault="00ED53C2">
      <w:pPr>
        <w:widowControl w:val="0"/>
        <w:tabs>
          <w:tab w:val="left" w:pos="1661"/>
          <w:tab w:val="left" w:pos="2837"/>
          <w:tab w:val="left" w:pos="3753"/>
          <w:tab w:val="left" w:pos="5662"/>
        </w:tabs>
        <w:autoSpaceDE w:val="0"/>
        <w:autoSpaceDN w:val="0"/>
        <w:adjustRightInd w:val="0"/>
        <w:spacing w:after="0" w:line="204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326A9231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4042"/>
        <w:rPr>
          <w:rFonts w:ascii="Times New Roman" w:hAnsi="Times New Roman"/>
          <w:spacing w:val="-19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220 </w:t>
      </w:r>
      <w:r>
        <w:rPr>
          <w:rFonts w:ascii="Times New Roman" w:hAnsi="Times New Roman"/>
          <w:sz w:val="24"/>
          <w:szCs w:val="24"/>
        </w:rPr>
        <w:tab/>
      </w:r>
      <w:hyperlink r:id="rId28" w:history="1">
        <w:proofErr w:type="spellStart"/>
        <w:r>
          <w:rPr>
            <w:rFonts w:ascii="Courier New" w:hAnsi="Courier New" w:cs="Courier New"/>
            <w:spacing w:val="-19"/>
            <w:sz w:val="19"/>
            <w:szCs w:val="19"/>
          </w:rPr>
          <w:t>doi</w:t>
        </w:r>
        <w:proofErr w:type="gramStart"/>
        <w:r>
          <w:rPr>
            <w:rFonts w:ascii="Courier New" w:hAnsi="Courier New" w:cs="Courier New"/>
            <w:spacing w:val="-19"/>
            <w:sz w:val="19"/>
            <w:szCs w:val="19"/>
          </w:rPr>
          <w:t>:10.2172</w:t>
        </w:r>
        <w:proofErr w:type="spellEnd"/>
        <w:proofErr w:type="gramEnd"/>
        <w:r>
          <w:rPr>
            <w:rFonts w:ascii="Courier New" w:hAnsi="Courier New" w:cs="Courier New"/>
            <w:spacing w:val="-19"/>
            <w:sz w:val="19"/>
            <w:szCs w:val="19"/>
          </w:rPr>
          <w:t>/4317763</w:t>
        </w:r>
        <w:r>
          <w:rPr>
            <w:rFonts w:ascii="Times New Roman" w:hAnsi="Times New Roman"/>
            <w:spacing w:val="-19"/>
            <w:sz w:val="19"/>
            <w:szCs w:val="19"/>
          </w:rPr>
          <w:t xml:space="preserve">. </w:t>
        </w:r>
      </w:hyperlink>
    </w:p>
    <w:p w14:paraId="3D7736C5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4042"/>
        <w:rPr>
          <w:rFonts w:ascii="Times New Roman" w:hAnsi="Times New Roman"/>
          <w:sz w:val="20"/>
          <w:szCs w:val="20"/>
        </w:rPr>
      </w:pPr>
    </w:p>
    <w:p w14:paraId="217CFCA9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29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52F591BF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z w:val="20"/>
          <w:szCs w:val="20"/>
        </w:rPr>
      </w:pPr>
    </w:p>
    <w:p w14:paraId="31E528A0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326"/>
        <w:rPr>
          <w:rFonts w:ascii="Times New Roman" w:hAnsi="Times New Roman"/>
          <w:sz w:val="24"/>
          <w:szCs w:val="24"/>
        </w:rPr>
      </w:pPr>
      <w:hyperlink r:id="rId30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edsstc&amp;AN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= </w:t>
        </w:r>
      </w:hyperlink>
    </w:p>
    <w:p w14:paraId="3F544C9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326"/>
        <w:rPr>
          <w:rFonts w:ascii="Times New Roman" w:hAnsi="Times New Roman"/>
          <w:sz w:val="20"/>
          <w:szCs w:val="20"/>
        </w:rPr>
      </w:pPr>
    </w:p>
    <w:p w14:paraId="200B9EEB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3895"/>
        <w:rPr>
          <w:rFonts w:ascii="Times New Roman" w:hAnsi="Times New Roman"/>
          <w:sz w:val="24"/>
          <w:szCs w:val="24"/>
        </w:rPr>
      </w:pPr>
      <w:hyperlink r:id="rId31" w:history="1"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4317763&amp;site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 xml:space="preserve">-live </w:t>
        </w:r>
      </w:hyperlink>
    </w:p>
    <w:p w14:paraId="78DC5138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784" w:right="3895"/>
        <w:rPr>
          <w:rFonts w:ascii="Times New Roman" w:hAnsi="Times New Roman"/>
          <w:sz w:val="11"/>
          <w:szCs w:val="11"/>
        </w:rPr>
      </w:pPr>
    </w:p>
    <w:p w14:paraId="3724C5D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3895"/>
        <w:rPr>
          <w:rFonts w:ascii="Times New Roman" w:hAnsi="Times New Roman"/>
          <w:sz w:val="24"/>
          <w:szCs w:val="24"/>
        </w:rPr>
      </w:pPr>
    </w:p>
    <w:p w14:paraId="18C74DC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75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[9] K.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Alcock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F. Bedford, W. Hardwick, H. McKay, Tri-n-butyl phosphate as </w:t>
      </w:r>
    </w:p>
    <w:p w14:paraId="30FFC8B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75" w:right="63"/>
        <w:rPr>
          <w:rFonts w:ascii="Times New Roman" w:hAnsi="Times New Roman"/>
          <w:spacing w:val="1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5FC43D98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475" w:right="63"/>
        <w:rPr>
          <w:rFonts w:ascii="Times New Roman" w:hAnsi="Times New Roman"/>
          <w:sz w:val="28"/>
          <w:szCs w:val="28"/>
        </w:rPr>
      </w:pPr>
    </w:p>
    <w:p w14:paraId="067BC8A3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225 </w:t>
      </w:r>
    </w:p>
    <w:p w14:paraId="55CCD594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2E2A69B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extracting solvent for inorganic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nitratesi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: Zirconium nitrate, Journal of </w:t>
      </w:r>
    </w:p>
    <w:p w14:paraId="2C26F20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D2051E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15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Inorganic and Nuclear Chemistry 4 (2) (1957) 100-105. </w:t>
      </w:r>
    </w:p>
    <w:p w14:paraId="0BF411AC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409" w:right="1530"/>
        <w:rPr>
          <w:rFonts w:ascii="Times New Roman" w:hAnsi="Times New Roman"/>
          <w:sz w:val="12"/>
          <w:szCs w:val="12"/>
        </w:rPr>
      </w:pPr>
    </w:p>
    <w:p w14:paraId="2D56B0D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1530"/>
        <w:rPr>
          <w:rFonts w:ascii="Times New Roman" w:hAnsi="Times New Roman"/>
          <w:sz w:val="24"/>
          <w:szCs w:val="24"/>
        </w:rPr>
      </w:pPr>
    </w:p>
    <w:p w14:paraId="71CB6BF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[10] G. Best, H. McKay, P. Woodgate, Tri-n-butyl phosphate as an extracting </w:t>
      </w:r>
    </w:p>
    <w:p w14:paraId="23F9DB9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36A093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solvent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for inorganic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nitratesiii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the plutonium nitrates, Journal of Inorganic </w:t>
      </w:r>
    </w:p>
    <w:p w14:paraId="55F1841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D66184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2322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and</w:t>
      </w:r>
      <w:proofErr w:type="gramEnd"/>
      <w:r>
        <w:rPr>
          <w:rFonts w:ascii="Times New Roman" w:hAnsi="Times New Roman"/>
          <w:sz w:val="19"/>
          <w:szCs w:val="19"/>
        </w:rPr>
        <w:t xml:space="preserve"> Nuclear Chemistry 4 (5) (1957) 315-320. </w:t>
      </w:r>
    </w:p>
    <w:p w14:paraId="40BE9AD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2322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6B47CAC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2322"/>
        <w:rPr>
          <w:rFonts w:ascii="Times New Roman" w:hAnsi="Times New Roman"/>
          <w:sz w:val="20"/>
          <w:szCs w:val="20"/>
        </w:rPr>
      </w:pPr>
    </w:p>
    <w:p w14:paraId="3C3C155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2322"/>
        <w:rPr>
          <w:rFonts w:ascii="Times New Roman" w:hAnsi="Times New Roman"/>
          <w:sz w:val="24"/>
          <w:szCs w:val="24"/>
        </w:rPr>
      </w:pPr>
    </w:p>
    <w:p w14:paraId="680C19B3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230 </w:t>
      </w:r>
    </w:p>
    <w:p w14:paraId="3342D978" w14:textId="77777777" w:rsidR="00ED53C2" w:rsidRDefault="00ED53C2">
      <w:pPr>
        <w:widowControl w:val="0"/>
        <w:autoSpaceDE w:val="0"/>
        <w:autoSpaceDN w:val="0"/>
        <w:adjustRightInd w:val="0"/>
        <w:spacing w:after="0" w:line="132" w:lineRule="exact"/>
        <w:ind w:left="17"/>
        <w:rPr>
          <w:rFonts w:ascii="Times New Roman" w:hAnsi="Times New Roman"/>
          <w:sz w:val="13"/>
          <w:szCs w:val="13"/>
        </w:rPr>
      </w:pPr>
    </w:p>
    <w:p w14:paraId="269DAA9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9A5F5B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ED124C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87DE82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140CB0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DBAC7A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18A3D4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F5D2D4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49DB809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235 </w:t>
      </w:r>
    </w:p>
    <w:p w14:paraId="51A9F0B2" w14:textId="77777777" w:rsidR="00ED53C2" w:rsidRDefault="002979B1">
      <w:pPr>
        <w:widowControl w:val="0"/>
        <w:autoSpaceDE w:val="0"/>
        <w:autoSpaceDN w:val="0"/>
        <w:adjustRightInd w:val="0"/>
        <w:spacing w:after="0" w:line="118" w:lineRule="exact"/>
        <w:ind w:left="17"/>
        <w:rPr>
          <w:rFonts w:ascii="Times New Roman" w:hAnsi="Times New Roman"/>
          <w:sz w:val="12"/>
          <w:szCs w:val="12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7F83C06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C7A235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[11] E.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Hesford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H. McKay, D.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Scargill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Tri-n-butyl phosphate as an extracting </w:t>
      </w:r>
    </w:p>
    <w:p w14:paraId="74AB73B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7083E21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solvent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for inorganic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nitratesiv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thorium nitrate, Journal of Inorganic and </w:t>
      </w:r>
    </w:p>
    <w:p w14:paraId="0E86654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54E725A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26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Nuclear Chemistry 4 (5) (1957) 321-325. </w:t>
      </w:r>
    </w:p>
    <w:p w14:paraId="429D97D2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409" w:right="2671"/>
        <w:rPr>
          <w:rFonts w:ascii="Times New Roman" w:hAnsi="Times New Roman"/>
          <w:sz w:val="12"/>
          <w:szCs w:val="12"/>
        </w:rPr>
      </w:pPr>
    </w:p>
    <w:p w14:paraId="32D626A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2671"/>
        <w:rPr>
          <w:rFonts w:ascii="Times New Roman" w:hAnsi="Times New Roman"/>
          <w:sz w:val="24"/>
          <w:szCs w:val="24"/>
        </w:rPr>
      </w:pPr>
    </w:p>
    <w:p w14:paraId="5C96E7C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[12] D.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Scargill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K.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Alcock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J. Fletcher, E.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Hesford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H. McKay, Tri-n-butyl </w:t>
      </w:r>
    </w:p>
    <w:p w14:paraId="2446C63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A2DF3C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phosphate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as an extracting solvent for inorganic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nitratesii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yttrium and the </w:t>
      </w:r>
    </w:p>
    <w:p w14:paraId="5FEF13E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71DB7E9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lower</w:t>
      </w:r>
      <w:proofErr w:type="gramEnd"/>
      <w:r>
        <w:rPr>
          <w:rFonts w:ascii="Times New Roman" w:hAnsi="Times New Roman"/>
          <w:sz w:val="19"/>
          <w:szCs w:val="19"/>
        </w:rPr>
        <w:t xml:space="preserve"> lanthanide nitrates, Journal of Inorganic and Nuclear Chemistry 4 (5) </w:t>
      </w:r>
    </w:p>
    <w:p w14:paraId="0C94B33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3FAAF8C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46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5"/>
          <w:sz w:val="19"/>
          <w:szCs w:val="19"/>
        </w:rPr>
        <w:t xml:space="preserve">(1957) 304-314. </w:t>
      </w:r>
    </w:p>
    <w:p w14:paraId="1D17AB70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409" w:right="4646"/>
        <w:rPr>
          <w:rFonts w:ascii="Times New Roman" w:hAnsi="Times New Roman"/>
          <w:sz w:val="12"/>
          <w:szCs w:val="12"/>
        </w:rPr>
      </w:pPr>
    </w:p>
    <w:p w14:paraId="3018AEC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4646"/>
        <w:rPr>
          <w:rFonts w:ascii="Times New Roman" w:hAnsi="Times New Roman"/>
          <w:sz w:val="24"/>
          <w:szCs w:val="24"/>
        </w:rPr>
      </w:pPr>
    </w:p>
    <w:p w14:paraId="3DF68A0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[13] K.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Alcock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G. Best, E.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Hesford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H. McKay, Tri-n-butyl phosphate as an </w:t>
      </w:r>
    </w:p>
    <w:p w14:paraId="361AC23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3B99288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extracting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solvent for inorganic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nitratesv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: Further results for the tetra-and </w:t>
      </w:r>
    </w:p>
    <w:p w14:paraId="7DB54CA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F4AEC6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pacing w:val="1"/>
          <w:sz w:val="19"/>
          <w:szCs w:val="19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hexavalent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actinide nitrates, Journal of Inorganic and Nuclear Chemistry </w:t>
      </w:r>
    </w:p>
    <w:p w14:paraId="685AF7D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04E1D7B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71CF8DE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420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240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-1"/>
          <w:sz w:val="19"/>
          <w:szCs w:val="19"/>
        </w:rPr>
        <w:t xml:space="preserve">6 (4) (1958) 328-333. </w:t>
      </w:r>
    </w:p>
    <w:p w14:paraId="5D844CBD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18" w:lineRule="exact"/>
        <w:ind w:left="17" w:right="4207"/>
        <w:rPr>
          <w:rFonts w:ascii="Times New Roman" w:hAnsi="Times New Roman"/>
          <w:sz w:val="12"/>
          <w:szCs w:val="12"/>
        </w:rPr>
      </w:pPr>
    </w:p>
    <w:p w14:paraId="3780E4AC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240" w:lineRule="exact"/>
        <w:ind w:left="17" w:right="4207"/>
        <w:rPr>
          <w:rFonts w:ascii="Times New Roman" w:hAnsi="Times New Roman"/>
          <w:sz w:val="24"/>
          <w:szCs w:val="24"/>
        </w:rPr>
      </w:pPr>
    </w:p>
    <w:p w14:paraId="66D1778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63" w:firstLine="3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[14] G. Best, E.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Hesford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H. McKay, Tri-n-butyl phosphate as an extracting </w:t>
      </w:r>
    </w:p>
    <w:p w14:paraId="0CE40044" w14:textId="77777777" w:rsidR="00ED53C2" w:rsidRDefault="00ED53C2">
      <w:pPr>
        <w:widowControl w:val="0"/>
        <w:autoSpaceDE w:val="0"/>
        <w:autoSpaceDN w:val="0"/>
        <w:adjustRightInd w:val="0"/>
        <w:spacing w:after="0" w:line="155" w:lineRule="exact"/>
        <w:ind w:left="17" w:right="63" w:firstLine="358"/>
        <w:rPr>
          <w:rFonts w:ascii="Times New Roman" w:hAnsi="Times New Roman"/>
          <w:sz w:val="16"/>
          <w:szCs w:val="16"/>
        </w:rPr>
      </w:pPr>
    </w:p>
    <w:p w14:paraId="21EAF25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63" w:firstLine="358"/>
        <w:rPr>
          <w:rFonts w:ascii="Times New Roman" w:hAnsi="Times New Roman"/>
          <w:sz w:val="24"/>
          <w:szCs w:val="24"/>
        </w:rPr>
      </w:pPr>
    </w:p>
    <w:p w14:paraId="4D5FD1F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63" w:firstLine="358"/>
        <w:rPr>
          <w:rFonts w:ascii="Times New Roman" w:hAnsi="Times New Roman"/>
          <w:sz w:val="24"/>
          <w:szCs w:val="24"/>
        </w:rPr>
      </w:pPr>
    </w:p>
    <w:p w14:paraId="7005D85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3067" w:firstLine="3695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13 </w:t>
      </w:r>
    </w:p>
    <w:p w14:paraId="2B48D6D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17" w:right="3067" w:firstLine="3695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24661B12" w14:textId="77777777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784" w:right="6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38330DAE">
          <v:shape id="_x0000_s1039" type="#_x0000_t75" style="position:absolute;left:0;text-align:left;margin-left:0;margin-top:0;width:612pt;height:11in;z-index:-4;mso-position-horizontal-relative:page;mso-position-vertical-relative:page" o:allowincell="f">
            <v:imagedata r:id="rId7" o:title=""/>
            <w10:wrap anchorx="page" anchory="page"/>
          </v:shape>
        </w:pict>
      </w:r>
      <w:proofErr w:type="gramStart"/>
      <w:r w:rsidR="002979B1">
        <w:rPr>
          <w:rFonts w:ascii="Times New Roman" w:hAnsi="Times New Roman"/>
          <w:spacing w:val="1"/>
          <w:sz w:val="19"/>
          <w:szCs w:val="19"/>
        </w:rPr>
        <w:t>agent</w:t>
      </w:r>
      <w:proofErr w:type="gramEnd"/>
      <w:r w:rsidR="002979B1">
        <w:rPr>
          <w:rFonts w:ascii="Times New Roman" w:hAnsi="Times New Roman"/>
          <w:spacing w:val="1"/>
          <w:sz w:val="19"/>
          <w:szCs w:val="19"/>
        </w:rPr>
        <w:t xml:space="preserve"> for inorganic </w:t>
      </w:r>
      <w:proofErr w:type="spellStart"/>
      <w:r w:rsidR="002979B1">
        <w:rPr>
          <w:rFonts w:ascii="Times New Roman" w:hAnsi="Times New Roman"/>
          <w:spacing w:val="1"/>
          <w:sz w:val="19"/>
          <w:szCs w:val="19"/>
        </w:rPr>
        <w:t>nitratesvii</w:t>
      </w:r>
      <w:proofErr w:type="spellEnd"/>
      <w:r w:rsidR="002979B1">
        <w:rPr>
          <w:rFonts w:ascii="Times New Roman" w:hAnsi="Times New Roman"/>
          <w:spacing w:val="1"/>
          <w:sz w:val="19"/>
          <w:szCs w:val="19"/>
        </w:rPr>
        <w:t xml:space="preserve">: The trivalent actinide nitrates, Journal of </w:t>
      </w:r>
    </w:p>
    <w:p w14:paraId="7C2940C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55A6F7D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84" w:righ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Inorganic and Nuclear Chemistry 12 (1) (1959) 136-140. </w:t>
      </w:r>
    </w:p>
    <w:p w14:paraId="017E11ED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784" w:right="1440"/>
        <w:rPr>
          <w:rFonts w:ascii="Times New Roman" w:hAnsi="Times New Roman"/>
          <w:sz w:val="12"/>
          <w:szCs w:val="12"/>
        </w:rPr>
      </w:pPr>
    </w:p>
    <w:p w14:paraId="5C82746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1440"/>
        <w:rPr>
          <w:rFonts w:ascii="Times New Roman" w:hAnsi="Times New Roman"/>
          <w:sz w:val="24"/>
          <w:szCs w:val="24"/>
        </w:rPr>
      </w:pPr>
    </w:p>
    <w:p w14:paraId="13B7B1C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[15] E.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Hesford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E. Jackson, H. McKay, Tri-n-butyl phosphate as an extracting </w:t>
      </w:r>
    </w:p>
    <w:p w14:paraId="092C5DB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1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0612F179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75" w:right="63"/>
        <w:rPr>
          <w:rFonts w:ascii="Times New Roman" w:hAnsi="Times New Roman"/>
          <w:sz w:val="28"/>
          <w:szCs w:val="28"/>
        </w:rPr>
      </w:pPr>
    </w:p>
    <w:p w14:paraId="1FC65BD7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245 </w:t>
      </w:r>
    </w:p>
    <w:p w14:paraId="17BE1961" w14:textId="77777777" w:rsidR="00ED53C2" w:rsidRDefault="00ED53C2">
      <w:pPr>
        <w:widowControl w:val="0"/>
        <w:autoSpaceDE w:val="0"/>
        <w:autoSpaceDN w:val="0"/>
        <w:adjustRightInd w:val="0"/>
        <w:spacing w:after="0" w:line="132" w:lineRule="exact"/>
        <w:ind w:left="17"/>
        <w:rPr>
          <w:rFonts w:ascii="Times New Roman" w:hAnsi="Times New Roman"/>
          <w:sz w:val="13"/>
          <w:szCs w:val="13"/>
        </w:rPr>
      </w:pPr>
    </w:p>
    <w:p w14:paraId="72E062A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5354DE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8FB4BD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B999A0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EB5C77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EB3104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684560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DE5030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5B26ED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250 </w:t>
      </w:r>
    </w:p>
    <w:p w14:paraId="2952668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5934F72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agent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for inorganic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nitratesvi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 further results for the rare earth nitrates, </w:t>
      </w:r>
    </w:p>
    <w:p w14:paraId="5FFA7B6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75C9E9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5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Journal of Inorganic and Nuclear Chemistry 9 (3-4) (1959) 279-289. </w:t>
      </w:r>
    </w:p>
    <w:p w14:paraId="273C0874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409" w:right="526"/>
        <w:rPr>
          <w:rFonts w:ascii="Times New Roman" w:hAnsi="Times New Roman"/>
          <w:sz w:val="12"/>
          <w:szCs w:val="12"/>
        </w:rPr>
      </w:pPr>
    </w:p>
    <w:p w14:paraId="451D139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526"/>
        <w:rPr>
          <w:rFonts w:ascii="Times New Roman" w:hAnsi="Times New Roman"/>
          <w:sz w:val="24"/>
          <w:szCs w:val="24"/>
        </w:rPr>
      </w:pPr>
    </w:p>
    <w:p w14:paraId="0784A22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>[16] A. P. Colburn,</w:t>
      </w:r>
      <w:hyperlink r:id="rId32" w:history="1">
        <w:r>
          <w:rPr>
            <w:rFonts w:ascii="Times New Roman" w:hAnsi="Times New Roman"/>
            <w:spacing w:val="2"/>
            <w:sz w:val="19"/>
            <w:szCs w:val="19"/>
          </w:rPr>
          <w:t xml:space="preserve"> Simplified calculation of </w:t>
        </w:r>
        <w:proofErr w:type="spellStart"/>
        <w:r>
          <w:rPr>
            <w:rFonts w:ascii="Times New Roman" w:hAnsi="Times New Roman"/>
            <w:spacing w:val="2"/>
            <w:sz w:val="19"/>
            <w:szCs w:val="19"/>
          </w:rPr>
          <w:t>difusional</w:t>
        </w:r>
        <w:proofErr w:type="spellEnd"/>
        <w:r>
          <w:rPr>
            <w:rFonts w:ascii="Times New Roman" w:hAnsi="Times New Roman"/>
            <w:spacing w:val="2"/>
            <w:sz w:val="19"/>
            <w:szCs w:val="19"/>
          </w:rPr>
          <w:t xml:space="preserve"> processes,</w:t>
        </w:r>
      </w:hyperlink>
      <w:r>
        <w:rPr>
          <w:rFonts w:ascii="Times New Roman" w:hAnsi="Times New Roman"/>
          <w:spacing w:val="2"/>
          <w:sz w:val="19"/>
          <w:szCs w:val="19"/>
        </w:rPr>
        <w:t xml:space="preserve"> general </w:t>
      </w:r>
    </w:p>
    <w:p w14:paraId="064E85E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D736B1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consideration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of two-film resistances 35 (1939) 211-236, transactions of </w:t>
      </w:r>
    </w:p>
    <w:p w14:paraId="1FE06DC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7FE15BD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the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American Institute of Chemical Engineers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AuthorsColburn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A. P.; </w:t>
      </w:r>
    </w:p>
    <w:p w14:paraId="038E19E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7D85A7F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Physical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Description</w:t>
      </w:r>
      <w:proofErr w:type="gramStart"/>
      <w:r>
        <w:rPr>
          <w:rFonts w:ascii="Times New Roman" w:hAnsi="Times New Roman"/>
          <w:spacing w:val="2"/>
          <w:sz w:val="19"/>
          <w:szCs w:val="19"/>
        </w:rPr>
        <w:t>:Bibliography</w:t>
      </w:r>
      <w:proofErr w:type="spellEnd"/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; Subject: CHEMICAL engineering - </w:t>
      </w:r>
    </w:p>
    <w:p w14:paraId="0B8A574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5543D60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Tables, calculations,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etc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; Subject: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Difusion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; Subject: Distillation; Subject: </w:t>
      </w:r>
    </w:p>
    <w:p w14:paraId="2677899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52E629A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Extraction processes; Subject: Heat transmission; Subject: Absorption; </w:t>
      </w:r>
    </w:p>
    <w:p w14:paraId="62D9475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44935DC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2292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Number of Pages: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26p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; Record Type: Article. </w:t>
      </w:r>
    </w:p>
    <w:p w14:paraId="64816E7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2292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54779688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left="409" w:right="2292"/>
        <w:rPr>
          <w:rFonts w:ascii="Times New Roman" w:hAnsi="Times New Roman"/>
          <w:sz w:val="20"/>
          <w:szCs w:val="20"/>
        </w:rPr>
      </w:pPr>
    </w:p>
    <w:p w14:paraId="0AD6CE4E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33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6DB53337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5B7ABD9D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74" w:lineRule="exact"/>
        <w:ind w:left="784" w:right="70"/>
        <w:rPr>
          <w:rFonts w:ascii="Times New Roman" w:hAnsi="Times New Roman"/>
          <w:sz w:val="27"/>
          <w:szCs w:val="27"/>
        </w:rPr>
      </w:pPr>
    </w:p>
    <w:p w14:paraId="0EC91AF6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255 </w:t>
      </w:r>
    </w:p>
    <w:p w14:paraId="541C0A8F" w14:textId="77777777" w:rsidR="00ED53C2" w:rsidRDefault="00ED53C2">
      <w:pPr>
        <w:widowControl w:val="0"/>
        <w:autoSpaceDE w:val="0"/>
        <w:autoSpaceDN w:val="0"/>
        <w:adjustRightInd w:val="0"/>
        <w:spacing w:after="0" w:line="132" w:lineRule="exact"/>
        <w:ind w:left="17"/>
        <w:rPr>
          <w:rFonts w:ascii="Times New Roman" w:hAnsi="Times New Roman"/>
          <w:sz w:val="13"/>
          <w:szCs w:val="13"/>
        </w:rPr>
      </w:pPr>
    </w:p>
    <w:p w14:paraId="52CDFCD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368DB3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8AE4EB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20E300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556225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4701F4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C6BA43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887437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8333D1D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260 </w:t>
      </w:r>
    </w:p>
    <w:p w14:paraId="50BC4D1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62E53C3F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609"/>
        <w:rPr>
          <w:rFonts w:ascii="Times New Roman" w:hAnsi="Times New Roman"/>
          <w:sz w:val="24"/>
          <w:szCs w:val="24"/>
        </w:rPr>
      </w:pPr>
      <w:hyperlink r:id="rId34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ast&amp;AN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= </w:t>
        </w:r>
      </w:hyperlink>
    </w:p>
    <w:p w14:paraId="0F452A2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09"/>
        <w:rPr>
          <w:rFonts w:ascii="Times New Roman" w:hAnsi="Times New Roman"/>
          <w:sz w:val="20"/>
          <w:szCs w:val="20"/>
        </w:rPr>
      </w:pPr>
    </w:p>
    <w:p w14:paraId="6B6E2DBF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3707"/>
        <w:rPr>
          <w:rFonts w:ascii="Times New Roman" w:hAnsi="Times New Roman"/>
          <w:sz w:val="24"/>
          <w:szCs w:val="24"/>
        </w:rPr>
      </w:pPr>
      <w:hyperlink r:id="rId35" w:history="1"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514845228&amp;site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1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1"/>
            <w:sz w:val="19"/>
            <w:szCs w:val="19"/>
          </w:rPr>
          <w:t xml:space="preserve">-live </w:t>
        </w:r>
      </w:hyperlink>
    </w:p>
    <w:p w14:paraId="7CDDD897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409" w:right="3707"/>
        <w:rPr>
          <w:rFonts w:ascii="Times New Roman" w:hAnsi="Times New Roman"/>
          <w:sz w:val="11"/>
          <w:szCs w:val="11"/>
        </w:rPr>
      </w:pPr>
    </w:p>
    <w:p w14:paraId="65CB21B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3707"/>
        <w:rPr>
          <w:rFonts w:ascii="Times New Roman" w:hAnsi="Times New Roman"/>
          <w:sz w:val="24"/>
          <w:szCs w:val="24"/>
        </w:rPr>
      </w:pPr>
    </w:p>
    <w:p w14:paraId="3CDA973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4"/>
          <w:sz w:val="19"/>
          <w:szCs w:val="19"/>
        </w:rPr>
        <w:t xml:space="preserve">[17] T. K. Sherwood, R. L. </w:t>
      </w:r>
      <w:proofErr w:type="spellStart"/>
      <w:r>
        <w:rPr>
          <w:rFonts w:ascii="Times New Roman" w:hAnsi="Times New Roman"/>
          <w:spacing w:val="4"/>
          <w:sz w:val="19"/>
          <w:szCs w:val="19"/>
        </w:rPr>
        <w:t>Pigford</w:t>
      </w:r>
      <w:proofErr w:type="spellEnd"/>
      <w:r>
        <w:rPr>
          <w:rFonts w:ascii="Times New Roman" w:hAnsi="Times New Roman"/>
          <w:spacing w:val="4"/>
          <w:sz w:val="19"/>
          <w:szCs w:val="19"/>
        </w:rPr>
        <w:t>,</w:t>
      </w:r>
      <w:hyperlink r:id="rId36" w:history="1">
        <w:r>
          <w:rPr>
            <w:rFonts w:ascii="Times New Roman" w:hAnsi="Times New Roman"/>
            <w:spacing w:val="4"/>
            <w:sz w:val="19"/>
            <w:szCs w:val="19"/>
          </w:rPr>
          <w:t xml:space="preserve"> Absorption and extraction. </w:t>
        </w:r>
        <w:proofErr w:type="spellStart"/>
        <w:r>
          <w:rPr>
            <w:rFonts w:ascii="Times New Roman" w:hAnsi="Times New Roman"/>
            <w:spacing w:val="4"/>
            <w:sz w:val="19"/>
            <w:szCs w:val="19"/>
          </w:rPr>
          <w:t>2d</w:t>
        </w:r>
        <w:proofErr w:type="spellEnd"/>
        <w:r>
          <w:rPr>
            <w:rFonts w:ascii="Times New Roman" w:hAnsi="Times New Roman"/>
            <w:spacing w:val="4"/>
            <w:sz w:val="19"/>
            <w:szCs w:val="19"/>
          </w:rPr>
          <w:t xml:space="preserve"> </w:t>
        </w:r>
        <w:proofErr w:type="spellStart"/>
        <w:proofErr w:type="gramStart"/>
        <w:r>
          <w:rPr>
            <w:rFonts w:ascii="Times New Roman" w:hAnsi="Times New Roman"/>
            <w:spacing w:val="4"/>
            <w:sz w:val="19"/>
            <w:szCs w:val="19"/>
          </w:rPr>
          <w:t>ed</w:t>
        </w:r>
        <w:proofErr w:type="spellEnd"/>
        <w:proofErr w:type="gramEnd"/>
        <w:r>
          <w:rPr>
            <w:rFonts w:ascii="Times New Roman" w:hAnsi="Times New Roman"/>
            <w:spacing w:val="4"/>
            <w:sz w:val="19"/>
            <w:szCs w:val="19"/>
          </w:rPr>
          <w:t xml:space="preserve">, </w:t>
        </w:r>
      </w:hyperlink>
    </w:p>
    <w:p w14:paraId="28E727D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6F0324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9"/>
          <w:szCs w:val="19"/>
        </w:rPr>
        <w:t xml:space="preserve">Chemical engineering series, New </w:t>
      </w:r>
      <w:proofErr w:type="gramStart"/>
      <w:r>
        <w:rPr>
          <w:rFonts w:ascii="Times New Roman" w:hAnsi="Times New Roman"/>
          <w:sz w:val="19"/>
          <w:szCs w:val="19"/>
        </w:rPr>
        <w:t>York :</w:t>
      </w:r>
      <w:proofErr w:type="gramEnd"/>
      <w:r>
        <w:rPr>
          <w:rFonts w:ascii="Times New Roman" w:hAnsi="Times New Roman"/>
          <w:sz w:val="19"/>
          <w:szCs w:val="19"/>
        </w:rPr>
        <w:t xml:space="preserve"> McGraw-Hill, 1952. </w:t>
      </w:r>
      <w:proofErr w:type="spellStart"/>
      <w:r>
        <w:rPr>
          <w:rFonts w:ascii="Times New Roman" w:hAnsi="Times New Roman"/>
          <w:sz w:val="19"/>
          <w:szCs w:val="19"/>
        </w:rPr>
        <w:t>2d</w:t>
      </w:r>
      <w:proofErr w:type="spellEnd"/>
      <w:r>
        <w:rPr>
          <w:rFonts w:ascii="Times New Roman" w:hAnsi="Times New Roman"/>
          <w:sz w:val="19"/>
          <w:szCs w:val="19"/>
        </w:rPr>
        <w:t xml:space="preserve"> ed., 1952, </w:t>
      </w:r>
    </w:p>
    <w:p w14:paraId="07C6B3F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CF2546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evans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>/Annex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TP156.A3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S5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1952 Accession Number: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tamug.107458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; Other </w:t>
      </w:r>
    </w:p>
    <w:p w14:paraId="279CFF8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4D03F80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Notes: Bibliography: pages 455-469.; Publication Type: Book; Physical </w:t>
      </w:r>
    </w:p>
    <w:p w14:paraId="2C4EBC1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391D9B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Description: 478 pages; Language: English;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LCCN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: 51012644;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OCLC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: </w:t>
      </w:r>
    </w:p>
    <w:p w14:paraId="6D5A909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4669801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5114"/>
        <w:rPr>
          <w:rFonts w:ascii="Times New Roman" w:hAnsi="Times New Roman"/>
          <w:spacing w:val="-6"/>
          <w:sz w:val="19"/>
          <w:szCs w:val="19"/>
        </w:rPr>
      </w:pPr>
      <w:r>
        <w:rPr>
          <w:rFonts w:ascii="Times New Roman" w:hAnsi="Times New Roman"/>
          <w:spacing w:val="-6"/>
          <w:sz w:val="19"/>
          <w:szCs w:val="19"/>
        </w:rPr>
        <w:t xml:space="preserve">00567332. </w:t>
      </w:r>
    </w:p>
    <w:p w14:paraId="5862E13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5114"/>
        <w:rPr>
          <w:rFonts w:ascii="Times New Roman" w:hAnsi="Times New Roman"/>
          <w:spacing w:val="-6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64670166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left="409" w:right="5114"/>
        <w:rPr>
          <w:rFonts w:ascii="Times New Roman" w:hAnsi="Times New Roman"/>
          <w:sz w:val="20"/>
          <w:szCs w:val="20"/>
        </w:rPr>
      </w:pPr>
    </w:p>
    <w:p w14:paraId="5EADA103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37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4606CCB3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0DE7DC5A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2" w:lineRule="exact"/>
        <w:ind w:left="784" w:right="70"/>
        <w:rPr>
          <w:rFonts w:ascii="Times New Roman" w:hAnsi="Times New Roman"/>
          <w:sz w:val="19"/>
          <w:szCs w:val="19"/>
        </w:rPr>
      </w:pPr>
    </w:p>
    <w:p w14:paraId="12FD1CB3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1342B4C1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011D0CA9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265 </w:t>
      </w:r>
    </w:p>
    <w:p w14:paraId="527B59E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6133E634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326"/>
        <w:rPr>
          <w:rFonts w:ascii="Times New Roman" w:hAnsi="Times New Roman"/>
          <w:sz w:val="24"/>
          <w:szCs w:val="24"/>
        </w:rPr>
      </w:pPr>
      <w:hyperlink r:id="rId38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cat03318a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&amp; </w:t>
        </w:r>
      </w:hyperlink>
    </w:p>
    <w:p w14:paraId="1F13398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326"/>
        <w:rPr>
          <w:rFonts w:ascii="Times New Roman" w:hAnsi="Times New Roman"/>
          <w:sz w:val="20"/>
          <w:szCs w:val="20"/>
        </w:rPr>
      </w:pPr>
    </w:p>
    <w:p w14:paraId="3F9395D6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3142"/>
        <w:rPr>
          <w:rFonts w:ascii="Times New Roman" w:hAnsi="Times New Roman"/>
          <w:sz w:val="24"/>
          <w:szCs w:val="24"/>
        </w:rPr>
      </w:pPr>
      <w:hyperlink r:id="rId39" w:history="1">
        <w:r w:rsidR="002979B1">
          <w:rPr>
            <w:rFonts w:ascii="Courier New" w:hAnsi="Courier New" w:cs="Courier New"/>
            <w:spacing w:val="-20"/>
            <w:sz w:val="19"/>
            <w:szCs w:val="19"/>
          </w:rPr>
          <w:t>AN=</w:t>
        </w:r>
        <w:proofErr w:type="spellStart"/>
        <w:r w:rsidR="002979B1">
          <w:rPr>
            <w:rFonts w:ascii="Courier New" w:hAnsi="Courier New" w:cs="Courier New"/>
            <w:spacing w:val="-20"/>
            <w:sz w:val="19"/>
            <w:szCs w:val="19"/>
          </w:rPr>
          <w:t>tamug.107458&amp;site</w:t>
        </w:r>
        <w:proofErr w:type="spellEnd"/>
        <w:r w:rsidR="002979B1">
          <w:rPr>
            <w:rFonts w:ascii="Courier New" w:hAnsi="Courier New" w:cs="Courier New"/>
            <w:spacing w:val="-20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0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0"/>
            <w:sz w:val="19"/>
            <w:szCs w:val="19"/>
          </w:rPr>
          <w:t xml:space="preserve">-live </w:t>
        </w:r>
      </w:hyperlink>
    </w:p>
    <w:p w14:paraId="1BE814C0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409" w:right="3142"/>
        <w:rPr>
          <w:rFonts w:ascii="Times New Roman" w:hAnsi="Times New Roman"/>
          <w:sz w:val="11"/>
          <w:szCs w:val="11"/>
        </w:rPr>
      </w:pPr>
    </w:p>
    <w:p w14:paraId="3170D3B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3142"/>
        <w:rPr>
          <w:rFonts w:ascii="Times New Roman" w:hAnsi="Times New Roman"/>
          <w:sz w:val="24"/>
          <w:szCs w:val="24"/>
        </w:rPr>
      </w:pPr>
    </w:p>
    <w:p w14:paraId="507684F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[18] J. T. Long,</w:t>
      </w:r>
      <w:hyperlink r:id="rId40" w:history="1">
        <w:r>
          <w:rPr>
            <w:rFonts w:ascii="Times New Roman" w:hAnsi="Times New Roman"/>
            <w:spacing w:val="1"/>
            <w:sz w:val="19"/>
            <w:szCs w:val="19"/>
          </w:rPr>
          <w:t xml:space="preserve"> Engineering for nuclear fuel reprocessing,</w:t>
        </w:r>
      </w:hyperlink>
      <w:r>
        <w:rPr>
          <w:rFonts w:ascii="Times New Roman" w:hAnsi="Times New Roman"/>
          <w:spacing w:val="1"/>
          <w:sz w:val="19"/>
          <w:szCs w:val="19"/>
        </w:rPr>
        <w:t xml:space="preserve"> New 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York :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Gordon </w:t>
      </w:r>
    </w:p>
    <w:p w14:paraId="6DD7089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6D723A8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 w:firstLine="40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and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Breach Science Publishers, [1967], 1967,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evans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/Annex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TK9360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.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L65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523D83BF" w14:textId="77777777" w:rsidR="00ED53C2" w:rsidRDefault="00ED53C2">
      <w:pPr>
        <w:widowControl w:val="0"/>
        <w:autoSpaceDE w:val="0"/>
        <w:autoSpaceDN w:val="0"/>
        <w:adjustRightInd w:val="0"/>
        <w:spacing w:after="0" w:line="315" w:lineRule="exact"/>
        <w:ind w:right="63" w:firstLine="409"/>
        <w:rPr>
          <w:rFonts w:ascii="Times New Roman" w:hAnsi="Times New Roman"/>
          <w:sz w:val="32"/>
          <w:szCs w:val="32"/>
        </w:rPr>
      </w:pPr>
    </w:p>
    <w:p w14:paraId="1CF423B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63" w:firstLine="409"/>
        <w:rPr>
          <w:rFonts w:ascii="Times New Roman" w:hAnsi="Times New Roman"/>
          <w:sz w:val="24"/>
          <w:szCs w:val="24"/>
        </w:rPr>
      </w:pPr>
    </w:p>
    <w:p w14:paraId="5D0AB11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14 </w:t>
      </w:r>
    </w:p>
    <w:p w14:paraId="7E39A7F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04EE5175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3067" w:firstLine="333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45B79FFD" w14:textId="77777777" w:rsidR="00ED53C2" w:rsidRDefault="00FA20B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1"/>
          <w:szCs w:val="21"/>
        </w:rPr>
      </w:pPr>
      <w:r>
        <w:rPr>
          <w:noProof/>
        </w:rPr>
        <w:lastRenderedPageBreak/>
        <w:pict w14:anchorId="19A08EAD">
          <v:shape id="_x0000_s1040" type="#_x0000_t75" style="position:absolute;margin-left:0;margin-top:0;width:612pt;height:11in;z-index:-3;mso-position-horizontal-relative:page;mso-position-vertical-relative:page" o:allowincell="f">
            <v:imagedata r:id="rId7" o:title=""/>
            <w10:wrap anchorx="page" anchory="page"/>
          </v:shape>
        </w:pict>
      </w:r>
    </w:p>
    <w:p w14:paraId="3081866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40CE61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DE3082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9BD4C5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270 </w:t>
      </w:r>
    </w:p>
    <w:p w14:paraId="6E265C9A" w14:textId="77777777" w:rsidR="00ED53C2" w:rsidRDefault="002979B1">
      <w:pPr>
        <w:widowControl w:val="0"/>
        <w:autoSpaceDE w:val="0"/>
        <w:autoSpaceDN w:val="0"/>
        <w:adjustRightInd w:val="0"/>
        <w:spacing w:after="0" w:line="253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  <w:r>
        <w:rPr>
          <w:rFonts w:ascii="Times New Roman" w:hAnsi="Times New Roman"/>
          <w:spacing w:val="2"/>
          <w:sz w:val="19"/>
          <w:szCs w:val="19"/>
        </w:rPr>
        <w:lastRenderedPageBreak/>
        <w:t xml:space="preserve">Accession Number: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tamug.711551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; Other Notes: "Prepared under the </w:t>
      </w:r>
    </w:p>
    <w:p w14:paraId="50BB665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053300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3"/>
          <w:sz w:val="19"/>
          <w:szCs w:val="19"/>
        </w:rPr>
        <w:t>auspices</w:t>
      </w:r>
      <w:proofErr w:type="gramEnd"/>
      <w:r>
        <w:rPr>
          <w:rFonts w:ascii="Times New Roman" w:hAnsi="Times New Roman"/>
          <w:spacing w:val="3"/>
          <w:sz w:val="19"/>
          <w:szCs w:val="19"/>
        </w:rPr>
        <w:t xml:space="preserve"> of Division of Technical Information, United States Atomic </w:t>
      </w:r>
    </w:p>
    <w:p w14:paraId="5266CE31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D01107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>Energy Commission.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";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Includes bibliographies.; Publication Type: Book; </w:t>
      </w:r>
    </w:p>
    <w:p w14:paraId="3CE220F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4A186FB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Physical Description: ix, 1023 </w:t>
      </w:r>
      <w:proofErr w:type="gramStart"/>
      <w:r>
        <w:rPr>
          <w:rFonts w:ascii="Times New Roman" w:hAnsi="Times New Roman"/>
          <w:spacing w:val="2"/>
          <w:sz w:val="19"/>
          <w:szCs w:val="19"/>
        </w:rPr>
        <w:t>pages :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illustrations ; 24 cm.; Language: </w:t>
      </w:r>
    </w:p>
    <w:p w14:paraId="268379B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CE1CD2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2361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English; </w:t>
      </w:r>
      <w:proofErr w:type="spellStart"/>
      <w:r>
        <w:rPr>
          <w:rFonts w:ascii="Times New Roman" w:hAnsi="Times New Roman"/>
          <w:sz w:val="19"/>
          <w:szCs w:val="19"/>
        </w:rPr>
        <w:t>LCCN</w:t>
      </w:r>
      <w:proofErr w:type="spellEnd"/>
      <w:r>
        <w:rPr>
          <w:rFonts w:ascii="Times New Roman" w:hAnsi="Times New Roman"/>
          <w:sz w:val="19"/>
          <w:szCs w:val="19"/>
        </w:rPr>
        <w:t xml:space="preserve">: 66028071; </w:t>
      </w:r>
      <w:proofErr w:type="spellStart"/>
      <w:r>
        <w:rPr>
          <w:rFonts w:ascii="Times New Roman" w:hAnsi="Times New Roman"/>
          <w:sz w:val="19"/>
          <w:szCs w:val="19"/>
        </w:rPr>
        <w:t>OCLC</w:t>
      </w:r>
      <w:proofErr w:type="spellEnd"/>
      <w:r>
        <w:rPr>
          <w:rFonts w:ascii="Times New Roman" w:hAnsi="Times New Roman"/>
          <w:sz w:val="19"/>
          <w:szCs w:val="19"/>
        </w:rPr>
        <w:t xml:space="preserve">: 00783040. </w:t>
      </w:r>
    </w:p>
    <w:p w14:paraId="1D874EC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2361"/>
        <w:rPr>
          <w:rFonts w:ascii="Times New Roman" w:hAnsi="Times New Roman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num="2" w:space="720" w:equalWidth="0">
            <w:col w:w="176" w:space="608"/>
            <w:col w:w="6535"/>
          </w:cols>
          <w:noEndnote/>
        </w:sectPr>
      </w:pPr>
    </w:p>
    <w:p w14:paraId="6AE6997C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right="2361"/>
        <w:rPr>
          <w:rFonts w:ascii="Times New Roman" w:hAnsi="Times New Roman"/>
          <w:sz w:val="20"/>
          <w:szCs w:val="20"/>
        </w:rPr>
      </w:pPr>
    </w:p>
    <w:p w14:paraId="2B9B1EC9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41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78F8DEDB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7E8A6F97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2" w:lineRule="exact"/>
        <w:ind w:left="784" w:right="70"/>
        <w:rPr>
          <w:rFonts w:ascii="Times New Roman" w:hAnsi="Times New Roman"/>
          <w:sz w:val="19"/>
          <w:szCs w:val="19"/>
        </w:rPr>
      </w:pPr>
    </w:p>
    <w:p w14:paraId="1FE7F3C3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207F35B7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240" w:lineRule="exact"/>
        <w:ind w:left="784" w:right="70"/>
        <w:rPr>
          <w:rFonts w:ascii="Times New Roman" w:hAnsi="Times New Roman"/>
          <w:sz w:val="24"/>
          <w:szCs w:val="24"/>
        </w:rPr>
      </w:pPr>
    </w:p>
    <w:p w14:paraId="4B3C77F5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275 </w:t>
      </w:r>
    </w:p>
    <w:p w14:paraId="69D2E0F8" w14:textId="77777777" w:rsidR="00ED53C2" w:rsidRDefault="00ED53C2">
      <w:pPr>
        <w:widowControl w:val="0"/>
        <w:autoSpaceDE w:val="0"/>
        <w:autoSpaceDN w:val="0"/>
        <w:adjustRightInd w:val="0"/>
        <w:spacing w:after="0" w:line="132" w:lineRule="exact"/>
        <w:ind w:left="17"/>
        <w:rPr>
          <w:rFonts w:ascii="Times New Roman" w:hAnsi="Times New Roman"/>
          <w:sz w:val="13"/>
          <w:szCs w:val="13"/>
        </w:rPr>
      </w:pPr>
    </w:p>
    <w:p w14:paraId="5A0D8AA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48DB6A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BA44FF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99DE01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8AAFF9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631C1BE5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8670A7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4085A4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F7B5B36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280 </w:t>
      </w:r>
    </w:p>
    <w:p w14:paraId="7A66FA2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5B97E50A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326"/>
        <w:rPr>
          <w:rFonts w:ascii="Times New Roman" w:hAnsi="Times New Roman"/>
          <w:sz w:val="24"/>
          <w:szCs w:val="24"/>
        </w:rPr>
      </w:pPr>
      <w:hyperlink r:id="rId42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cat03318a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&amp; </w:t>
        </w:r>
      </w:hyperlink>
    </w:p>
    <w:p w14:paraId="6D3A8B1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326"/>
        <w:rPr>
          <w:rFonts w:ascii="Times New Roman" w:hAnsi="Times New Roman"/>
          <w:sz w:val="20"/>
          <w:szCs w:val="20"/>
        </w:rPr>
      </w:pPr>
    </w:p>
    <w:p w14:paraId="79F61497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3142"/>
        <w:rPr>
          <w:rFonts w:ascii="Times New Roman" w:hAnsi="Times New Roman"/>
          <w:sz w:val="24"/>
          <w:szCs w:val="24"/>
        </w:rPr>
      </w:pPr>
      <w:hyperlink r:id="rId43" w:history="1">
        <w:r w:rsidR="002979B1">
          <w:rPr>
            <w:rFonts w:ascii="Courier New" w:hAnsi="Courier New" w:cs="Courier New"/>
            <w:spacing w:val="-20"/>
            <w:sz w:val="19"/>
            <w:szCs w:val="19"/>
          </w:rPr>
          <w:t>AN=</w:t>
        </w:r>
        <w:proofErr w:type="spellStart"/>
        <w:r w:rsidR="002979B1">
          <w:rPr>
            <w:rFonts w:ascii="Courier New" w:hAnsi="Courier New" w:cs="Courier New"/>
            <w:spacing w:val="-20"/>
            <w:sz w:val="19"/>
            <w:szCs w:val="19"/>
          </w:rPr>
          <w:t>tamug.711551&amp;site</w:t>
        </w:r>
        <w:proofErr w:type="spellEnd"/>
        <w:r w:rsidR="002979B1">
          <w:rPr>
            <w:rFonts w:ascii="Courier New" w:hAnsi="Courier New" w:cs="Courier New"/>
            <w:spacing w:val="-20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20"/>
            <w:sz w:val="19"/>
            <w:szCs w:val="19"/>
          </w:rPr>
          <w:t>eds</w:t>
        </w:r>
        <w:proofErr w:type="spellEnd"/>
        <w:r w:rsidR="002979B1">
          <w:rPr>
            <w:rFonts w:ascii="Courier New" w:hAnsi="Courier New" w:cs="Courier New"/>
            <w:spacing w:val="-20"/>
            <w:sz w:val="19"/>
            <w:szCs w:val="19"/>
          </w:rPr>
          <w:t xml:space="preserve">-live </w:t>
        </w:r>
      </w:hyperlink>
    </w:p>
    <w:p w14:paraId="7080EA26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409" w:right="3142"/>
        <w:rPr>
          <w:rFonts w:ascii="Times New Roman" w:hAnsi="Times New Roman"/>
          <w:sz w:val="11"/>
          <w:szCs w:val="11"/>
        </w:rPr>
      </w:pPr>
    </w:p>
    <w:p w14:paraId="1CA3B96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3142"/>
        <w:rPr>
          <w:rFonts w:ascii="Times New Roman" w:hAnsi="Times New Roman"/>
          <w:sz w:val="24"/>
          <w:szCs w:val="24"/>
        </w:rPr>
      </w:pPr>
    </w:p>
    <w:p w14:paraId="500C7929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hyperlink r:id="rId44" w:history="1">
        <w:r w:rsidR="002979B1">
          <w:rPr>
            <w:rFonts w:ascii="Times New Roman" w:hAnsi="Times New Roman"/>
            <w:spacing w:val="2"/>
            <w:sz w:val="19"/>
            <w:szCs w:val="19"/>
          </w:rPr>
          <w:t>[19]</w:t>
        </w:r>
      </w:hyperlink>
      <w:r w:rsidR="002979B1">
        <w:rPr>
          <w:rFonts w:ascii="Times New Roman" w:hAnsi="Times New Roman"/>
          <w:spacing w:val="2"/>
          <w:sz w:val="24"/>
          <w:szCs w:val="24"/>
        </w:rPr>
        <w:t xml:space="preserve"> R. H. Perry, D. W. Green,</w:t>
      </w:r>
      <w:hyperlink r:id="rId45" w:history="1">
        <w:r w:rsidR="002979B1">
          <w:rPr>
            <w:rFonts w:ascii="Times New Roman" w:hAnsi="Times New Roman"/>
            <w:spacing w:val="2"/>
            <w:sz w:val="24"/>
            <w:szCs w:val="24"/>
          </w:rPr>
          <w:t xml:space="preserve"> Perry's chemical engineers' handbook. 8th </w:t>
        </w:r>
      </w:hyperlink>
    </w:p>
    <w:p w14:paraId="0991047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B644822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hyperlink r:id="rId46" w:history="1">
        <w:proofErr w:type="spellStart"/>
        <w:proofErr w:type="gramStart"/>
        <w:r w:rsidR="002979B1">
          <w:rPr>
            <w:rFonts w:ascii="Times New Roman" w:hAnsi="Times New Roman"/>
            <w:spacing w:val="3"/>
            <w:sz w:val="19"/>
            <w:szCs w:val="19"/>
          </w:rPr>
          <w:t>ed</w:t>
        </w:r>
        <w:proofErr w:type="spellEnd"/>
        <w:proofErr w:type="gramEnd"/>
        <w:r w:rsidR="002979B1">
          <w:rPr>
            <w:rFonts w:ascii="Times New Roman" w:hAnsi="Times New Roman"/>
            <w:spacing w:val="3"/>
            <w:sz w:val="19"/>
            <w:szCs w:val="19"/>
          </w:rPr>
          <w:t>,</w:t>
        </w:r>
      </w:hyperlink>
      <w:r w:rsidR="002979B1">
        <w:rPr>
          <w:rFonts w:ascii="Times New Roman" w:hAnsi="Times New Roman"/>
          <w:spacing w:val="3"/>
          <w:sz w:val="20"/>
          <w:szCs w:val="20"/>
        </w:rPr>
        <w:t xml:space="preserve"> New York : McGraw-Hill, [2008] 8th ed. / prepared by a </w:t>
      </w:r>
      <w:proofErr w:type="spellStart"/>
      <w:r w:rsidR="002979B1">
        <w:rPr>
          <w:rFonts w:ascii="Times New Roman" w:hAnsi="Times New Roman"/>
          <w:spacing w:val="3"/>
          <w:sz w:val="20"/>
          <w:szCs w:val="20"/>
        </w:rPr>
        <w:t>staf</w:t>
      </w:r>
      <w:proofErr w:type="spellEnd"/>
      <w:r w:rsidR="002979B1">
        <w:rPr>
          <w:rFonts w:ascii="Times New Roman" w:hAnsi="Times New Roman"/>
          <w:spacing w:val="3"/>
          <w:sz w:val="20"/>
          <w:szCs w:val="20"/>
        </w:rPr>
        <w:t xml:space="preserve"> of </w:t>
      </w:r>
    </w:p>
    <w:p w14:paraId="712FF519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57DABB7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specialists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under the editorial direction of editor-in-chief, Don W. Green, </w:t>
      </w:r>
    </w:p>
    <w:p w14:paraId="7D578A8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26AD21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late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editor, Robert H. Perry., 2008, available Online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TP151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.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P45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2008eb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7709621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3E04E1A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Accession Number: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tamug.3756052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; Corporate Authors: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ebrary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Inc.; </w:t>
      </w:r>
    </w:p>
    <w:p w14:paraId="5C5085E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182CB88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Other Notes: Electronic 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resource.;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Includes bibliographical references and </w:t>
      </w:r>
    </w:p>
    <w:p w14:paraId="06B081F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3C77AA6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index.;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Electronic reproduction. Palo Alto, Calif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. :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ebrary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2009. Available </w:t>
      </w:r>
    </w:p>
    <w:p w14:paraId="55D186B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22ADF8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19"/>
          <w:szCs w:val="19"/>
        </w:rPr>
        <w:t>via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World Wide Web. Access may be limited to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ebrary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afliated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libraries</w:t>
      </w:r>
      <w:proofErr w:type="gramStart"/>
      <w:r>
        <w:rPr>
          <w:rFonts w:ascii="Times New Roman" w:hAnsi="Times New Roman"/>
          <w:spacing w:val="1"/>
          <w:sz w:val="19"/>
          <w:szCs w:val="19"/>
        </w:rPr>
        <w:t>.;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</w:t>
      </w:r>
    </w:p>
    <w:p w14:paraId="21CDC982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6EB8520C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pacing w:val="1"/>
          <w:sz w:val="19"/>
          <w:szCs w:val="19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Publication Type: Book, eBook; Physical Description: 1 volume (various </w:t>
      </w:r>
    </w:p>
    <w:p w14:paraId="30307DB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pacing w:val="1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4F528EF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2D44A01C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1797"/>
        <w:rPr>
          <w:rFonts w:ascii="Times New Roman" w:hAnsi="Times New Roman"/>
          <w:spacing w:val="1"/>
          <w:sz w:val="19"/>
          <w:szCs w:val="1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285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pagings</w:t>
      </w:r>
      <w:proofErr w:type="spellEnd"/>
      <w:proofErr w:type="gramStart"/>
      <w:r>
        <w:rPr>
          <w:rFonts w:ascii="Times New Roman" w:hAnsi="Times New Roman"/>
          <w:spacing w:val="1"/>
          <w:sz w:val="19"/>
          <w:szCs w:val="19"/>
        </w:rPr>
        <w:t>) :</w:t>
      </w:r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illustrations ; 27 cm.; Language: English. </w:t>
      </w:r>
    </w:p>
    <w:p w14:paraId="3CBF12FC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204" w:lineRule="exact"/>
        <w:ind w:left="17" w:right="1797"/>
        <w:rPr>
          <w:rFonts w:ascii="Times New Roman" w:hAnsi="Times New Roman"/>
          <w:sz w:val="20"/>
          <w:szCs w:val="20"/>
        </w:rPr>
      </w:pPr>
    </w:p>
    <w:p w14:paraId="09482BF6" w14:textId="77777777" w:rsidR="00ED53C2" w:rsidRDefault="002979B1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pacing w:val="-18"/>
          <w:sz w:val="24"/>
          <w:szCs w:val="24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URL </w:t>
      </w:r>
      <w:r>
        <w:rPr>
          <w:rFonts w:ascii="Times New Roman" w:hAnsi="Times New Roman"/>
          <w:sz w:val="24"/>
          <w:szCs w:val="24"/>
        </w:rPr>
        <w:tab/>
      </w:r>
      <w:hyperlink r:id="rId47" w:history="1">
        <w:r>
          <w:rPr>
            <w:rFonts w:ascii="Courier New" w:hAnsi="Courier New" w:cs="Courier New"/>
            <w:spacing w:val="-18"/>
            <w:sz w:val="19"/>
            <w:szCs w:val="19"/>
          </w:rPr>
          <w:t xml:space="preserve">http://lib-ezproxy.tamu.edu:2048/login?url=http: </w:t>
        </w:r>
      </w:hyperlink>
    </w:p>
    <w:p w14:paraId="30CB2AC0" w14:textId="77777777" w:rsidR="00ED53C2" w:rsidRDefault="00ED53C2">
      <w:pPr>
        <w:widowControl w:val="0"/>
        <w:tabs>
          <w:tab w:val="left" w:pos="2209"/>
        </w:tabs>
        <w:autoSpaceDE w:val="0"/>
        <w:autoSpaceDN w:val="0"/>
        <w:adjustRightInd w:val="0"/>
        <w:spacing w:after="0" w:line="199" w:lineRule="exact"/>
        <w:ind w:left="784" w:right="70"/>
        <w:rPr>
          <w:rFonts w:ascii="Times New Roman" w:hAnsi="Times New Roman"/>
          <w:sz w:val="20"/>
          <w:szCs w:val="20"/>
        </w:rPr>
      </w:pPr>
    </w:p>
    <w:p w14:paraId="7D33CBEE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326"/>
        <w:rPr>
          <w:rFonts w:ascii="Times New Roman" w:hAnsi="Times New Roman"/>
          <w:sz w:val="24"/>
          <w:szCs w:val="24"/>
        </w:rPr>
      </w:pPr>
      <w:hyperlink r:id="rId48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//search.ebscohost.com/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login.aspx?direct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true&amp;db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cat03318a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&amp; </w:t>
        </w:r>
      </w:hyperlink>
    </w:p>
    <w:p w14:paraId="472374E7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326"/>
        <w:rPr>
          <w:rFonts w:ascii="Times New Roman" w:hAnsi="Times New Roman"/>
          <w:sz w:val="20"/>
          <w:szCs w:val="20"/>
        </w:rPr>
      </w:pPr>
    </w:p>
    <w:p w14:paraId="36489D1B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403"/>
        <w:rPr>
          <w:rFonts w:ascii="Times New Roman" w:hAnsi="Times New Roman"/>
          <w:sz w:val="24"/>
          <w:szCs w:val="24"/>
        </w:rPr>
      </w:pPr>
      <w:hyperlink r:id="rId49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AN=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tamug.3756052&amp;site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>=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eds-livehttp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://lib-ezproxy.tamu.edu: </w:t>
        </w:r>
      </w:hyperlink>
    </w:p>
    <w:p w14:paraId="1ABFF0D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403"/>
        <w:rPr>
          <w:rFonts w:ascii="Times New Roman" w:hAnsi="Times New Roman"/>
          <w:sz w:val="20"/>
          <w:szCs w:val="20"/>
        </w:rPr>
      </w:pPr>
    </w:p>
    <w:p w14:paraId="5086843A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784" w:right="515"/>
        <w:rPr>
          <w:rFonts w:ascii="Times New Roman" w:hAnsi="Times New Roman"/>
          <w:spacing w:val="-19"/>
          <w:sz w:val="20"/>
          <w:szCs w:val="20"/>
        </w:rPr>
      </w:pPr>
      <w:hyperlink r:id="rId50" w:history="1">
        <w:r w:rsidR="002979B1">
          <w:rPr>
            <w:rFonts w:ascii="Courier New" w:hAnsi="Courier New" w:cs="Courier New"/>
            <w:spacing w:val="-19"/>
            <w:sz w:val="19"/>
            <w:szCs w:val="19"/>
          </w:rPr>
          <w:t>2048/</w:t>
        </w:r>
        <w:proofErr w:type="spellStart"/>
        <w:r w:rsidR="002979B1">
          <w:rPr>
            <w:rFonts w:ascii="Courier New" w:hAnsi="Courier New" w:cs="Courier New"/>
            <w:spacing w:val="-19"/>
            <w:sz w:val="19"/>
            <w:szCs w:val="19"/>
          </w:rPr>
          <w:t>login?url</w:t>
        </w:r>
        <w:proofErr w:type="spellEnd"/>
        <w:r w:rsidR="002979B1">
          <w:rPr>
            <w:rFonts w:ascii="Courier New" w:hAnsi="Courier New" w:cs="Courier New"/>
            <w:spacing w:val="-19"/>
            <w:sz w:val="19"/>
            <w:szCs w:val="19"/>
          </w:rPr>
          <w:t xml:space="preserve">=http://site.ebrary.com/lib/tamu/docDetail. </w:t>
        </w:r>
      </w:hyperlink>
    </w:p>
    <w:p w14:paraId="538B7A0A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515"/>
        <w:rPr>
          <w:rFonts w:ascii="Times New Roman" w:hAnsi="Times New Roman"/>
          <w:sz w:val="20"/>
          <w:szCs w:val="20"/>
        </w:rPr>
      </w:pPr>
    </w:p>
    <w:p w14:paraId="28D5AAB9" w14:textId="77777777" w:rsidR="00ED53C2" w:rsidRDefault="002979B1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99" w:lineRule="exact"/>
        <w:ind w:left="17" w:right="3904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290 </w:t>
      </w:r>
      <w:r>
        <w:rPr>
          <w:rFonts w:ascii="Times New Roman" w:hAnsi="Times New Roman"/>
          <w:sz w:val="24"/>
          <w:szCs w:val="24"/>
        </w:rPr>
        <w:tab/>
      </w:r>
      <w:hyperlink r:id="rId51" w:history="1">
        <w:proofErr w:type="spellStart"/>
        <w:r>
          <w:rPr>
            <w:rFonts w:ascii="Courier New" w:hAnsi="Courier New" w:cs="Courier New"/>
            <w:spacing w:val="-21"/>
            <w:sz w:val="19"/>
            <w:szCs w:val="19"/>
          </w:rPr>
          <w:t>action</w:t>
        </w:r>
        <w:proofErr w:type="gramStart"/>
        <w:r>
          <w:rPr>
            <w:rFonts w:ascii="Courier New" w:hAnsi="Courier New" w:cs="Courier New"/>
            <w:spacing w:val="-21"/>
            <w:sz w:val="19"/>
            <w:szCs w:val="19"/>
          </w:rPr>
          <w:t>?docID</w:t>
        </w:r>
        <w:proofErr w:type="spellEnd"/>
        <w:proofErr w:type="gramEnd"/>
        <w:r>
          <w:rPr>
            <w:rFonts w:ascii="Courier New" w:hAnsi="Courier New" w:cs="Courier New"/>
            <w:spacing w:val="-21"/>
            <w:sz w:val="19"/>
            <w:szCs w:val="19"/>
          </w:rPr>
          <w:t xml:space="preserve">=10211725 </w:t>
        </w:r>
      </w:hyperlink>
    </w:p>
    <w:p w14:paraId="280353ED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113" w:lineRule="exact"/>
        <w:ind w:left="17" w:right="3904"/>
        <w:rPr>
          <w:rFonts w:ascii="Times New Roman" w:hAnsi="Times New Roman"/>
          <w:sz w:val="11"/>
          <w:szCs w:val="11"/>
        </w:rPr>
      </w:pPr>
    </w:p>
    <w:p w14:paraId="22B760F9" w14:textId="77777777" w:rsidR="00ED53C2" w:rsidRDefault="00ED53C2">
      <w:pPr>
        <w:widowControl w:val="0"/>
        <w:tabs>
          <w:tab w:val="left" w:pos="778"/>
        </w:tabs>
        <w:autoSpaceDE w:val="0"/>
        <w:autoSpaceDN w:val="0"/>
        <w:adjustRightInd w:val="0"/>
        <w:spacing w:after="0" w:line="240" w:lineRule="exact"/>
        <w:ind w:left="17" w:right="3904"/>
        <w:rPr>
          <w:rFonts w:ascii="Times New Roman" w:hAnsi="Times New Roman"/>
          <w:sz w:val="24"/>
          <w:szCs w:val="24"/>
        </w:rPr>
      </w:pPr>
    </w:p>
    <w:p w14:paraId="700FFAE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63" w:firstLine="3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19"/>
          <w:szCs w:val="19"/>
        </w:rPr>
        <w:t xml:space="preserve">[20] E. Collins, D. Campbell, L.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Felker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, Measurement of achievable </w:t>
      </w:r>
      <w:proofErr w:type="spellStart"/>
      <w:r>
        <w:rPr>
          <w:rFonts w:ascii="Times New Roman" w:hAnsi="Times New Roman"/>
          <w:spacing w:val="2"/>
          <w:sz w:val="19"/>
          <w:szCs w:val="19"/>
        </w:rPr>
        <w:t>pluto</w:t>
      </w:r>
      <w:proofErr w:type="spellEnd"/>
      <w:r>
        <w:rPr>
          <w:rFonts w:ascii="Times New Roman" w:hAnsi="Times New Roman"/>
          <w:spacing w:val="2"/>
          <w:sz w:val="19"/>
          <w:szCs w:val="19"/>
        </w:rPr>
        <w:t xml:space="preserve">- </w:t>
      </w:r>
    </w:p>
    <w:p w14:paraId="301A91CB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17" w:right="63" w:firstLine="358"/>
        <w:rPr>
          <w:rFonts w:ascii="Times New Roman" w:hAnsi="Times New Roman"/>
          <w:sz w:val="20"/>
          <w:szCs w:val="20"/>
        </w:rPr>
      </w:pPr>
    </w:p>
    <w:p w14:paraId="0657F30A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nium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decontamination from gallium by means of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purex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solvent extraction, </w:t>
      </w:r>
    </w:p>
    <w:p w14:paraId="7713756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408B3DF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84" w:right="1551"/>
        <w:rPr>
          <w:rFonts w:ascii="Times New Roman" w:hAnsi="Times New Roman"/>
          <w:spacing w:val="1"/>
          <w:sz w:val="19"/>
          <w:szCs w:val="19"/>
        </w:rPr>
      </w:pPr>
      <w:proofErr w:type="spellStart"/>
      <w:r>
        <w:rPr>
          <w:rFonts w:ascii="Times New Roman" w:hAnsi="Times New Roman"/>
          <w:spacing w:val="1"/>
          <w:sz w:val="19"/>
          <w:szCs w:val="19"/>
        </w:rPr>
        <w:t>ORNL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/TM-1999/312, Oak Ridge National Laboratory. </w:t>
      </w:r>
    </w:p>
    <w:p w14:paraId="38D609D2" w14:textId="77777777" w:rsidR="00ED53C2" w:rsidRDefault="00ED53C2">
      <w:pPr>
        <w:widowControl w:val="0"/>
        <w:autoSpaceDE w:val="0"/>
        <w:autoSpaceDN w:val="0"/>
        <w:adjustRightInd w:val="0"/>
        <w:spacing w:after="0" w:line="154" w:lineRule="exact"/>
        <w:ind w:left="784" w:right="1551"/>
        <w:rPr>
          <w:rFonts w:ascii="Times New Roman" w:hAnsi="Times New Roman"/>
          <w:sz w:val="15"/>
          <w:szCs w:val="15"/>
        </w:rPr>
      </w:pPr>
    </w:p>
    <w:p w14:paraId="0643A13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1551"/>
        <w:rPr>
          <w:rFonts w:ascii="Times New Roman" w:hAnsi="Times New Roman"/>
          <w:sz w:val="24"/>
          <w:szCs w:val="24"/>
        </w:rPr>
      </w:pPr>
    </w:p>
    <w:p w14:paraId="6B8DAD3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1551"/>
        <w:rPr>
          <w:rFonts w:ascii="Times New Roman" w:hAnsi="Times New Roman"/>
          <w:sz w:val="24"/>
          <w:szCs w:val="24"/>
        </w:rPr>
      </w:pPr>
    </w:p>
    <w:p w14:paraId="353A6A0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1551"/>
        <w:rPr>
          <w:rFonts w:ascii="Times New Roman" w:hAnsi="Times New Roman"/>
          <w:sz w:val="24"/>
          <w:szCs w:val="24"/>
        </w:rPr>
      </w:pPr>
    </w:p>
    <w:p w14:paraId="1D02429F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15 </w:t>
      </w:r>
    </w:p>
    <w:p w14:paraId="7AC28A73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144662EE" w14:textId="77777777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375" w:right="63"/>
        <w:rPr>
          <w:rFonts w:ascii="Times New Roman" w:hAnsi="Times New Roman"/>
          <w:spacing w:val="2"/>
          <w:sz w:val="19"/>
          <w:szCs w:val="19"/>
        </w:rPr>
      </w:pPr>
      <w:r>
        <w:rPr>
          <w:noProof/>
        </w:rPr>
        <w:lastRenderedPageBreak/>
        <w:pict w14:anchorId="3F8E3ABF">
          <v:shape id="_x0000_s1041" type="#_x0000_t75" style="position:absolute;left:0;text-align:left;margin-left:0;margin-top:0;width:612pt;height:11in;z-index:-2;mso-position-horizontal-relative:page;mso-position-vertical-relative:page" o:allowincell="f">
            <v:imagedata r:id="rId7" o:title=""/>
            <w10:wrap anchorx="page" anchory="page"/>
          </v:shape>
        </w:pict>
      </w:r>
      <w:r w:rsidR="002979B1">
        <w:rPr>
          <w:rFonts w:ascii="Times New Roman" w:hAnsi="Times New Roman"/>
          <w:spacing w:val="2"/>
          <w:sz w:val="19"/>
          <w:szCs w:val="19"/>
        </w:rPr>
        <w:t xml:space="preserve">[21] F. S. Michael, D. L. Jack, Nuclear fuel reprocessing - </w:t>
      </w:r>
      <w:proofErr w:type="spellStart"/>
      <w:r w:rsidR="002979B1">
        <w:rPr>
          <w:rFonts w:ascii="Times New Roman" w:hAnsi="Times New Roman"/>
          <w:spacing w:val="2"/>
          <w:sz w:val="19"/>
          <w:szCs w:val="19"/>
        </w:rPr>
        <w:t>inl</w:t>
      </w:r>
      <w:proofErr w:type="spellEnd"/>
      <w:r w:rsidR="002979B1">
        <w:rPr>
          <w:rFonts w:ascii="Times New Roman" w:hAnsi="Times New Roman"/>
          <w:spacing w:val="2"/>
          <w:sz w:val="19"/>
          <w:szCs w:val="19"/>
        </w:rPr>
        <w:t>/</w:t>
      </w:r>
      <w:proofErr w:type="spellStart"/>
      <w:r w:rsidR="002979B1">
        <w:rPr>
          <w:rFonts w:ascii="Times New Roman" w:hAnsi="Times New Roman"/>
          <w:spacing w:val="2"/>
          <w:sz w:val="19"/>
          <w:szCs w:val="19"/>
        </w:rPr>
        <w:t>ext</w:t>
      </w:r>
      <w:proofErr w:type="spellEnd"/>
      <w:r w:rsidR="002979B1">
        <w:rPr>
          <w:rFonts w:ascii="Times New Roman" w:hAnsi="Times New Roman"/>
          <w:spacing w:val="2"/>
          <w:sz w:val="19"/>
          <w:szCs w:val="19"/>
        </w:rPr>
        <w:t xml:space="preserve">-10-17753 </w:t>
      </w:r>
    </w:p>
    <w:p w14:paraId="6B4DEF64" w14:textId="77777777" w:rsidR="00ED53C2" w:rsidRDefault="00ED53C2">
      <w:pPr>
        <w:widowControl w:val="0"/>
        <w:autoSpaceDE w:val="0"/>
        <w:autoSpaceDN w:val="0"/>
        <w:adjustRightInd w:val="0"/>
        <w:spacing w:after="0" w:line="253" w:lineRule="exact"/>
        <w:ind w:left="375" w:right="63"/>
        <w:rPr>
          <w:rFonts w:ascii="Times New Roman" w:hAnsi="Times New Roman"/>
          <w:spacing w:val="2"/>
          <w:sz w:val="19"/>
          <w:szCs w:val="19"/>
        </w:rPr>
        <w:sectPr w:rsidR="00ED53C2"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27E5D29B" w14:textId="77777777" w:rsidR="00ED53C2" w:rsidRDefault="00ED53C2">
      <w:pPr>
        <w:widowControl w:val="0"/>
        <w:autoSpaceDE w:val="0"/>
        <w:autoSpaceDN w:val="0"/>
        <w:adjustRightInd w:val="0"/>
        <w:spacing w:after="0" w:line="279" w:lineRule="exact"/>
        <w:ind w:left="375" w:right="63"/>
        <w:rPr>
          <w:rFonts w:ascii="Times New Roman" w:hAnsi="Times New Roman"/>
          <w:sz w:val="28"/>
          <w:szCs w:val="28"/>
        </w:rPr>
      </w:pPr>
    </w:p>
    <w:p w14:paraId="36CD40C7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295 </w:t>
      </w:r>
    </w:p>
    <w:p w14:paraId="7B3ADC2B" w14:textId="77777777" w:rsidR="00ED53C2" w:rsidRDefault="00ED53C2">
      <w:pPr>
        <w:widowControl w:val="0"/>
        <w:autoSpaceDE w:val="0"/>
        <w:autoSpaceDN w:val="0"/>
        <w:adjustRightInd w:val="0"/>
        <w:spacing w:after="0" w:line="292" w:lineRule="exact"/>
        <w:ind w:left="17"/>
        <w:rPr>
          <w:rFonts w:ascii="Times New Roman" w:hAnsi="Times New Roman"/>
          <w:sz w:val="29"/>
          <w:szCs w:val="29"/>
        </w:rPr>
      </w:pPr>
    </w:p>
    <w:p w14:paraId="1C1D619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E34F2E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0588CF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2023FCC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FA42D9D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876AE0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BFF6C7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0F1830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C3C5D04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300 </w:t>
      </w:r>
    </w:p>
    <w:p w14:paraId="52C92224" w14:textId="77777777" w:rsidR="00ED53C2" w:rsidRDefault="002979B1">
      <w:pPr>
        <w:widowControl w:val="0"/>
        <w:autoSpaceDE w:val="0"/>
        <w:autoSpaceDN w:val="0"/>
        <w:adjustRightInd w:val="0"/>
        <w:spacing w:after="0" w:line="204" w:lineRule="exact"/>
        <w:ind w:left="17"/>
        <w:rPr>
          <w:rFonts w:ascii="Times New Roman" w:hAnsi="Times New Roman"/>
          <w:sz w:val="20"/>
          <w:szCs w:val="20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092FA80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3509" w:firstLine="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4"/>
          <w:sz w:val="19"/>
          <w:szCs w:val="19"/>
        </w:rPr>
        <w:t>(2010).</w:t>
      </w:r>
      <w:hyperlink r:id="rId52" w:history="1">
        <w:r>
          <w:rPr>
            <w:rFonts w:ascii="Courier New" w:hAnsi="Courier New" w:cs="Courier New"/>
            <w:spacing w:val="-14"/>
            <w:sz w:val="19"/>
            <w:szCs w:val="19"/>
          </w:rPr>
          <w:t xml:space="preserve"> </w:t>
        </w:r>
        <w:proofErr w:type="spellStart"/>
        <w:r>
          <w:rPr>
            <w:rFonts w:ascii="Courier New" w:hAnsi="Courier New" w:cs="Courier New"/>
            <w:spacing w:val="-14"/>
            <w:sz w:val="19"/>
            <w:szCs w:val="19"/>
          </w:rPr>
          <w:t>doi</w:t>
        </w:r>
        <w:proofErr w:type="gramStart"/>
        <w:r>
          <w:rPr>
            <w:rFonts w:ascii="Courier New" w:hAnsi="Courier New" w:cs="Courier New"/>
            <w:spacing w:val="-14"/>
            <w:sz w:val="19"/>
            <w:szCs w:val="19"/>
          </w:rPr>
          <w:t>:10.2172</w:t>
        </w:r>
        <w:proofErr w:type="spellEnd"/>
        <w:proofErr w:type="gramEnd"/>
        <w:r>
          <w:rPr>
            <w:rFonts w:ascii="Courier New" w:hAnsi="Courier New" w:cs="Courier New"/>
            <w:spacing w:val="-14"/>
            <w:sz w:val="19"/>
            <w:szCs w:val="19"/>
          </w:rPr>
          <w:t>/974763</w:t>
        </w:r>
        <w:r>
          <w:rPr>
            <w:rFonts w:ascii="Times New Roman" w:hAnsi="Times New Roman"/>
            <w:spacing w:val="-14"/>
            <w:sz w:val="19"/>
            <w:szCs w:val="19"/>
          </w:rPr>
          <w:t xml:space="preserve">. </w:t>
        </w:r>
      </w:hyperlink>
    </w:p>
    <w:p w14:paraId="044EE6EC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right="3509" w:firstLine="409"/>
        <w:rPr>
          <w:rFonts w:ascii="Times New Roman" w:hAnsi="Times New Roman"/>
          <w:sz w:val="11"/>
          <w:szCs w:val="11"/>
        </w:rPr>
      </w:pPr>
    </w:p>
    <w:p w14:paraId="61FDAA4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3509" w:firstLine="409"/>
        <w:rPr>
          <w:rFonts w:ascii="Times New Roman" w:hAnsi="Times New Roman"/>
          <w:sz w:val="24"/>
          <w:szCs w:val="24"/>
        </w:rPr>
      </w:pPr>
    </w:p>
    <w:p w14:paraId="5B7B1926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[22] M. Swinney, Experimental and computational assessment of trace nuclide </w:t>
      </w:r>
    </w:p>
    <w:p w14:paraId="1C80A41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E23E5AB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2"/>
          <w:sz w:val="19"/>
          <w:szCs w:val="19"/>
        </w:rPr>
        <w:t>ratios</w:t>
      </w:r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in weapons grade plutonium for nuclear forensics analysis, Ph.D. </w:t>
      </w:r>
    </w:p>
    <w:p w14:paraId="122E8666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0"/>
          <w:szCs w:val="20"/>
        </w:rPr>
      </w:pPr>
    </w:p>
    <w:p w14:paraId="1DE6B027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305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thesis</w:t>
      </w:r>
      <w:proofErr w:type="gramEnd"/>
      <w:r>
        <w:rPr>
          <w:rFonts w:ascii="Times New Roman" w:hAnsi="Times New Roman"/>
          <w:sz w:val="19"/>
          <w:szCs w:val="19"/>
        </w:rPr>
        <w:t xml:space="preserve">, Texas AM University (2016). </w:t>
      </w:r>
    </w:p>
    <w:p w14:paraId="36008B61" w14:textId="77777777" w:rsidR="00ED53C2" w:rsidRDefault="00ED53C2">
      <w:pPr>
        <w:widowControl w:val="0"/>
        <w:autoSpaceDE w:val="0"/>
        <w:autoSpaceDN w:val="0"/>
        <w:adjustRightInd w:val="0"/>
        <w:spacing w:after="0" w:line="124" w:lineRule="exact"/>
        <w:ind w:left="409" w:right="3052"/>
        <w:rPr>
          <w:rFonts w:ascii="Times New Roman" w:hAnsi="Times New Roman"/>
          <w:sz w:val="12"/>
          <w:szCs w:val="12"/>
        </w:rPr>
      </w:pPr>
    </w:p>
    <w:p w14:paraId="4DEFDF7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3052"/>
        <w:rPr>
          <w:rFonts w:ascii="Times New Roman" w:hAnsi="Times New Roman"/>
          <w:sz w:val="24"/>
          <w:szCs w:val="24"/>
        </w:rPr>
      </w:pPr>
    </w:p>
    <w:p w14:paraId="065C4F78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hyperlink r:id="rId53" w:history="1">
        <w:r w:rsidR="002979B1">
          <w:rPr>
            <w:rFonts w:ascii="Times New Roman" w:hAnsi="Times New Roman"/>
            <w:spacing w:val="1"/>
            <w:sz w:val="19"/>
            <w:szCs w:val="19"/>
          </w:rPr>
          <w:t>[23]</w:t>
        </w:r>
      </w:hyperlink>
      <w:r w:rsidR="002979B1">
        <w:rPr>
          <w:rFonts w:ascii="Times New Roman" w:hAnsi="Times New Roman"/>
          <w:spacing w:val="1"/>
          <w:sz w:val="24"/>
          <w:szCs w:val="24"/>
        </w:rPr>
        <w:t xml:space="preserve"> Chemicals and Laboratory Equipment, </w:t>
      </w:r>
      <w:proofErr w:type="spellStart"/>
      <w:r w:rsidR="002979B1">
        <w:rPr>
          <w:rFonts w:ascii="Times New Roman" w:hAnsi="Times New Roman"/>
          <w:spacing w:val="1"/>
          <w:sz w:val="24"/>
          <w:szCs w:val="24"/>
        </w:rPr>
        <w:t>howpublished</w:t>
      </w:r>
      <w:proofErr w:type="spellEnd"/>
      <w:r w:rsidR="002979B1">
        <w:rPr>
          <w:rFonts w:ascii="Times New Roman" w:hAnsi="Times New Roman"/>
          <w:spacing w:val="1"/>
          <w:sz w:val="24"/>
          <w:szCs w:val="24"/>
        </w:rPr>
        <w:t xml:space="preserve"> =</w:t>
      </w:r>
      <w:hyperlink r:id="rId54" w:history="1">
        <w:r w:rsidR="002979B1">
          <w:rPr>
            <w:rFonts w:ascii="Courier New" w:hAnsi="Courier New" w:cs="Courier New"/>
            <w:spacing w:val="1"/>
            <w:sz w:val="24"/>
            <w:szCs w:val="24"/>
          </w:rPr>
          <w:t xml:space="preserve"> http://www. </w:t>
        </w:r>
      </w:hyperlink>
    </w:p>
    <w:p w14:paraId="1E61586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17894EE6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right="2051" w:firstLine="409"/>
        <w:rPr>
          <w:rFonts w:ascii="Times New Roman" w:hAnsi="Times New Roman"/>
          <w:spacing w:val="-3"/>
          <w:sz w:val="20"/>
          <w:szCs w:val="20"/>
        </w:rPr>
      </w:pPr>
      <w:hyperlink r:id="rId55" w:history="1">
        <w:r w:rsidR="002979B1">
          <w:rPr>
            <w:rFonts w:ascii="Courier New" w:hAnsi="Courier New" w:cs="Courier New"/>
            <w:spacing w:val="-3"/>
            <w:sz w:val="19"/>
            <w:szCs w:val="19"/>
          </w:rPr>
          <w:t>sciencelab.com/</w:t>
        </w:r>
        <w:r w:rsidR="002979B1">
          <w:rPr>
            <w:rFonts w:ascii="Times New Roman" w:hAnsi="Times New Roman"/>
            <w:spacing w:val="-3"/>
            <w:sz w:val="19"/>
            <w:szCs w:val="19"/>
          </w:rPr>
          <w:t>,</w:t>
        </w:r>
      </w:hyperlink>
      <w:r w:rsidR="002979B1">
        <w:rPr>
          <w:rFonts w:ascii="Times New Roman" w:hAnsi="Times New Roman"/>
          <w:spacing w:val="-3"/>
          <w:sz w:val="20"/>
          <w:szCs w:val="20"/>
        </w:rPr>
        <w:t xml:space="preserve"> note = Accessed: 2016-02-15. </w:t>
      </w:r>
    </w:p>
    <w:p w14:paraId="09A47B1D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2051" w:firstLine="409"/>
        <w:rPr>
          <w:rFonts w:ascii="Times New Roman" w:hAnsi="Times New Roman"/>
          <w:spacing w:val="-3"/>
          <w:sz w:val="20"/>
          <w:szCs w:val="20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0613CBCC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right="2051" w:firstLine="409"/>
        <w:rPr>
          <w:rFonts w:ascii="Times New Roman" w:hAnsi="Times New Roman"/>
          <w:sz w:val="12"/>
          <w:szCs w:val="12"/>
        </w:rPr>
      </w:pPr>
    </w:p>
    <w:p w14:paraId="407E16C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2051" w:firstLine="409"/>
        <w:rPr>
          <w:rFonts w:ascii="Times New Roman" w:hAnsi="Times New Roman"/>
          <w:sz w:val="24"/>
          <w:szCs w:val="24"/>
        </w:rPr>
      </w:pPr>
    </w:p>
    <w:p w14:paraId="403D40BD" w14:textId="77777777" w:rsidR="00ED53C2" w:rsidRDefault="00FA20B4">
      <w:pPr>
        <w:widowControl w:val="0"/>
        <w:tabs>
          <w:tab w:val="left" w:pos="2230"/>
          <w:tab w:val="left" w:pos="4110"/>
          <w:tab w:val="left" w:pos="5617"/>
          <w:tab w:val="left" w:pos="6082"/>
        </w:tabs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pacing w:val="-24"/>
          <w:sz w:val="24"/>
          <w:szCs w:val="24"/>
        </w:rPr>
      </w:pPr>
      <w:hyperlink r:id="rId56" w:history="1">
        <w:r w:rsidR="002979B1">
          <w:rPr>
            <w:rFonts w:ascii="Times New Roman" w:hAnsi="Times New Roman"/>
            <w:sz w:val="19"/>
            <w:szCs w:val="19"/>
          </w:rPr>
          <w:t>[24]</w:t>
        </w:r>
      </w:hyperlink>
      <w:r w:rsidR="002979B1">
        <w:rPr>
          <w:rFonts w:ascii="Times New Roman" w:hAnsi="Times New Roman"/>
          <w:sz w:val="24"/>
          <w:szCs w:val="24"/>
        </w:rPr>
        <w:t xml:space="preserve"> Mallinckrodt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z w:val="19"/>
          <w:szCs w:val="19"/>
        </w:rPr>
        <w:t xml:space="preserve">Pharmaceuticals, </w:t>
      </w:r>
      <w:r w:rsidR="002979B1">
        <w:rPr>
          <w:rFonts w:ascii="Times New Roman" w:hAnsi="Times New Roman"/>
          <w:sz w:val="24"/>
          <w:szCs w:val="24"/>
        </w:rPr>
        <w:tab/>
      </w:r>
      <w:proofErr w:type="spellStart"/>
      <w:r w:rsidR="002979B1">
        <w:rPr>
          <w:rFonts w:ascii="Times New Roman" w:hAnsi="Times New Roman"/>
          <w:sz w:val="19"/>
          <w:szCs w:val="19"/>
        </w:rPr>
        <w:t>howpublished</w:t>
      </w:r>
      <w:proofErr w:type="spellEnd"/>
      <w:r w:rsidR="002979B1">
        <w:rPr>
          <w:rFonts w:ascii="Times New Roman" w:hAnsi="Times New Roman"/>
          <w:sz w:val="19"/>
          <w:szCs w:val="19"/>
        </w:rPr>
        <w:t xml:space="preserve"> </w:t>
      </w:r>
      <w:r w:rsidR="002979B1">
        <w:rPr>
          <w:rFonts w:ascii="Times New Roman" w:hAnsi="Times New Roman"/>
          <w:sz w:val="24"/>
          <w:szCs w:val="24"/>
        </w:rPr>
        <w:tab/>
      </w:r>
      <w:r w:rsidR="002979B1">
        <w:rPr>
          <w:rFonts w:ascii="Times New Roman" w:hAnsi="Times New Roman"/>
          <w:spacing w:val="3"/>
          <w:sz w:val="19"/>
          <w:szCs w:val="19"/>
        </w:rPr>
        <w:t>=</w:t>
      </w:r>
      <w:r w:rsidR="002979B1">
        <w:rPr>
          <w:rFonts w:ascii="Times New Roman" w:hAnsi="Times New Roman"/>
          <w:sz w:val="24"/>
          <w:szCs w:val="24"/>
        </w:rPr>
        <w:tab/>
      </w:r>
      <w:hyperlink r:id="rId57" w:history="1">
        <w:r w:rsidR="002979B1">
          <w:rPr>
            <w:rFonts w:ascii="Courier New" w:hAnsi="Courier New" w:cs="Courier New"/>
            <w:spacing w:val="-24"/>
            <w:sz w:val="19"/>
            <w:szCs w:val="19"/>
          </w:rPr>
          <w:t xml:space="preserve">http://www. </w:t>
        </w:r>
      </w:hyperlink>
    </w:p>
    <w:p w14:paraId="08E96815" w14:textId="77777777" w:rsidR="00ED53C2" w:rsidRDefault="00ED53C2">
      <w:pPr>
        <w:widowControl w:val="0"/>
        <w:tabs>
          <w:tab w:val="left" w:pos="2230"/>
          <w:tab w:val="left" w:pos="4110"/>
          <w:tab w:val="left" w:pos="5617"/>
          <w:tab w:val="left" w:pos="6082"/>
        </w:tabs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7D4AA3CC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375" w:right="1768" w:firstLine="409"/>
        <w:rPr>
          <w:rFonts w:ascii="Times New Roman" w:hAnsi="Times New Roman"/>
          <w:sz w:val="24"/>
          <w:szCs w:val="24"/>
        </w:rPr>
      </w:pPr>
      <w:hyperlink r:id="rId58" w:history="1">
        <w:r w:rsidR="002979B1">
          <w:rPr>
            <w:rFonts w:ascii="Courier New" w:hAnsi="Courier New" w:cs="Courier New"/>
            <w:spacing w:val="-4"/>
            <w:sz w:val="19"/>
            <w:szCs w:val="19"/>
          </w:rPr>
          <w:t>mallinckrodt.com//</w:t>
        </w:r>
        <w:r w:rsidR="002979B1">
          <w:rPr>
            <w:rFonts w:ascii="Times New Roman" w:hAnsi="Times New Roman"/>
            <w:spacing w:val="-4"/>
            <w:sz w:val="19"/>
            <w:szCs w:val="19"/>
          </w:rPr>
          <w:t>,</w:t>
        </w:r>
      </w:hyperlink>
      <w:r w:rsidR="002979B1">
        <w:rPr>
          <w:rFonts w:ascii="Times New Roman" w:hAnsi="Times New Roman"/>
          <w:spacing w:val="-4"/>
          <w:sz w:val="20"/>
          <w:szCs w:val="20"/>
        </w:rPr>
        <w:t xml:space="preserve"> note = Accessed: 2016-02-15. </w:t>
      </w:r>
    </w:p>
    <w:p w14:paraId="337AD5D3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375" w:right="1768" w:firstLine="409"/>
        <w:rPr>
          <w:rFonts w:ascii="Times New Roman" w:hAnsi="Times New Roman"/>
          <w:sz w:val="12"/>
          <w:szCs w:val="12"/>
        </w:rPr>
      </w:pPr>
    </w:p>
    <w:p w14:paraId="0A69DE4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1768" w:firstLine="409"/>
        <w:rPr>
          <w:rFonts w:ascii="Times New Roman" w:hAnsi="Times New Roman"/>
          <w:sz w:val="24"/>
          <w:szCs w:val="24"/>
        </w:rPr>
      </w:pPr>
    </w:p>
    <w:p w14:paraId="1A81802C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4"/>
          <w:szCs w:val="24"/>
        </w:rPr>
      </w:pPr>
      <w:hyperlink r:id="rId59" w:history="1">
        <w:r w:rsidR="002979B1">
          <w:rPr>
            <w:rFonts w:ascii="Times New Roman" w:hAnsi="Times New Roman"/>
            <w:spacing w:val="-6"/>
            <w:sz w:val="19"/>
            <w:szCs w:val="19"/>
          </w:rPr>
          <w:t>[25]</w:t>
        </w:r>
      </w:hyperlink>
      <w:r w:rsidR="002979B1">
        <w:rPr>
          <w:rFonts w:ascii="Times New Roman" w:hAnsi="Times New Roman"/>
          <w:spacing w:val="-6"/>
          <w:sz w:val="24"/>
          <w:szCs w:val="24"/>
        </w:rPr>
        <w:t xml:space="preserve"> Fisher Scientific, </w:t>
      </w:r>
      <w:proofErr w:type="spellStart"/>
      <w:r w:rsidR="002979B1">
        <w:rPr>
          <w:rFonts w:ascii="Times New Roman" w:hAnsi="Times New Roman"/>
          <w:spacing w:val="-6"/>
          <w:sz w:val="24"/>
          <w:szCs w:val="24"/>
        </w:rPr>
        <w:t>howpublished</w:t>
      </w:r>
      <w:proofErr w:type="spellEnd"/>
      <w:r w:rsidR="002979B1">
        <w:rPr>
          <w:rFonts w:ascii="Times New Roman" w:hAnsi="Times New Roman"/>
          <w:spacing w:val="-6"/>
          <w:sz w:val="24"/>
          <w:szCs w:val="24"/>
        </w:rPr>
        <w:t xml:space="preserve"> =</w:t>
      </w:r>
      <w:hyperlink r:id="rId60" w:history="1">
        <w:r w:rsidR="002979B1">
          <w:rPr>
            <w:rFonts w:ascii="Courier New" w:hAnsi="Courier New" w:cs="Courier New"/>
            <w:spacing w:val="-6"/>
            <w:sz w:val="24"/>
            <w:szCs w:val="24"/>
          </w:rPr>
          <w:t xml:space="preserve"> https://www.fishersci.com/us/en/ </w:t>
        </w:r>
      </w:hyperlink>
    </w:p>
    <w:p w14:paraId="751ECFCE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3A16F80A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375" w:right="2616" w:firstLine="409"/>
        <w:rPr>
          <w:rFonts w:ascii="Times New Roman" w:hAnsi="Times New Roman"/>
          <w:spacing w:val="-1"/>
          <w:sz w:val="20"/>
          <w:szCs w:val="20"/>
        </w:rPr>
      </w:pPr>
      <w:hyperlink r:id="rId61" w:history="1">
        <w:r w:rsidR="002979B1">
          <w:rPr>
            <w:rFonts w:ascii="Courier New" w:hAnsi="Courier New" w:cs="Courier New"/>
            <w:spacing w:val="-1"/>
            <w:sz w:val="19"/>
            <w:szCs w:val="19"/>
          </w:rPr>
          <w:t>home.html</w:t>
        </w:r>
        <w:r w:rsidR="002979B1">
          <w:rPr>
            <w:rFonts w:ascii="Times New Roman" w:hAnsi="Times New Roman"/>
            <w:spacing w:val="-1"/>
            <w:sz w:val="19"/>
            <w:szCs w:val="19"/>
          </w:rPr>
          <w:t>,</w:t>
        </w:r>
      </w:hyperlink>
      <w:r w:rsidR="002979B1">
        <w:rPr>
          <w:rFonts w:ascii="Times New Roman" w:hAnsi="Times New Roman"/>
          <w:spacing w:val="-1"/>
          <w:sz w:val="20"/>
          <w:szCs w:val="20"/>
        </w:rPr>
        <w:t xml:space="preserve"> note = Accessed: 2016-02-15. </w:t>
      </w:r>
    </w:p>
    <w:p w14:paraId="1E36682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2616" w:firstLine="409"/>
        <w:rPr>
          <w:rFonts w:ascii="Times New Roman" w:hAnsi="Times New Roman"/>
          <w:spacing w:val="-1"/>
          <w:sz w:val="20"/>
          <w:szCs w:val="20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284790AB" w14:textId="77777777" w:rsidR="00ED53C2" w:rsidRDefault="00ED53C2">
      <w:pPr>
        <w:widowControl w:val="0"/>
        <w:autoSpaceDE w:val="0"/>
        <w:autoSpaceDN w:val="0"/>
        <w:adjustRightInd w:val="0"/>
        <w:spacing w:after="0" w:line="193" w:lineRule="exact"/>
        <w:ind w:left="375" w:right="2616" w:firstLine="409"/>
        <w:rPr>
          <w:rFonts w:ascii="Times New Roman" w:hAnsi="Times New Roman"/>
          <w:sz w:val="19"/>
          <w:szCs w:val="19"/>
        </w:rPr>
      </w:pPr>
    </w:p>
    <w:p w14:paraId="5C85AF6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375" w:right="2616" w:firstLine="409"/>
        <w:rPr>
          <w:rFonts w:ascii="Times New Roman" w:hAnsi="Times New Roman"/>
          <w:sz w:val="24"/>
          <w:szCs w:val="24"/>
        </w:rPr>
      </w:pPr>
    </w:p>
    <w:p w14:paraId="0FA821D3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305 </w:t>
      </w:r>
    </w:p>
    <w:p w14:paraId="40264FBA" w14:textId="77777777" w:rsidR="00ED53C2" w:rsidRDefault="002979B1">
      <w:pPr>
        <w:widowControl w:val="0"/>
        <w:autoSpaceDE w:val="0"/>
        <w:autoSpaceDN w:val="0"/>
        <w:adjustRightInd w:val="0"/>
        <w:spacing w:after="0" w:line="118" w:lineRule="exact"/>
        <w:ind w:left="17"/>
        <w:rPr>
          <w:rFonts w:ascii="Times New Roman" w:hAnsi="Times New Roman"/>
          <w:sz w:val="12"/>
          <w:szCs w:val="12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18CD75A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D2659E9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3"/>
          <w:sz w:val="19"/>
          <w:szCs w:val="19"/>
        </w:rPr>
        <w:t xml:space="preserve">[26] </w:t>
      </w:r>
      <w:proofErr w:type="spellStart"/>
      <w:r>
        <w:rPr>
          <w:rFonts w:ascii="Times New Roman" w:hAnsi="Times New Roman"/>
          <w:spacing w:val="-3"/>
          <w:sz w:val="19"/>
          <w:szCs w:val="19"/>
        </w:rPr>
        <w:t>Strem</w:t>
      </w:r>
      <w:proofErr w:type="spellEnd"/>
      <w:r>
        <w:rPr>
          <w:rFonts w:ascii="Times New Roman" w:hAnsi="Times New Roman"/>
          <w:spacing w:val="-3"/>
          <w:sz w:val="19"/>
          <w:szCs w:val="19"/>
        </w:rPr>
        <w:t xml:space="preserve"> Chemicals Incorporation, </w:t>
      </w:r>
      <w:proofErr w:type="spellStart"/>
      <w:r>
        <w:rPr>
          <w:rFonts w:ascii="Times New Roman" w:hAnsi="Times New Roman"/>
          <w:spacing w:val="-3"/>
          <w:sz w:val="19"/>
          <w:szCs w:val="19"/>
        </w:rPr>
        <w:t>howpublished</w:t>
      </w:r>
      <w:proofErr w:type="spellEnd"/>
      <w:r>
        <w:rPr>
          <w:rFonts w:ascii="Times New Roman" w:hAnsi="Times New Roman"/>
          <w:spacing w:val="-3"/>
          <w:sz w:val="19"/>
          <w:szCs w:val="19"/>
        </w:rPr>
        <w:t xml:space="preserve"> =</w:t>
      </w:r>
      <w:hyperlink r:id="rId62" w:history="1">
        <w:r>
          <w:rPr>
            <w:rFonts w:ascii="Courier New" w:hAnsi="Courier New" w:cs="Courier New"/>
            <w:spacing w:val="-3"/>
            <w:sz w:val="19"/>
            <w:szCs w:val="19"/>
          </w:rPr>
          <w:t xml:space="preserve"> http://www.strem.com/</w:t>
        </w:r>
        <w:r>
          <w:rPr>
            <w:rFonts w:ascii="Times New Roman" w:hAnsi="Times New Roman"/>
            <w:spacing w:val="-3"/>
            <w:sz w:val="19"/>
            <w:szCs w:val="19"/>
          </w:rPr>
          <w:t xml:space="preserve">, </w:t>
        </w:r>
      </w:hyperlink>
    </w:p>
    <w:p w14:paraId="635410DD" w14:textId="77777777" w:rsidR="00ED53C2" w:rsidRDefault="002979B1">
      <w:pPr>
        <w:widowControl w:val="0"/>
        <w:autoSpaceDE w:val="0"/>
        <w:autoSpaceDN w:val="0"/>
        <w:adjustRightInd w:val="0"/>
        <w:spacing w:after="0" w:line="393" w:lineRule="exact"/>
        <w:ind w:right="3573" w:firstLine="40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19"/>
          <w:szCs w:val="19"/>
        </w:rPr>
        <w:t>note</w:t>
      </w:r>
      <w:proofErr w:type="gramEnd"/>
      <w:r>
        <w:rPr>
          <w:rFonts w:ascii="Times New Roman" w:hAnsi="Times New Roman"/>
          <w:sz w:val="19"/>
          <w:szCs w:val="19"/>
        </w:rPr>
        <w:t xml:space="preserve"> = Accessed: 2016-02-15. </w:t>
      </w:r>
    </w:p>
    <w:p w14:paraId="2B17EA98" w14:textId="77777777" w:rsidR="00ED53C2" w:rsidRDefault="00ED53C2">
      <w:pPr>
        <w:widowControl w:val="0"/>
        <w:autoSpaceDE w:val="0"/>
        <w:autoSpaceDN w:val="0"/>
        <w:adjustRightInd w:val="0"/>
        <w:spacing w:after="0" w:line="124" w:lineRule="exact"/>
        <w:ind w:right="3573" w:firstLine="409"/>
        <w:rPr>
          <w:rFonts w:ascii="Times New Roman" w:hAnsi="Times New Roman"/>
          <w:sz w:val="12"/>
          <w:szCs w:val="12"/>
        </w:rPr>
      </w:pPr>
    </w:p>
    <w:p w14:paraId="4F8F89C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3573" w:firstLine="409"/>
        <w:rPr>
          <w:rFonts w:ascii="Times New Roman" w:hAnsi="Times New Roman"/>
          <w:sz w:val="24"/>
          <w:szCs w:val="24"/>
        </w:rPr>
      </w:pPr>
    </w:p>
    <w:p w14:paraId="50A693B4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hyperlink r:id="rId63" w:history="1">
        <w:r w:rsidR="002979B1">
          <w:rPr>
            <w:rFonts w:ascii="Times New Roman" w:hAnsi="Times New Roman"/>
            <w:sz w:val="19"/>
            <w:szCs w:val="19"/>
          </w:rPr>
          <w:t>[27]</w:t>
        </w:r>
      </w:hyperlink>
      <w:r w:rsidR="002979B1">
        <w:rPr>
          <w:rFonts w:ascii="Times New Roman" w:hAnsi="Times New Roman"/>
          <w:sz w:val="24"/>
          <w:szCs w:val="24"/>
        </w:rPr>
        <w:t xml:space="preserve"> Standard Electrode Coaxial Ge Detectors, </w:t>
      </w:r>
      <w:proofErr w:type="spellStart"/>
      <w:r w:rsidR="002979B1">
        <w:rPr>
          <w:rFonts w:ascii="Times New Roman" w:hAnsi="Times New Roman"/>
          <w:sz w:val="24"/>
          <w:szCs w:val="24"/>
        </w:rPr>
        <w:t>howpublished</w:t>
      </w:r>
      <w:proofErr w:type="spellEnd"/>
      <w:r w:rsidR="002979B1">
        <w:rPr>
          <w:rFonts w:ascii="Times New Roman" w:hAnsi="Times New Roman"/>
          <w:sz w:val="24"/>
          <w:szCs w:val="24"/>
        </w:rPr>
        <w:t xml:space="preserve"> =</w:t>
      </w:r>
      <w:hyperlink r:id="rId64" w:history="1">
        <w:r w:rsidR="002979B1">
          <w:rPr>
            <w:rFonts w:ascii="Courier New" w:hAnsi="Courier New" w:cs="Courier New"/>
            <w:sz w:val="24"/>
            <w:szCs w:val="24"/>
          </w:rPr>
          <w:t xml:space="preserve"> http://www. </w:t>
        </w:r>
      </w:hyperlink>
    </w:p>
    <w:p w14:paraId="217D4180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5D468E8F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70"/>
        <w:rPr>
          <w:rFonts w:ascii="Times New Roman" w:hAnsi="Times New Roman"/>
          <w:sz w:val="24"/>
          <w:szCs w:val="24"/>
        </w:rPr>
      </w:pPr>
      <w:hyperlink r:id="rId65" w:history="1">
        <w:r w:rsidR="002979B1">
          <w:rPr>
            <w:rFonts w:ascii="Courier New" w:hAnsi="Courier New" w:cs="Courier New"/>
            <w:spacing w:val="-17"/>
            <w:sz w:val="19"/>
            <w:szCs w:val="19"/>
          </w:rPr>
          <w:t>canberra.com/products/detectors/pdf/sege-detectors-c40021.pdf</w:t>
        </w:r>
        <w:r w:rsidR="002979B1">
          <w:rPr>
            <w:rFonts w:ascii="Times New Roman" w:hAnsi="Times New Roman"/>
            <w:spacing w:val="-17"/>
            <w:sz w:val="19"/>
            <w:szCs w:val="19"/>
          </w:rPr>
          <w:t xml:space="preserve">, </w:t>
        </w:r>
      </w:hyperlink>
    </w:p>
    <w:p w14:paraId="76D7F397" w14:textId="77777777" w:rsidR="00ED53C2" w:rsidRDefault="002979B1">
      <w:pPr>
        <w:widowControl w:val="0"/>
        <w:autoSpaceDE w:val="0"/>
        <w:autoSpaceDN w:val="0"/>
        <w:adjustRightInd w:val="0"/>
        <w:spacing w:after="0" w:line="393" w:lineRule="exact"/>
        <w:ind w:left="409" w:right="3573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note</w:t>
      </w:r>
      <w:proofErr w:type="gramEnd"/>
      <w:r>
        <w:rPr>
          <w:rFonts w:ascii="Times New Roman" w:hAnsi="Times New Roman"/>
          <w:sz w:val="19"/>
          <w:szCs w:val="19"/>
        </w:rPr>
        <w:t xml:space="preserve"> = Accessed: 2016-02-15. </w:t>
      </w:r>
    </w:p>
    <w:p w14:paraId="55A8DA6B" w14:textId="77777777" w:rsidR="00ED53C2" w:rsidRDefault="00ED53C2">
      <w:pPr>
        <w:widowControl w:val="0"/>
        <w:autoSpaceDE w:val="0"/>
        <w:autoSpaceDN w:val="0"/>
        <w:adjustRightInd w:val="0"/>
        <w:spacing w:after="0" w:line="393" w:lineRule="exact"/>
        <w:ind w:left="409" w:right="3573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49D030BC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409" w:right="3573"/>
        <w:rPr>
          <w:rFonts w:ascii="Times New Roman" w:hAnsi="Times New Roman"/>
          <w:sz w:val="20"/>
          <w:szCs w:val="20"/>
        </w:rPr>
      </w:pPr>
    </w:p>
    <w:p w14:paraId="52EA6B6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3573"/>
        <w:rPr>
          <w:rFonts w:ascii="Times New Roman" w:hAnsi="Times New Roman"/>
          <w:sz w:val="24"/>
          <w:szCs w:val="24"/>
        </w:rPr>
      </w:pPr>
    </w:p>
    <w:p w14:paraId="0627E0E2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310 </w:t>
      </w:r>
    </w:p>
    <w:p w14:paraId="42EAFEFD" w14:textId="77777777" w:rsidR="00ED53C2" w:rsidRDefault="00ED53C2">
      <w:pPr>
        <w:widowControl w:val="0"/>
        <w:autoSpaceDE w:val="0"/>
        <w:autoSpaceDN w:val="0"/>
        <w:adjustRightInd w:val="0"/>
        <w:spacing w:after="0" w:line="292" w:lineRule="exact"/>
        <w:ind w:left="17"/>
        <w:rPr>
          <w:rFonts w:ascii="Times New Roman" w:hAnsi="Times New Roman"/>
          <w:sz w:val="29"/>
          <w:szCs w:val="29"/>
        </w:rPr>
      </w:pPr>
    </w:p>
    <w:p w14:paraId="4C45154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14E888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0CD7A7C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84CAB9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405F134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1A733B5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51B893C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310A405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152230A" w14:textId="77777777" w:rsidR="00ED53C2" w:rsidRDefault="002979B1">
      <w:pPr>
        <w:widowControl w:val="0"/>
        <w:autoSpaceDE w:val="0"/>
        <w:autoSpaceDN w:val="0"/>
        <w:adjustRightInd w:val="0"/>
        <w:spacing w:after="0" w:line="99" w:lineRule="exact"/>
        <w:ind w:left="17"/>
        <w:rPr>
          <w:rFonts w:ascii="Courier New" w:hAnsi="Courier New" w:cs="Courier New"/>
          <w:spacing w:val="-12"/>
          <w:sz w:val="9"/>
          <w:szCs w:val="9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315 </w:t>
      </w:r>
    </w:p>
    <w:p w14:paraId="771718A3" w14:textId="77777777" w:rsidR="00ED53C2" w:rsidRDefault="002979B1">
      <w:pPr>
        <w:widowControl w:val="0"/>
        <w:autoSpaceDE w:val="0"/>
        <w:autoSpaceDN w:val="0"/>
        <w:adjustRightInd w:val="0"/>
        <w:spacing w:after="0" w:line="124" w:lineRule="exact"/>
        <w:ind w:left="17"/>
        <w:rPr>
          <w:rFonts w:ascii="Times New Roman" w:hAnsi="Times New Roman"/>
          <w:sz w:val="12"/>
          <w:szCs w:val="12"/>
        </w:rPr>
      </w:pPr>
      <w:r>
        <w:rPr>
          <w:rFonts w:ascii="Courier New" w:hAnsi="Courier New" w:cs="Courier New"/>
          <w:spacing w:val="-12"/>
          <w:sz w:val="9"/>
          <w:szCs w:val="9"/>
        </w:rPr>
        <w:br w:type="column"/>
      </w:r>
    </w:p>
    <w:p w14:paraId="4C19158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/>
        <w:rPr>
          <w:rFonts w:ascii="Times New Roman" w:hAnsi="Times New Roman"/>
          <w:sz w:val="24"/>
          <w:szCs w:val="24"/>
        </w:rPr>
      </w:pPr>
    </w:p>
    <w:p w14:paraId="795BE708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hyperlink r:id="rId66" w:history="1">
        <w:r w:rsidR="002979B1">
          <w:rPr>
            <w:rFonts w:ascii="Times New Roman" w:hAnsi="Times New Roman"/>
            <w:sz w:val="19"/>
            <w:szCs w:val="19"/>
          </w:rPr>
          <w:t>[28]</w:t>
        </w:r>
      </w:hyperlink>
      <w:r w:rsidR="002979B1">
        <w:rPr>
          <w:rFonts w:ascii="Times New Roman" w:hAnsi="Times New Roman"/>
          <w:sz w:val="24"/>
          <w:szCs w:val="24"/>
        </w:rPr>
        <w:t xml:space="preserve"> Lynx Digital Signal Analyzer, </w:t>
      </w:r>
      <w:proofErr w:type="spellStart"/>
      <w:r w:rsidR="002979B1">
        <w:rPr>
          <w:rFonts w:ascii="Times New Roman" w:hAnsi="Times New Roman"/>
          <w:sz w:val="24"/>
          <w:szCs w:val="24"/>
        </w:rPr>
        <w:t>howpublished</w:t>
      </w:r>
      <w:proofErr w:type="spellEnd"/>
      <w:r w:rsidR="002979B1">
        <w:rPr>
          <w:rFonts w:ascii="Times New Roman" w:hAnsi="Times New Roman"/>
          <w:sz w:val="24"/>
          <w:szCs w:val="24"/>
        </w:rPr>
        <w:t xml:space="preserve"> =</w:t>
      </w:r>
      <w:hyperlink r:id="rId67" w:history="1">
        <w:r w:rsidR="002979B1">
          <w:rPr>
            <w:rFonts w:ascii="Courier New" w:hAnsi="Courier New" w:cs="Courier New"/>
            <w:sz w:val="24"/>
            <w:szCs w:val="24"/>
          </w:rPr>
          <w:t xml:space="preserve"> http://www.canberra. </w:t>
        </w:r>
      </w:hyperlink>
    </w:p>
    <w:p w14:paraId="55BB1BEF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0"/>
          <w:szCs w:val="20"/>
        </w:rPr>
      </w:pPr>
    </w:p>
    <w:p w14:paraId="062B8DBF" w14:textId="77777777" w:rsidR="00ED53C2" w:rsidRDefault="00FA20B4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hyperlink r:id="rId68" w:history="1">
        <w:r w:rsidR="002979B1">
          <w:rPr>
            <w:rFonts w:ascii="Courier New" w:hAnsi="Courier New" w:cs="Courier New"/>
            <w:spacing w:val="-12"/>
            <w:sz w:val="19"/>
            <w:szCs w:val="19"/>
          </w:rPr>
          <w:t>com/products/</w:t>
        </w:r>
        <w:proofErr w:type="spellStart"/>
        <w:r w:rsidR="002979B1">
          <w:rPr>
            <w:rFonts w:ascii="Courier New" w:hAnsi="Courier New" w:cs="Courier New"/>
            <w:spacing w:val="-12"/>
            <w:sz w:val="19"/>
            <w:szCs w:val="19"/>
          </w:rPr>
          <w:t>radiochemistry_lab</w:t>
        </w:r>
        <w:proofErr w:type="spellEnd"/>
        <w:r w:rsidR="002979B1">
          <w:rPr>
            <w:rFonts w:ascii="Courier New" w:hAnsi="Courier New" w:cs="Courier New"/>
            <w:spacing w:val="-12"/>
            <w:sz w:val="19"/>
            <w:szCs w:val="19"/>
          </w:rPr>
          <w:t>/pdf/lynx-ss-c38658.pdf</w:t>
        </w:r>
        <w:r w:rsidR="002979B1">
          <w:rPr>
            <w:rFonts w:ascii="Times New Roman" w:hAnsi="Times New Roman"/>
            <w:spacing w:val="-12"/>
            <w:sz w:val="19"/>
            <w:szCs w:val="19"/>
          </w:rPr>
          <w:t>,</w:t>
        </w:r>
      </w:hyperlink>
      <w:r w:rsidR="002979B1">
        <w:rPr>
          <w:rFonts w:ascii="Times New Roman" w:hAnsi="Times New Roman"/>
          <w:spacing w:val="-12"/>
          <w:sz w:val="20"/>
          <w:szCs w:val="20"/>
        </w:rPr>
        <w:t xml:space="preserve"> note = </w:t>
      </w:r>
    </w:p>
    <w:p w14:paraId="4FE99DC5" w14:textId="77777777" w:rsidR="00ED53C2" w:rsidRDefault="002979B1">
      <w:pPr>
        <w:widowControl w:val="0"/>
        <w:autoSpaceDE w:val="0"/>
        <w:autoSpaceDN w:val="0"/>
        <w:adjustRightInd w:val="0"/>
        <w:spacing w:after="0" w:line="393" w:lineRule="exact"/>
        <w:ind w:left="409" w:right="4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19"/>
          <w:szCs w:val="19"/>
        </w:rPr>
        <w:t xml:space="preserve">Accessed: 2016-02-15. </w:t>
      </w:r>
    </w:p>
    <w:p w14:paraId="5056700C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left="409" w:right="4170"/>
        <w:rPr>
          <w:rFonts w:ascii="Times New Roman" w:hAnsi="Times New Roman"/>
          <w:sz w:val="12"/>
          <w:szCs w:val="12"/>
        </w:rPr>
      </w:pPr>
    </w:p>
    <w:p w14:paraId="1F15624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4170"/>
        <w:rPr>
          <w:rFonts w:ascii="Times New Roman" w:hAnsi="Times New Roman"/>
          <w:sz w:val="24"/>
          <w:szCs w:val="24"/>
        </w:rPr>
      </w:pPr>
    </w:p>
    <w:p w14:paraId="12677F61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19"/>
          <w:szCs w:val="19"/>
        </w:rPr>
        <w:t xml:space="preserve">[29] G.-P. Version, 2.1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users manual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, volumes 1 and 2, Canberra Nuclear. </w:t>
      </w:r>
    </w:p>
    <w:p w14:paraId="278E7A51" w14:textId="77777777" w:rsidR="00ED53C2" w:rsidRDefault="00ED53C2">
      <w:pPr>
        <w:widowControl w:val="0"/>
        <w:autoSpaceDE w:val="0"/>
        <w:autoSpaceDN w:val="0"/>
        <w:adjustRightInd w:val="0"/>
        <w:spacing w:after="0" w:line="118" w:lineRule="exact"/>
        <w:ind w:right="476"/>
        <w:rPr>
          <w:rFonts w:ascii="Times New Roman" w:hAnsi="Times New Roman"/>
          <w:sz w:val="12"/>
          <w:szCs w:val="12"/>
        </w:rPr>
      </w:pPr>
    </w:p>
    <w:p w14:paraId="1FF7333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right="476"/>
        <w:rPr>
          <w:rFonts w:ascii="Times New Roman" w:hAnsi="Times New Roman"/>
          <w:sz w:val="24"/>
          <w:szCs w:val="24"/>
        </w:rPr>
      </w:pPr>
    </w:p>
    <w:p w14:paraId="6975A5BE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right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4"/>
          <w:sz w:val="19"/>
          <w:szCs w:val="19"/>
        </w:rPr>
        <w:t xml:space="preserve">[30] Perkin Elmer Inc. and </w:t>
      </w:r>
      <w:proofErr w:type="spellStart"/>
      <w:r>
        <w:rPr>
          <w:rFonts w:ascii="Times New Roman" w:hAnsi="Times New Roman"/>
          <w:spacing w:val="4"/>
          <w:sz w:val="19"/>
          <w:szCs w:val="19"/>
        </w:rPr>
        <w:t>NexION</w:t>
      </w:r>
      <w:proofErr w:type="spellEnd"/>
      <w:r>
        <w:rPr>
          <w:rFonts w:ascii="Times New Roman" w:hAnsi="Times New Roman"/>
          <w:spacing w:val="4"/>
          <w:sz w:val="19"/>
          <w:szCs w:val="19"/>
        </w:rPr>
        <w:t xml:space="preserve"> 300 </w:t>
      </w:r>
      <w:proofErr w:type="spellStart"/>
      <w:r>
        <w:rPr>
          <w:rFonts w:ascii="Times New Roman" w:hAnsi="Times New Roman"/>
          <w:spacing w:val="4"/>
          <w:sz w:val="19"/>
          <w:szCs w:val="19"/>
        </w:rPr>
        <w:t>ICP</w:t>
      </w:r>
      <w:proofErr w:type="spellEnd"/>
      <w:r>
        <w:rPr>
          <w:rFonts w:ascii="Times New Roman" w:hAnsi="Times New Roman"/>
          <w:spacing w:val="4"/>
          <w:sz w:val="19"/>
          <w:szCs w:val="19"/>
        </w:rPr>
        <w:t xml:space="preserve">-MS Instruments kernel </w:t>
      </w:r>
    </w:p>
    <w:p w14:paraId="61644A28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right="63"/>
        <w:rPr>
          <w:rFonts w:ascii="Times New Roman" w:hAnsi="Times New Roman"/>
          <w:sz w:val="20"/>
          <w:szCs w:val="20"/>
        </w:rPr>
      </w:pPr>
    </w:p>
    <w:p w14:paraId="5F7DBC18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409" w:right="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14"/>
          <w:sz w:val="19"/>
          <w:szCs w:val="19"/>
        </w:rPr>
        <w:t>description</w:t>
      </w:r>
      <w:proofErr w:type="gramEnd"/>
      <w:r>
        <w:rPr>
          <w:rFonts w:ascii="Times New Roman" w:hAnsi="Times New Roman"/>
          <w:spacing w:val="-14"/>
          <w:sz w:val="19"/>
          <w:szCs w:val="19"/>
        </w:rPr>
        <w:t>,</w:t>
      </w:r>
      <w:hyperlink r:id="rId69" w:history="1">
        <w:r>
          <w:rPr>
            <w:rFonts w:ascii="Courier New" w:hAnsi="Courier New" w:cs="Courier New"/>
            <w:spacing w:val="-14"/>
            <w:sz w:val="19"/>
            <w:szCs w:val="19"/>
          </w:rPr>
          <w:t xml:space="preserve"> http://www.perkinelmer.com/Catalog/Family/ID/NexION</w:t>
        </w:r>
        <w:r>
          <w:rPr>
            <w:rFonts w:ascii="Times New Roman" w:hAnsi="Times New Roman"/>
            <w:spacing w:val="-14"/>
            <w:sz w:val="19"/>
            <w:szCs w:val="19"/>
          </w:rPr>
          <w:t xml:space="preserve">, </w:t>
        </w:r>
      </w:hyperlink>
    </w:p>
    <w:p w14:paraId="75A5BD35" w14:textId="77777777" w:rsidR="00ED53C2" w:rsidRDefault="002979B1">
      <w:pPr>
        <w:widowControl w:val="0"/>
        <w:autoSpaceDE w:val="0"/>
        <w:autoSpaceDN w:val="0"/>
        <w:adjustRightInd w:val="0"/>
        <w:spacing w:after="0" w:line="393" w:lineRule="exact"/>
        <w:ind w:left="409" w:right="4215"/>
        <w:rPr>
          <w:rFonts w:ascii="Times New Roman" w:hAnsi="Times New Roman"/>
          <w:sz w:val="19"/>
          <w:szCs w:val="19"/>
        </w:rPr>
      </w:pPr>
      <w:proofErr w:type="gramStart"/>
      <w:r>
        <w:rPr>
          <w:rFonts w:ascii="Times New Roman" w:hAnsi="Times New Roman"/>
          <w:sz w:val="19"/>
          <w:szCs w:val="19"/>
        </w:rPr>
        <w:t>accessed</w:t>
      </w:r>
      <w:proofErr w:type="gramEnd"/>
      <w:r>
        <w:rPr>
          <w:rFonts w:ascii="Times New Roman" w:hAnsi="Times New Roman"/>
          <w:sz w:val="19"/>
          <w:szCs w:val="19"/>
        </w:rPr>
        <w:t xml:space="preserve">: 2015-09-30. </w:t>
      </w:r>
    </w:p>
    <w:p w14:paraId="725887F2" w14:textId="77777777" w:rsidR="00ED53C2" w:rsidRDefault="00ED53C2">
      <w:pPr>
        <w:widowControl w:val="0"/>
        <w:autoSpaceDE w:val="0"/>
        <w:autoSpaceDN w:val="0"/>
        <w:adjustRightInd w:val="0"/>
        <w:spacing w:after="0" w:line="393" w:lineRule="exact"/>
        <w:ind w:left="409" w:right="4215"/>
        <w:rPr>
          <w:rFonts w:ascii="Times New Roman" w:hAnsi="Times New Roman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num="2" w:space="720" w:equalWidth="0">
            <w:col w:w="176" w:space="199"/>
            <w:col w:w="6944"/>
          </w:cols>
          <w:noEndnote/>
        </w:sectPr>
      </w:pPr>
    </w:p>
    <w:p w14:paraId="49644C1E" w14:textId="77777777" w:rsidR="00ED53C2" w:rsidRDefault="00ED53C2">
      <w:pPr>
        <w:widowControl w:val="0"/>
        <w:autoSpaceDE w:val="0"/>
        <w:autoSpaceDN w:val="0"/>
        <w:adjustRightInd w:val="0"/>
        <w:spacing w:after="0" w:line="234" w:lineRule="exact"/>
        <w:ind w:left="409" w:right="4215"/>
        <w:rPr>
          <w:rFonts w:ascii="Times New Roman" w:hAnsi="Times New Roman"/>
          <w:sz w:val="23"/>
          <w:szCs w:val="23"/>
        </w:rPr>
      </w:pPr>
    </w:p>
    <w:p w14:paraId="27C908D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4215"/>
        <w:rPr>
          <w:rFonts w:ascii="Times New Roman" w:hAnsi="Times New Roman"/>
          <w:sz w:val="24"/>
          <w:szCs w:val="24"/>
        </w:rPr>
      </w:pPr>
    </w:p>
    <w:p w14:paraId="666425AC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4215"/>
        <w:rPr>
          <w:rFonts w:ascii="Times New Roman" w:hAnsi="Times New Roman"/>
          <w:sz w:val="24"/>
          <w:szCs w:val="24"/>
        </w:rPr>
      </w:pPr>
    </w:p>
    <w:p w14:paraId="2B0618F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409" w:right="4215"/>
        <w:rPr>
          <w:rFonts w:ascii="Times New Roman" w:hAnsi="Times New Roman"/>
          <w:sz w:val="24"/>
          <w:szCs w:val="24"/>
        </w:rPr>
      </w:pPr>
    </w:p>
    <w:p w14:paraId="23F8A1A3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16 </w:t>
      </w:r>
    </w:p>
    <w:p w14:paraId="145D9EE4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  <w:sectPr w:rsidR="00ED53C2">
          <w:type w:val="continuous"/>
          <w:pgSz w:w="12240" w:h="15840"/>
          <w:pgMar w:top="2480" w:right="2620" w:bottom="340" w:left="2300" w:header="720" w:footer="720" w:gutter="0"/>
          <w:cols w:space="720"/>
          <w:noEndnote/>
        </w:sectPr>
      </w:pPr>
    </w:p>
    <w:p w14:paraId="66A55EE7" w14:textId="77777777" w:rsidR="00ED53C2" w:rsidRDefault="00FA20B4">
      <w:pPr>
        <w:widowControl w:val="0"/>
        <w:autoSpaceDE w:val="0"/>
        <w:autoSpaceDN w:val="0"/>
        <w:adjustRightInd w:val="0"/>
        <w:spacing w:after="0" w:line="253" w:lineRule="exact"/>
        <w:ind w:left="375" w:right="6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4E707832">
          <v:shape id="_x0000_s1042" type="#_x0000_t75" style="position:absolute;left:0;text-align:left;margin-left:0;margin-top:0;width:612pt;height:11in;z-index:-1;mso-position-horizontal-relative:page;mso-position-vertical-relative:page" o:allowincell="f">
            <v:imagedata r:id="rId7" o:title=""/>
            <w10:wrap anchorx="page" anchory="page"/>
          </v:shape>
        </w:pict>
      </w:r>
      <w:r w:rsidR="002979B1">
        <w:rPr>
          <w:rFonts w:ascii="Times New Roman" w:hAnsi="Times New Roman"/>
          <w:spacing w:val="2"/>
          <w:sz w:val="19"/>
          <w:szCs w:val="19"/>
        </w:rPr>
        <w:t xml:space="preserve">[31] R. Feynman, F. Vernon Jr., The theory of a general quantum system in- </w:t>
      </w:r>
    </w:p>
    <w:p w14:paraId="7136A818" w14:textId="77777777" w:rsidR="00ED53C2" w:rsidRDefault="00ED53C2">
      <w:pPr>
        <w:widowControl w:val="0"/>
        <w:autoSpaceDE w:val="0"/>
        <w:autoSpaceDN w:val="0"/>
        <w:adjustRightInd w:val="0"/>
        <w:spacing w:after="0" w:line="199" w:lineRule="exact"/>
        <w:ind w:left="375" w:right="63"/>
        <w:rPr>
          <w:rFonts w:ascii="Times New Roman" w:hAnsi="Times New Roman"/>
          <w:sz w:val="20"/>
          <w:szCs w:val="20"/>
        </w:rPr>
      </w:pPr>
    </w:p>
    <w:p w14:paraId="58DB9B4D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84" w:right="63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2"/>
          <w:sz w:val="19"/>
          <w:szCs w:val="19"/>
        </w:rPr>
        <w:t>teracting</w:t>
      </w:r>
      <w:proofErr w:type="spellEnd"/>
      <w:proofErr w:type="gramEnd"/>
      <w:r>
        <w:rPr>
          <w:rFonts w:ascii="Times New Roman" w:hAnsi="Times New Roman"/>
          <w:spacing w:val="2"/>
          <w:sz w:val="19"/>
          <w:szCs w:val="19"/>
        </w:rPr>
        <w:t xml:space="preserve"> with a linear dissipative system, Annals of Physics 24 (1963) </w:t>
      </w:r>
    </w:p>
    <w:p w14:paraId="7BE1B91A" w14:textId="77777777" w:rsidR="00ED53C2" w:rsidRDefault="00ED53C2">
      <w:pPr>
        <w:widowControl w:val="0"/>
        <w:autoSpaceDE w:val="0"/>
        <w:autoSpaceDN w:val="0"/>
        <w:adjustRightInd w:val="0"/>
        <w:spacing w:after="0" w:line="204" w:lineRule="exact"/>
        <w:ind w:left="784" w:right="63"/>
        <w:rPr>
          <w:rFonts w:ascii="Times New Roman" w:hAnsi="Times New Roman"/>
          <w:sz w:val="20"/>
          <w:szCs w:val="20"/>
        </w:rPr>
      </w:pPr>
    </w:p>
    <w:p w14:paraId="1D871C60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784" w:right="2044"/>
        <w:rPr>
          <w:rFonts w:ascii="Times New Roman" w:hAnsi="Times New Roman"/>
          <w:spacing w:val="-16"/>
          <w:sz w:val="19"/>
          <w:szCs w:val="19"/>
        </w:rPr>
      </w:pPr>
      <w:r>
        <w:rPr>
          <w:rFonts w:ascii="Times New Roman" w:hAnsi="Times New Roman"/>
          <w:spacing w:val="-16"/>
          <w:sz w:val="19"/>
          <w:szCs w:val="19"/>
        </w:rPr>
        <w:t>118-173.</w:t>
      </w:r>
      <w:hyperlink r:id="rId70" w:history="1">
        <w:r>
          <w:rPr>
            <w:rFonts w:ascii="Courier New" w:hAnsi="Courier New" w:cs="Courier New"/>
            <w:spacing w:val="-16"/>
            <w:sz w:val="19"/>
            <w:szCs w:val="19"/>
          </w:rPr>
          <w:t xml:space="preserve"> </w:t>
        </w:r>
        <w:proofErr w:type="spellStart"/>
        <w:r>
          <w:rPr>
            <w:rFonts w:ascii="Courier New" w:hAnsi="Courier New" w:cs="Courier New"/>
            <w:spacing w:val="-16"/>
            <w:sz w:val="19"/>
            <w:szCs w:val="19"/>
          </w:rPr>
          <w:t>doi</w:t>
        </w:r>
        <w:proofErr w:type="gramStart"/>
        <w:r>
          <w:rPr>
            <w:rFonts w:ascii="Courier New" w:hAnsi="Courier New" w:cs="Courier New"/>
            <w:spacing w:val="-16"/>
            <w:sz w:val="19"/>
            <w:szCs w:val="19"/>
          </w:rPr>
          <w:t>:10.1016</w:t>
        </w:r>
        <w:proofErr w:type="spellEnd"/>
        <w:proofErr w:type="gramEnd"/>
        <w:r>
          <w:rPr>
            <w:rFonts w:ascii="Courier New" w:hAnsi="Courier New" w:cs="Courier New"/>
            <w:spacing w:val="-16"/>
            <w:sz w:val="19"/>
            <w:szCs w:val="19"/>
          </w:rPr>
          <w:t>/0003-4916(63)90068-X</w:t>
        </w:r>
        <w:r>
          <w:rPr>
            <w:rFonts w:ascii="Times New Roman" w:hAnsi="Times New Roman"/>
            <w:spacing w:val="-16"/>
            <w:sz w:val="19"/>
            <w:szCs w:val="19"/>
          </w:rPr>
          <w:t xml:space="preserve">. </w:t>
        </w:r>
      </w:hyperlink>
    </w:p>
    <w:p w14:paraId="63584126" w14:textId="77777777" w:rsidR="00ED53C2" w:rsidRDefault="00ED53C2">
      <w:pPr>
        <w:widowControl w:val="0"/>
        <w:autoSpaceDE w:val="0"/>
        <w:autoSpaceDN w:val="0"/>
        <w:adjustRightInd w:val="0"/>
        <w:spacing w:after="0" w:line="113" w:lineRule="exact"/>
        <w:ind w:left="784" w:right="2044"/>
        <w:rPr>
          <w:rFonts w:ascii="Times New Roman" w:hAnsi="Times New Roman"/>
          <w:sz w:val="11"/>
          <w:szCs w:val="11"/>
        </w:rPr>
      </w:pPr>
    </w:p>
    <w:p w14:paraId="4BC84A7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784" w:right="2044"/>
        <w:rPr>
          <w:rFonts w:ascii="Times New Roman" w:hAnsi="Times New Roman"/>
          <w:sz w:val="24"/>
          <w:szCs w:val="24"/>
        </w:rPr>
      </w:pPr>
    </w:p>
    <w:p w14:paraId="5DDC7949" w14:textId="77777777" w:rsidR="00ED53C2" w:rsidRDefault="002979B1">
      <w:pPr>
        <w:widowControl w:val="0"/>
        <w:tabs>
          <w:tab w:val="left" w:pos="370"/>
        </w:tabs>
        <w:autoSpaceDE w:val="0"/>
        <w:autoSpaceDN w:val="0"/>
        <w:adjustRightInd w:val="0"/>
        <w:spacing w:after="0" w:line="199" w:lineRule="exact"/>
        <w:ind w:left="17" w:right="63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spacing w:val="-12"/>
          <w:sz w:val="9"/>
          <w:szCs w:val="9"/>
        </w:rPr>
        <w:t xml:space="preserve">320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pacing w:val="1"/>
          <w:sz w:val="19"/>
          <w:szCs w:val="19"/>
        </w:rPr>
        <w:t xml:space="preserve">[32] P. Dirac, The </w:t>
      </w:r>
      <w:proofErr w:type="spellStart"/>
      <w:proofErr w:type="gramStart"/>
      <w:r>
        <w:rPr>
          <w:rFonts w:ascii="Times New Roman" w:hAnsi="Times New Roman"/>
          <w:spacing w:val="1"/>
          <w:sz w:val="19"/>
          <w:szCs w:val="19"/>
        </w:rPr>
        <w:t>lorentz</w:t>
      </w:r>
      <w:proofErr w:type="spellEnd"/>
      <w:proofErr w:type="gramEnd"/>
      <w:r>
        <w:rPr>
          <w:rFonts w:ascii="Times New Roman" w:hAnsi="Times New Roman"/>
          <w:spacing w:val="1"/>
          <w:sz w:val="19"/>
          <w:szCs w:val="19"/>
        </w:rPr>
        <w:t xml:space="preserve"> transformation and absolute time, </w:t>
      </w:r>
      <w:proofErr w:type="spellStart"/>
      <w:r>
        <w:rPr>
          <w:rFonts w:ascii="Times New Roman" w:hAnsi="Times New Roman"/>
          <w:spacing w:val="1"/>
          <w:sz w:val="19"/>
          <w:szCs w:val="19"/>
        </w:rPr>
        <w:t>Physica</w:t>
      </w:r>
      <w:proofErr w:type="spellEnd"/>
      <w:r>
        <w:rPr>
          <w:rFonts w:ascii="Times New Roman" w:hAnsi="Times New Roman"/>
          <w:spacing w:val="1"/>
          <w:sz w:val="19"/>
          <w:szCs w:val="19"/>
        </w:rPr>
        <w:t xml:space="preserve"> 19 (1-12) </w:t>
      </w:r>
    </w:p>
    <w:p w14:paraId="6E25D41C" w14:textId="77777777" w:rsidR="00ED53C2" w:rsidRDefault="00ED53C2">
      <w:pPr>
        <w:widowControl w:val="0"/>
        <w:tabs>
          <w:tab w:val="left" w:pos="370"/>
        </w:tabs>
        <w:autoSpaceDE w:val="0"/>
        <w:autoSpaceDN w:val="0"/>
        <w:adjustRightInd w:val="0"/>
        <w:spacing w:after="0" w:line="204" w:lineRule="exact"/>
        <w:ind w:left="17" w:right="63"/>
        <w:rPr>
          <w:rFonts w:ascii="Times New Roman" w:hAnsi="Times New Roman"/>
          <w:sz w:val="20"/>
          <w:szCs w:val="20"/>
        </w:rPr>
      </w:pPr>
    </w:p>
    <w:p w14:paraId="3C473A45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17" w:right="1392" w:firstLine="767"/>
        <w:rPr>
          <w:rFonts w:ascii="Times New Roman" w:hAnsi="Times New Roman"/>
          <w:spacing w:val="-13"/>
          <w:sz w:val="19"/>
          <w:szCs w:val="19"/>
        </w:rPr>
      </w:pPr>
      <w:r>
        <w:rPr>
          <w:rFonts w:ascii="Times New Roman" w:hAnsi="Times New Roman"/>
          <w:spacing w:val="-13"/>
          <w:sz w:val="19"/>
          <w:szCs w:val="19"/>
        </w:rPr>
        <w:t>(1953) 888-896.</w:t>
      </w:r>
      <w:hyperlink r:id="rId71" w:history="1">
        <w:r>
          <w:rPr>
            <w:rFonts w:ascii="Courier New" w:hAnsi="Courier New" w:cs="Courier New"/>
            <w:spacing w:val="-13"/>
            <w:sz w:val="19"/>
            <w:szCs w:val="19"/>
          </w:rPr>
          <w:t xml:space="preserve"> </w:t>
        </w:r>
        <w:proofErr w:type="spellStart"/>
        <w:proofErr w:type="gramStart"/>
        <w:r>
          <w:rPr>
            <w:rFonts w:ascii="Courier New" w:hAnsi="Courier New" w:cs="Courier New"/>
            <w:spacing w:val="-13"/>
            <w:sz w:val="19"/>
            <w:szCs w:val="19"/>
          </w:rPr>
          <w:t>doi:</w:t>
        </w:r>
        <w:proofErr w:type="gramEnd"/>
        <w:r>
          <w:rPr>
            <w:rFonts w:ascii="Courier New" w:hAnsi="Courier New" w:cs="Courier New"/>
            <w:spacing w:val="-13"/>
            <w:sz w:val="19"/>
            <w:szCs w:val="19"/>
          </w:rPr>
          <w:t>10.1016</w:t>
        </w:r>
        <w:proofErr w:type="spellEnd"/>
        <w:r>
          <w:rPr>
            <w:rFonts w:ascii="Courier New" w:hAnsi="Courier New" w:cs="Courier New"/>
            <w:spacing w:val="-13"/>
            <w:sz w:val="19"/>
            <w:szCs w:val="19"/>
          </w:rPr>
          <w:t>/</w:t>
        </w:r>
        <w:proofErr w:type="spellStart"/>
        <w:r>
          <w:rPr>
            <w:rFonts w:ascii="Courier New" w:hAnsi="Courier New" w:cs="Courier New"/>
            <w:spacing w:val="-13"/>
            <w:sz w:val="19"/>
            <w:szCs w:val="19"/>
          </w:rPr>
          <w:t>S0031</w:t>
        </w:r>
        <w:proofErr w:type="spellEnd"/>
        <w:r>
          <w:rPr>
            <w:rFonts w:ascii="Courier New" w:hAnsi="Courier New" w:cs="Courier New"/>
            <w:spacing w:val="-13"/>
            <w:sz w:val="19"/>
            <w:szCs w:val="19"/>
          </w:rPr>
          <w:t>-8914(53)80099-6</w:t>
        </w:r>
        <w:r>
          <w:rPr>
            <w:rFonts w:ascii="Times New Roman" w:hAnsi="Times New Roman"/>
            <w:spacing w:val="-13"/>
            <w:sz w:val="19"/>
            <w:szCs w:val="19"/>
          </w:rPr>
          <w:t xml:space="preserve">. </w:t>
        </w:r>
      </w:hyperlink>
    </w:p>
    <w:p w14:paraId="13934BE6" w14:textId="77777777" w:rsidR="00ED53C2" w:rsidRDefault="00ED53C2">
      <w:pPr>
        <w:widowControl w:val="0"/>
        <w:autoSpaceDE w:val="0"/>
        <w:autoSpaceDN w:val="0"/>
        <w:adjustRightInd w:val="0"/>
        <w:spacing w:after="0" w:line="278" w:lineRule="exact"/>
        <w:ind w:left="17" w:right="1392" w:firstLine="767"/>
        <w:rPr>
          <w:rFonts w:ascii="Times New Roman" w:hAnsi="Times New Roman"/>
          <w:sz w:val="28"/>
          <w:szCs w:val="28"/>
        </w:rPr>
      </w:pPr>
    </w:p>
    <w:p w14:paraId="14D3807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0F2FFE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5550627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07DE3A6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372A28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0FD3237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2035149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44522FF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200602E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21A9FCEF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1592C5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25063B4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B1CE57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E9AE0F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6B43CB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B8A170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BA2BD5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6D45885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F8D63F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0E4141F8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88C79E4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402D25E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F12DA9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157BE80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0E33F57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A5C9C36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4DE1B67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6722780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0649617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1DDEC48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06253BA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5D6EC871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E0C6F2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3E118F7A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42BA007B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74B13B42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4E3B453E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52DC3583" w14:textId="77777777" w:rsidR="00ED53C2" w:rsidRDefault="00ED53C2">
      <w:pPr>
        <w:widowControl w:val="0"/>
        <w:autoSpaceDE w:val="0"/>
        <w:autoSpaceDN w:val="0"/>
        <w:adjustRightInd w:val="0"/>
        <w:spacing w:after="0" w:line="240" w:lineRule="exact"/>
        <w:ind w:left="17" w:right="1392" w:firstLine="767"/>
        <w:rPr>
          <w:rFonts w:ascii="Times New Roman" w:hAnsi="Times New Roman"/>
          <w:sz w:val="24"/>
          <w:szCs w:val="24"/>
        </w:rPr>
      </w:pPr>
    </w:p>
    <w:p w14:paraId="64FDC232" w14:textId="77777777" w:rsidR="00ED53C2" w:rsidRDefault="002979B1">
      <w:pPr>
        <w:widowControl w:val="0"/>
        <w:autoSpaceDE w:val="0"/>
        <w:autoSpaceDN w:val="0"/>
        <w:adjustRightInd w:val="0"/>
        <w:spacing w:after="0" w:line="199" w:lineRule="exact"/>
        <w:ind w:left="3712" w:right="3067"/>
        <w:rPr>
          <w:rFonts w:ascii="Times New Roman" w:hAnsi="Times New Roman"/>
          <w:spacing w:val="-12"/>
          <w:sz w:val="19"/>
          <w:szCs w:val="19"/>
        </w:rPr>
      </w:pPr>
      <w:r>
        <w:rPr>
          <w:rFonts w:ascii="Times New Roman" w:hAnsi="Times New Roman"/>
          <w:spacing w:val="-12"/>
          <w:sz w:val="19"/>
          <w:szCs w:val="19"/>
        </w:rPr>
        <w:t xml:space="preserve">17 </w:t>
      </w:r>
    </w:p>
    <w:sectPr w:rsidR="00ED53C2">
      <w:pgSz w:w="12240" w:h="15840"/>
      <w:pgMar w:top="2480" w:right="2620" w:bottom="340" w:left="23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. Folden III" w:date="2016-03-28T20:26:00Z" w:initials="CMF">
    <w:p w14:paraId="7E3BB03A" w14:textId="30856091" w:rsidR="00FA20B4" w:rsidRDefault="00FA20B4">
      <w:pPr>
        <w:pStyle w:val="CommentText"/>
      </w:pPr>
      <w:r>
        <w:rPr>
          <w:rStyle w:val="CommentReference"/>
        </w:rPr>
        <w:annotationRef/>
      </w:r>
      <w:r>
        <w:t>The formatting throughout the document is a complete disaster.  You will need to go through and make the f</w:t>
      </w:r>
      <w:r w:rsidR="00B72C36">
        <w:t>ormatting as simple as possible before submission.</w:t>
      </w:r>
      <w:r w:rsidR="00D84CFD">
        <w:t xml:space="preserve">  You will also need to re-create </w:t>
      </w:r>
      <w:r w:rsidR="00D84CFD" w:rsidRPr="00255092">
        <w:rPr>
          <w:i/>
        </w:rPr>
        <w:t>all</w:t>
      </w:r>
      <w:r w:rsidR="00D84CFD">
        <w:t xml:space="preserve"> of your EndNote </w:t>
      </w:r>
      <w:r w:rsidR="00425760">
        <w:t>references because the changes to the text will require the references to be re-ordered.</w:t>
      </w:r>
      <w:r w:rsidR="00255092">
        <w:t xml:space="preserve">  Every equation will need to be re-created.  The figures look awful and will need to be re-imported.</w:t>
      </w:r>
      <w:r w:rsidR="00163DC0">
        <w:t xml:space="preserve">  Remove the hyphens in all hyphenated words.</w:t>
      </w:r>
    </w:p>
  </w:comment>
  <w:comment w:id="10" w:author="Charles M. Folden III" w:date="2016-03-28T20:29:00Z" w:initials="CMF">
    <w:p w14:paraId="52E49F53" w14:textId="77777777" w:rsidR="00FA20B4" w:rsidRDefault="00FA20B4">
      <w:pPr>
        <w:pStyle w:val="CommentText"/>
      </w:pPr>
      <w:r>
        <w:rPr>
          <w:rStyle w:val="CommentReference"/>
        </w:rPr>
        <w:annotationRef/>
      </w:r>
      <w:proofErr w:type="gramStart"/>
      <w:r>
        <w:t>a</w:t>
      </w:r>
      <w:proofErr w:type="gramEnd"/>
      <w:r>
        <w:t>, b, and c should each have their own address</w:t>
      </w:r>
    </w:p>
  </w:comment>
  <w:comment w:id="11" w:author="Charles M. Folden III" w:date="2016-03-28T20:33:00Z" w:initials="CMF">
    <w:p w14:paraId="27C10F8A" w14:textId="77777777" w:rsidR="00B72C36" w:rsidRDefault="00B72C36">
      <w:pPr>
        <w:pStyle w:val="CommentText"/>
      </w:pPr>
      <w:r>
        <w:rPr>
          <w:rStyle w:val="CommentReference"/>
        </w:rPr>
        <w:annotationRef/>
      </w:r>
      <w:r>
        <w:t>You don’t need to define an acronym if you are not going to use it again.  Treat the abstract as a separate document from the main text for this purpose.</w:t>
      </w:r>
    </w:p>
  </w:comment>
  <w:comment w:id="15" w:author="Charles M. Folden III" w:date="2016-03-28T20:32:00Z" w:initials="CMF">
    <w:p w14:paraId="347DF98D" w14:textId="77777777" w:rsidR="00B72C36" w:rsidRDefault="00B72C36">
      <w:pPr>
        <w:pStyle w:val="CommentText"/>
      </w:pPr>
      <w:r>
        <w:rPr>
          <w:rStyle w:val="CommentReference"/>
        </w:rPr>
        <w:annotationRef/>
      </w:r>
      <w:r>
        <w:t>Why is there no error bar?  Four significant figures seems too high.</w:t>
      </w:r>
    </w:p>
  </w:comment>
  <w:comment w:id="50" w:author="Charles M. Folden III" w:date="2016-03-28T20:37:00Z" w:initials="CMF">
    <w:p w14:paraId="5BF9A16C" w14:textId="66D9C38C" w:rsidR="008333E5" w:rsidRDefault="008333E5">
      <w:pPr>
        <w:pStyle w:val="CommentText"/>
      </w:pPr>
      <w:r>
        <w:rPr>
          <w:rStyle w:val="CommentReference"/>
        </w:rPr>
        <w:annotationRef/>
      </w:r>
      <w:r>
        <w:t>What is this?</w:t>
      </w:r>
    </w:p>
  </w:comment>
  <w:comment w:id="92" w:author="Charles M. Folden III" w:date="2016-03-28T21:49:00Z" w:initials="CMF">
    <w:p w14:paraId="526DEDA9" w14:textId="543B10DE" w:rsidR="00D84CFD" w:rsidRDefault="00D84CFD">
      <w:pPr>
        <w:pStyle w:val="CommentText"/>
      </w:pPr>
      <w:r>
        <w:rPr>
          <w:rStyle w:val="CommentReference"/>
        </w:rPr>
        <w:annotationRef/>
      </w:r>
      <w:r>
        <w:t>Move this sentence on gallium to the end of the previous paragraph.</w:t>
      </w:r>
    </w:p>
  </w:comment>
  <w:comment w:id="111" w:author="Charles M. Folden III" w:date="2016-03-28T21:54:00Z" w:initials="CMF">
    <w:p w14:paraId="300EC71A" w14:textId="08EFD100" w:rsidR="00425760" w:rsidRDefault="00425760">
      <w:pPr>
        <w:pStyle w:val="CommentText"/>
      </w:pPr>
      <w:r>
        <w:rPr>
          <w:rStyle w:val="CommentReference"/>
        </w:rPr>
        <w:annotationRef/>
      </w:r>
      <w:r>
        <w:t>Should we just call it Pu?</w:t>
      </w:r>
    </w:p>
  </w:comment>
  <w:comment w:id="121" w:author="Charles M. Folden III" w:date="2016-03-28T22:07:00Z" w:initials="CMF">
    <w:p w14:paraId="27B9DF47" w14:textId="37845E6B" w:rsidR="00255092" w:rsidRDefault="00255092">
      <w:pPr>
        <w:pStyle w:val="CommentText"/>
      </w:pPr>
      <w:r>
        <w:rPr>
          <w:rStyle w:val="CommentReference"/>
        </w:rPr>
        <w:annotationRef/>
      </w:r>
      <w:r>
        <w:t>What is a gamma DF?  Revise.</w:t>
      </w:r>
    </w:p>
  </w:comment>
  <w:comment w:id="157" w:author="Charles M. Folden III" w:date="2016-03-28T22:24:00Z" w:initials="CMF">
    <w:p w14:paraId="139070FC" w14:textId="3D1DFA6D" w:rsidR="00A95B16" w:rsidRDefault="00A95B16">
      <w:pPr>
        <w:pStyle w:val="CommentText"/>
      </w:pPr>
      <w:r>
        <w:rPr>
          <w:rStyle w:val="CommentReference"/>
        </w:rPr>
        <w:annotationRef/>
      </w:r>
      <w:r>
        <w:t xml:space="preserve">Is this calculated using </w:t>
      </w:r>
      <w:proofErr w:type="spellStart"/>
      <w:r>
        <w:t>MCNPX</w:t>
      </w:r>
      <w:proofErr w:type="spellEnd"/>
      <w:r>
        <w:t xml:space="preserve"> or measured?</w:t>
      </w:r>
    </w:p>
  </w:comment>
  <w:comment w:id="188" w:author="Charles M. Folden III" w:date="2016-03-28T22:35:00Z" w:initials="CMF">
    <w:p w14:paraId="11CFD13F" w14:textId="16D5CD5A" w:rsidR="0029717D" w:rsidRDefault="0029717D">
      <w:pPr>
        <w:pStyle w:val="CommentText"/>
      </w:pPr>
      <w:r>
        <w:rPr>
          <w:rStyle w:val="CommentReference"/>
        </w:rPr>
        <w:annotationRef/>
      </w:r>
      <w:r>
        <w:t>This figure is now so simple that it may not be necessary.</w:t>
      </w:r>
    </w:p>
  </w:comment>
  <w:comment w:id="199" w:author="Charles M. Folden III" w:date="2016-03-28T22:41:00Z" w:initials="CMF">
    <w:p w14:paraId="760A501A" w14:textId="10500A25" w:rsidR="004D09BE" w:rsidRDefault="004D09BE">
      <w:pPr>
        <w:pStyle w:val="CommentText"/>
      </w:pPr>
      <w:r>
        <w:rPr>
          <w:rStyle w:val="CommentReference"/>
        </w:rPr>
        <w:annotationRef/>
      </w:r>
      <w:r>
        <w:t xml:space="preserve">You talk about extraction and back-extraction, but you haven’t explained how you did these yet. </w:t>
      </w:r>
    </w:p>
  </w:comment>
  <w:comment w:id="209" w:author="Charles M. Folden III" w:date="2016-03-28T22:44:00Z" w:initials="CMF">
    <w:p w14:paraId="03BA6AB4" w14:textId="2186229F" w:rsidR="001B112A" w:rsidRDefault="001B112A">
      <w:pPr>
        <w:pStyle w:val="CommentText"/>
      </w:pPr>
      <w:r>
        <w:rPr>
          <w:rStyle w:val="CommentReference"/>
        </w:rPr>
        <w:annotationRef/>
      </w:r>
      <w:r>
        <w:t>I’m not sure this is the correct term.</w:t>
      </w:r>
    </w:p>
  </w:comment>
  <w:comment w:id="210" w:author="Charles M. Folden III" w:date="2016-03-28T22:48:00Z" w:initials="CMF">
    <w:p w14:paraId="08298861" w14:textId="1FAC4D15" w:rsidR="00F7723C" w:rsidRDefault="00F7723C">
      <w:pPr>
        <w:pStyle w:val="CommentText"/>
      </w:pPr>
      <w:r>
        <w:rPr>
          <w:rStyle w:val="CommentReference"/>
        </w:rPr>
        <w:annotationRef/>
      </w:r>
      <w:r>
        <w:t>This paragraph should be moved up to make the second paragraph in this section.</w:t>
      </w:r>
    </w:p>
  </w:comment>
  <w:comment w:id="216" w:author="Charles M. Folden III" w:date="2016-03-28T22:45:00Z" w:initials="CMF">
    <w:p w14:paraId="38A5AA9D" w14:textId="57B7E02D" w:rsidR="00F7723C" w:rsidRDefault="00F7723C">
      <w:pPr>
        <w:pStyle w:val="CommentText"/>
      </w:pPr>
      <w:r>
        <w:rPr>
          <w:rStyle w:val="CommentReference"/>
        </w:rPr>
        <w:annotationRef/>
      </w:r>
      <w:r>
        <w:t>Who is the actual manufacturer?  This website is a wholesaler.</w:t>
      </w:r>
    </w:p>
  </w:comment>
  <w:comment w:id="220" w:author="Charles M. Folden III" w:date="2016-03-28T22:56:00Z" w:initials="CMF">
    <w:p w14:paraId="148DE26E" w14:textId="73CE4FE1" w:rsidR="00AE40FB" w:rsidRDefault="00AE40FB">
      <w:pPr>
        <w:pStyle w:val="CommentText"/>
      </w:pPr>
      <w:r>
        <w:rPr>
          <w:rStyle w:val="CommentReference"/>
        </w:rPr>
        <w:annotationRef/>
      </w:r>
      <w:r>
        <w:t xml:space="preserve">This paragraph should be moved up as well.  Make it the third paragraph in this section. </w:t>
      </w:r>
    </w:p>
  </w:comment>
  <w:comment w:id="270" w:author="Charles M. Folden III" w:date="2016-03-28T23:19:00Z" w:initials="CMF">
    <w:p w14:paraId="305E8889" w14:textId="08D77B7E" w:rsidR="008B6EC4" w:rsidRDefault="008B6EC4">
      <w:pPr>
        <w:pStyle w:val="CommentText"/>
      </w:pPr>
      <w:r>
        <w:rPr>
          <w:rStyle w:val="CommentReference"/>
        </w:rPr>
        <w:annotationRef/>
      </w:r>
      <w:r>
        <w:t>This sentence needs revised.  You haven’t made clear how the second cycle did not perform as well, so the argument about iron doesn’t make sense.</w:t>
      </w:r>
    </w:p>
  </w:comment>
  <w:comment w:id="271" w:author="Charles M. Folden III" w:date="2016-03-28T23:17:00Z" w:initials="CMF">
    <w:p w14:paraId="2BD0BFB0" w14:textId="0CCF06CF" w:rsidR="001E16E3" w:rsidRDefault="001E16E3">
      <w:pPr>
        <w:pStyle w:val="CommentText"/>
      </w:pPr>
      <w:r>
        <w:rPr>
          <w:rStyle w:val="CommentReference"/>
        </w:rPr>
        <w:annotationRef/>
      </w:r>
      <w:r>
        <w:t>Fix this, I’m not sure what you meant to say.</w:t>
      </w:r>
    </w:p>
  </w:comment>
  <w:comment w:id="272" w:author="Charles M. Folden III" w:date="2016-03-28T23:25:00Z" w:initials="CMF">
    <w:p w14:paraId="74939E7B" w14:textId="06D6FB21" w:rsidR="00FE41CC" w:rsidRDefault="00FE41CC">
      <w:pPr>
        <w:pStyle w:val="CommentText"/>
      </w:pPr>
      <w:r>
        <w:rPr>
          <w:rStyle w:val="CommentReference"/>
        </w:rPr>
        <w:annotationRef/>
      </w:r>
      <w:r>
        <w:t xml:space="preserve">You haven’t talked about </w:t>
      </w:r>
      <w:proofErr w:type="spellStart"/>
      <w:r>
        <w:t>DCs</w:t>
      </w:r>
      <w:proofErr w:type="spellEnd"/>
      <w:r>
        <w:t xml:space="preserve"> yet.  You need to reference Table 2 and then start this discussion.</w:t>
      </w:r>
    </w:p>
  </w:comment>
  <w:comment w:id="282" w:author="Charles M. Folden III" w:date="2016-03-28T23:23:00Z" w:initials="CMF">
    <w:p w14:paraId="12290856" w14:textId="1F6CBC36" w:rsidR="008B6EC4" w:rsidRDefault="008B6EC4">
      <w:pPr>
        <w:pStyle w:val="CommentText"/>
      </w:pPr>
      <w:r>
        <w:rPr>
          <w:rStyle w:val="CommentReference"/>
        </w:rPr>
        <w:annotationRef/>
      </w:r>
      <w:r>
        <w:t>I don’t understand what this means.</w:t>
      </w:r>
      <w:r w:rsidR="003A5AAC">
        <w:t xml:space="preserve">  In fact, I don’t understand much of what is in this table.</w:t>
      </w:r>
    </w:p>
  </w:comment>
  <w:comment w:id="283" w:author="Charles M. Folden III" w:date="2016-03-28T23:32:00Z" w:initials="CMF">
    <w:p w14:paraId="6FCFFBEB" w14:textId="3C248CEA" w:rsidR="002733A5" w:rsidRDefault="002733A5">
      <w:pPr>
        <w:pStyle w:val="CommentText"/>
      </w:pPr>
      <w:r>
        <w:rPr>
          <w:rStyle w:val="CommentReference"/>
        </w:rPr>
        <w:annotationRef/>
      </w:r>
      <w:r>
        <w:t>That is not why you normalize to plutonium.</w:t>
      </w:r>
    </w:p>
  </w:comment>
  <w:comment w:id="284" w:author="Charles M. Folden III" w:date="2016-03-28T23:34:00Z" w:initials="CMF">
    <w:p w14:paraId="613EB516" w14:textId="03B94028" w:rsidR="002733A5" w:rsidRDefault="002733A5">
      <w:pPr>
        <w:pStyle w:val="CommentText"/>
      </w:pPr>
      <w:r>
        <w:rPr>
          <w:rStyle w:val="CommentReference"/>
        </w:rPr>
        <w:annotationRef/>
      </w:r>
      <w:r>
        <w:t>Be consistent: call them “Experiment 1” and “Experiment 2.”</w:t>
      </w:r>
    </w:p>
  </w:comment>
  <w:comment w:id="285" w:author="Charles M. Folden III" w:date="2016-03-28T23:34:00Z" w:initials="CMF">
    <w:p w14:paraId="5E9627D1" w14:textId="2E37A38F" w:rsidR="00DF54F7" w:rsidRDefault="00DF54F7">
      <w:pPr>
        <w:pStyle w:val="CommentText"/>
      </w:pPr>
      <w:r>
        <w:rPr>
          <w:rStyle w:val="CommentReference"/>
        </w:rPr>
        <w:annotationRef/>
      </w:r>
      <w:r>
        <w:t>For clarity, you need to align the decimal points in each column.</w:t>
      </w:r>
    </w:p>
  </w:comment>
  <w:comment w:id="286" w:author="Charles M. Folden III" w:date="2016-03-28T23:24:00Z" w:initials="CMF">
    <w:p w14:paraId="754CF5AE" w14:textId="76D341D7" w:rsidR="00D51980" w:rsidRDefault="00D51980">
      <w:pPr>
        <w:pStyle w:val="CommentText"/>
      </w:pPr>
      <w:r>
        <w:rPr>
          <w:rStyle w:val="CommentReference"/>
        </w:rPr>
        <w:annotationRef/>
      </w:r>
      <w:r>
        <w:t>Why so many significant figures?</w:t>
      </w:r>
    </w:p>
  </w:comment>
  <w:comment w:id="287" w:author="Charles M. Folden III" w:date="2016-03-28T23:29:00Z" w:initials="CMF">
    <w:p w14:paraId="2D5A9878" w14:textId="2784C9BA" w:rsidR="002526CD" w:rsidRDefault="002526CD">
      <w:pPr>
        <w:pStyle w:val="CommentText"/>
      </w:pPr>
      <w:r>
        <w:rPr>
          <w:rStyle w:val="CommentReference"/>
        </w:rPr>
        <w:annotationRef/>
      </w:r>
      <w:r>
        <w:t>0.39 ± 50!?</w:t>
      </w:r>
    </w:p>
  </w:comment>
  <w:comment w:id="305" w:author="Charles M. Folden III" w:date="2016-03-28T23:43:00Z" w:initials="CMF">
    <w:p w14:paraId="0CE1EDFB" w14:textId="31CB9D01" w:rsidR="00927B41" w:rsidRDefault="00927B41">
      <w:pPr>
        <w:pStyle w:val="CommentText"/>
      </w:pPr>
      <w:r>
        <w:rPr>
          <w:rStyle w:val="CommentReference"/>
        </w:rPr>
        <w:annotationRef/>
      </w:r>
      <w:r>
        <w:t>Join this into the previous paragraph.</w:t>
      </w:r>
    </w:p>
  </w:comment>
  <w:comment w:id="306" w:author="Charles M. Folden III" w:date="2016-03-28T23:44:00Z" w:initials="CMF">
    <w:p w14:paraId="4995CAF5" w14:textId="68692FDD" w:rsidR="00313FA5" w:rsidRDefault="00313FA5">
      <w:pPr>
        <w:pStyle w:val="CommentText"/>
      </w:pPr>
      <w:r>
        <w:rPr>
          <w:rStyle w:val="CommentReference"/>
        </w:rPr>
        <w:annotationRef/>
      </w:r>
      <w:r>
        <w:t>Join this to the previous paragraph.</w:t>
      </w:r>
    </w:p>
  </w:comment>
  <w:comment w:id="330" w:author="Charles M. Folden III" w:date="2016-03-28T23:47:00Z" w:initials="CMF">
    <w:p w14:paraId="6427236D" w14:textId="6DF52C64" w:rsidR="006A19F8" w:rsidRDefault="006A19F8">
      <w:pPr>
        <w:pStyle w:val="CommentText"/>
      </w:pPr>
      <w:r>
        <w:rPr>
          <w:rStyle w:val="CommentReference"/>
        </w:rPr>
        <w:annotationRef/>
      </w:r>
      <w:r>
        <w:t>Why don’t you just make equation 2 correct and get rid of equation 4?</w:t>
      </w:r>
    </w:p>
  </w:comment>
  <w:comment w:id="341" w:author="Charles M. Folden III" w:date="2016-03-28T23:46:00Z" w:initials="CMF">
    <w:p w14:paraId="5DA053FF" w14:textId="60EBB5B2" w:rsidR="00067016" w:rsidRDefault="00067016">
      <w:pPr>
        <w:pStyle w:val="CommentText"/>
      </w:pPr>
      <w:r>
        <w:rPr>
          <w:rStyle w:val="CommentReference"/>
        </w:rPr>
        <w:annotationRef/>
      </w:r>
      <w:r>
        <w:t>Fix the formatting.</w:t>
      </w:r>
    </w:p>
  </w:comment>
  <w:comment w:id="347" w:author="Charles M. Folden III" w:date="2016-03-28T23:54:00Z" w:initials="CMF">
    <w:p w14:paraId="23DD7689" w14:textId="1965C67D" w:rsidR="00BD30B4" w:rsidRDefault="00BD30B4">
      <w:pPr>
        <w:pStyle w:val="CommentText"/>
      </w:pPr>
      <w:r>
        <w:rPr>
          <w:rStyle w:val="CommentReference"/>
        </w:rPr>
        <w:annotationRef/>
      </w:r>
      <w:r>
        <w:t>Why did you choose only one DC?</w:t>
      </w:r>
    </w:p>
  </w:comment>
  <w:comment w:id="356" w:author="Charles M. Folden III" w:date="2016-03-28T23:54:00Z" w:initials="CMF">
    <w:p w14:paraId="13D3DAF4" w14:textId="789E6B1F" w:rsidR="00227004" w:rsidRDefault="00227004">
      <w:pPr>
        <w:pStyle w:val="CommentText"/>
      </w:pPr>
      <w:r>
        <w:rPr>
          <w:rStyle w:val="CommentReference"/>
        </w:rPr>
        <w:annotationRef/>
      </w:r>
      <w:r>
        <w:t>I’m not sure that this paragraph and figure 3 add anything to the paper.</w:t>
      </w:r>
    </w:p>
  </w:comment>
  <w:comment w:id="357" w:author="Charles M. Folden III" w:date="2016-03-28T23:54:00Z" w:initials="CMF">
    <w:p w14:paraId="0F7841D2" w14:textId="75A3B180" w:rsidR="00BD30B4" w:rsidRDefault="00BD30B4">
      <w:pPr>
        <w:pStyle w:val="CommentText"/>
      </w:pPr>
      <w:r>
        <w:rPr>
          <w:rStyle w:val="CommentReference"/>
        </w:rPr>
        <w:annotationRef/>
      </w:r>
      <w:r>
        <w:t>What is the purple line?</w:t>
      </w:r>
    </w:p>
  </w:comment>
  <w:comment w:id="358" w:author="Charles M. Folden III" w:date="2016-03-28T23:58:00Z" w:initials="CMF">
    <w:p w14:paraId="02312BA5" w14:textId="5C140A50" w:rsidR="00B262E9" w:rsidRDefault="00B262E9">
      <w:pPr>
        <w:pStyle w:val="CommentText"/>
      </w:pPr>
      <w:r>
        <w:rPr>
          <w:rStyle w:val="CommentReference"/>
        </w:rPr>
        <w:annotationRef/>
      </w:r>
      <w:r>
        <w:t>You need quantitative statements about what was measured and what you learned.</w:t>
      </w:r>
    </w:p>
  </w:comment>
  <w:comment w:id="360" w:author="Charles M. Folden III" w:date="2016-03-28T23:58:00Z" w:initials="CMF">
    <w:p w14:paraId="0998CE78" w14:textId="0CA3C7B5" w:rsidR="00B262E9" w:rsidRDefault="00B262E9">
      <w:pPr>
        <w:pStyle w:val="CommentText"/>
      </w:pPr>
      <w:r>
        <w:rPr>
          <w:rStyle w:val="CommentReference"/>
        </w:rPr>
        <w:annotationRef/>
      </w:r>
      <w:r>
        <w:t>This is not anything new.</w:t>
      </w:r>
    </w:p>
  </w:comment>
  <w:comment w:id="363" w:author="Charles M. Folden III" w:date="2016-03-28T23:58:00Z" w:initials="CMF">
    <w:p w14:paraId="628E96C4" w14:textId="532D3D63" w:rsidR="00B262E9" w:rsidRDefault="00B262E9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BB03A" w15:done="0"/>
  <w15:commentEx w15:paraId="52E49F53" w15:done="0"/>
  <w15:commentEx w15:paraId="27C10F8A" w15:done="0"/>
  <w15:commentEx w15:paraId="347DF98D" w15:done="0"/>
  <w15:commentEx w15:paraId="5BF9A16C" w15:done="0"/>
  <w15:commentEx w15:paraId="526DEDA9" w15:done="0"/>
  <w15:commentEx w15:paraId="300EC71A" w15:done="0"/>
  <w15:commentEx w15:paraId="27B9DF47" w15:done="0"/>
  <w15:commentEx w15:paraId="139070FC" w15:done="0"/>
  <w15:commentEx w15:paraId="11CFD13F" w15:done="0"/>
  <w15:commentEx w15:paraId="760A501A" w15:done="0"/>
  <w15:commentEx w15:paraId="03BA6AB4" w15:done="0"/>
  <w15:commentEx w15:paraId="08298861" w15:done="0"/>
  <w15:commentEx w15:paraId="38A5AA9D" w15:done="0"/>
  <w15:commentEx w15:paraId="148DE26E" w15:done="0"/>
  <w15:commentEx w15:paraId="305E8889" w15:done="0"/>
  <w15:commentEx w15:paraId="2BD0BFB0" w15:done="0"/>
  <w15:commentEx w15:paraId="74939E7B" w15:done="0"/>
  <w15:commentEx w15:paraId="12290856" w15:done="0"/>
  <w15:commentEx w15:paraId="6FCFFBEB" w15:done="0"/>
  <w15:commentEx w15:paraId="613EB516" w15:done="0"/>
  <w15:commentEx w15:paraId="5E9627D1" w15:done="0"/>
  <w15:commentEx w15:paraId="754CF5AE" w15:done="0"/>
  <w15:commentEx w15:paraId="2D5A9878" w15:done="0"/>
  <w15:commentEx w15:paraId="0CE1EDFB" w15:done="0"/>
  <w15:commentEx w15:paraId="4995CAF5" w15:done="0"/>
  <w15:commentEx w15:paraId="6427236D" w15:done="0"/>
  <w15:commentEx w15:paraId="5DA053FF" w15:done="0"/>
  <w15:commentEx w15:paraId="23DD7689" w15:done="0"/>
  <w15:commentEx w15:paraId="13D3DAF4" w15:done="0"/>
  <w15:commentEx w15:paraId="0F7841D2" w15:done="0"/>
  <w15:commentEx w15:paraId="02312BA5" w15:done="0"/>
  <w15:commentEx w15:paraId="0998CE78" w15:done="0"/>
  <w15:commentEx w15:paraId="628E96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. Folden III">
    <w15:presenceInfo w15:providerId="None" w15:userId="Charles M. Folden I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trackRevision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B1"/>
    <w:rsid w:val="0002490A"/>
    <w:rsid w:val="00067016"/>
    <w:rsid w:val="00072EDE"/>
    <w:rsid w:val="0009613B"/>
    <w:rsid w:val="000E2088"/>
    <w:rsid w:val="00163DC0"/>
    <w:rsid w:val="001B112A"/>
    <w:rsid w:val="001C3BB3"/>
    <w:rsid w:val="001D0FAA"/>
    <w:rsid w:val="001E16E3"/>
    <w:rsid w:val="00227004"/>
    <w:rsid w:val="002526CD"/>
    <w:rsid w:val="00255092"/>
    <w:rsid w:val="002733A5"/>
    <w:rsid w:val="002839DA"/>
    <w:rsid w:val="0029717D"/>
    <w:rsid w:val="002979B1"/>
    <w:rsid w:val="002B3F81"/>
    <w:rsid w:val="002C11C2"/>
    <w:rsid w:val="00313FA5"/>
    <w:rsid w:val="003A5AAC"/>
    <w:rsid w:val="003E2354"/>
    <w:rsid w:val="00425760"/>
    <w:rsid w:val="00451186"/>
    <w:rsid w:val="004D09BE"/>
    <w:rsid w:val="004D0B36"/>
    <w:rsid w:val="004E49BF"/>
    <w:rsid w:val="005106F3"/>
    <w:rsid w:val="005535D8"/>
    <w:rsid w:val="005A5C53"/>
    <w:rsid w:val="005F681D"/>
    <w:rsid w:val="00600479"/>
    <w:rsid w:val="00631BFC"/>
    <w:rsid w:val="00636C7A"/>
    <w:rsid w:val="006436BE"/>
    <w:rsid w:val="00660BC1"/>
    <w:rsid w:val="006A19F8"/>
    <w:rsid w:val="0072087D"/>
    <w:rsid w:val="008333E5"/>
    <w:rsid w:val="008B6EC4"/>
    <w:rsid w:val="008C4EAC"/>
    <w:rsid w:val="008D6CF8"/>
    <w:rsid w:val="00927B41"/>
    <w:rsid w:val="00932F79"/>
    <w:rsid w:val="009A0C5A"/>
    <w:rsid w:val="00A34E0D"/>
    <w:rsid w:val="00A95B16"/>
    <w:rsid w:val="00AA39E1"/>
    <w:rsid w:val="00AB77A1"/>
    <w:rsid w:val="00AE40FB"/>
    <w:rsid w:val="00B03C6D"/>
    <w:rsid w:val="00B262E9"/>
    <w:rsid w:val="00B45E9B"/>
    <w:rsid w:val="00B60A57"/>
    <w:rsid w:val="00B72C36"/>
    <w:rsid w:val="00BB724B"/>
    <w:rsid w:val="00BC0866"/>
    <w:rsid w:val="00BD30B4"/>
    <w:rsid w:val="00C034DB"/>
    <w:rsid w:val="00C957C2"/>
    <w:rsid w:val="00CC35F0"/>
    <w:rsid w:val="00D22A05"/>
    <w:rsid w:val="00D51980"/>
    <w:rsid w:val="00D84CFD"/>
    <w:rsid w:val="00DF54F7"/>
    <w:rsid w:val="00ED53C2"/>
    <w:rsid w:val="00F7723C"/>
    <w:rsid w:val="00FA0F83"/>
    <w:rsid w:val="00FA20B4"/>
    <w:rsid w:val="00F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1146B69D"/>
  <w14:defaultImageDpi w14:val="0"/>
  <w15:docId w15:val="{71AAFA74-491B-4584-B1B0-2785BB30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FA2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0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20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0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20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2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18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26" Type="http://schemas.openxmlformats.org/officeDocument/2006/relationships/hyperlink" Target="http://lib-ezproxy.tamu.edu:2048/login?url=http://search.ebscohost.com/login.aspx?direct=true&amp;db=edsstc&amp;AN=4317763&amp;site=eds-live" TargetMode="External"/><Relationship Id="rId39" Type="http://schemas.openxmlformats.org/officeDocument/2006/relationships/hyperlink" Target="http://lib-ezproxy.tamu.edu:2048/login?url=http://search.ebscohost.com/login.aspx?direct=true&amp;db=cat03318a&amp;AN=tamug.107458&amp;site=eds-live" TargetMode="External"/><Relationship Id="rId21" Type="http://schemas.openxmlformats.org/officeDocument/2006/relationships/hyperlink" Target="http://lib-ezproxy.tamu.edu:2048/login?url=http://search.ebscohost.com/login.aspx?direct=true&amp;db=edsstc&amp;AN=4341712&amp;site=eds-live" TargetMode="External"/><Relationship Id="rId34" Type="http://schemas.openxmlformats.org/officeDocument/2006/relationships/hyperlink" Target="http://lib-ezproxy.tamu.edu:2048/login?url=http://search.ebscohost.com/login.aspx?direct=true&amp;db=ast&amp;AN=514845228&amp;site=eds-live" TargetMode="External"/><Relationship Id="rId42" Type="http://schemas.openxmlformats.org/officeDocument/2006/relationships/hyperlink" Target="http://lib-ezproxy.tamu.edu:2048/login?url=http://search.ebscohost.com/login.aspx?direct=true&amp;db=cat03318a&amp;AN=tamug.711551&amp;site=eds-live" TargetMode="External"/><Relationship Id="rId47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0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5" Type="http://schemas.openxmlformats.org/officeDocument/2006/relationships/hyperlink" Target="http://www.sciencelab.com/" TargetMode="External"/><Relationship Id="rId63" Type="http://schemas.openxmlformats.org/officeDocument/2006/relationships/hyperlink" Target="http://www.canberra.com/products/detectors/pdf/sege-detectors-c40021.pdf" TargetMode="External"/><Relationship Id="rId68" Type="http://schemas.openxmlformats.org/officeDocument/2006/relationships/hyperlink" Target="http://www.canberra.com/products/radiochemistry_lab/pdf/lynx-ss-c38658.pdf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dx.doi.org/10.1016/S0031-8914(53)80099-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x.doi.org/10.1080/08929882.2015.996079" TargetMode="External"/><Relationship Id="rId29" Type="http://schemas.openxmlformats.org/officeDocument/2006/relationships/hyperlink" Target="http://lib-ezproxy.tamu.edu:2048/login?url=http://search.ebscohost.com/login.aspx?direct=true&amp;db=edsstc&amp;AN=4317763&amp;site=eds-live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lib-ezproxy.tamu.edu:2048/login?url=http://search.ebscohost.com/login.aspx?direct=true&amp;db=edsstc&amp;AN=4341712&amp;site=eds-live" TargetMode="External"/><Relationship Id="rId32" Type="http://schemas.openxmlformats.org/officeDocument/2006/relationships/hyperlink" Target="http://lib-ezproxy.tamu.edu:2048/login?url=http://search.ebscohost.com/login.aspx?direct=true&amp;db=ast&amp;AN=514845228&amp;site=eds-live" TargetMode="External"/><Relationship Id="rId37" Type="http://schemas.openxmlformats.org/officeDocument/2006/relationships/hyperlink" Target="http://lib-ezproxy.tamu.edu:2048/login?url=http://search.ebscohost.com/login.aspx?direct=true&amp;db=cat03318a&amp;AN=tamug.107458&amp;site=eds-live" TargetMode="External"/><Relationship Id="rId40" Type="http://schemas.openxmlformats.org/officeDocument/2006/relationships/hyperlink" Target="http://lib-ezproxy.tamu.edu:2048/login?url=http://search.ebscohost.com/login.aspx?direct=true&amp;db=cat03318a&amp;AN=tamug.711551&amp;site=eds-live" TargetMode="External"/><Relationship Id="rId45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3" Type="http://schemas.openxmlformats.org/officeDocument/2006/relationships/hyperlink" Target="http://www.sciencelab.com/" TargetMode="External"/><Relationship Id="rId58" Type="http://schemas.openxmlformats.org/officeDocument/2006/relationships/hyperlink" Target="http://www.mallinckrodt.com//" TargetMode="External"/><Relationship Id="rId66" Type="http://schemas.openxmlformats.org/officeDocument/2006/relationships/hyperlink" Target="http://www.canberra.com/products/radiochemistry_lab/pdf/lynx-ss-c38658.pdf" TargetMode="External"/><Relationship Id="rId7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23" Type="http://schemas.openxmlformats.org/officeDocument/2006/relationships/hyperlink" Target="http://lib-ezproxy.tamu.edu:2048/login?url=http://search.ebscohost.com/login.aspx?direct=true&amp;db=edsstc&amp;AN=4341712&amp;site=eds-live" TargetMode="External"/><Relationship Id="rId28" Type="http://schemas.openxmlformats.org/officeDocument/2006/relationships/hyperlink" Target="http://dx.doi.org/10.2172/4317763" TargetMode="External"/><Relationship Id="rId36" Type="http://schemas.openxmlformats.org/officeDocument/2006/relationships/hyperlink" Target="http://lib-ezproxy.tamu.edu:2048/login?url=http://search.ebscohost.com/login.aspx?direct=true&amp;db=cat03318a&amp;AN=tamug.107458&amp;site=eds-live" TargetMode="External"/><Relationship Id="rId49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7" Type="http://schemas.openxmlformats.org/officeDocument/2006/relationships/hyperlink" Target="http://www.mallinckrodt.com//" TargetMode="External"/><Relationship Id="rId61" Type="http://schemas.openxmlformats.org/officeDocument/2006/relationships/hyperlink" Target="https://www.fishersci.com/us/en/home.html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31" Type="http://schemas.openxmlformats.org/officeDocument/2006/relationships/hyperlink" Target="http://lib-ezproxy.tamu.edu:2048/login?url=http://search.ebscohost.com/login.aspx?direct=true&amp;db=edsstc&amp;AN=4317763&amp;site=eds-live" TargetMode="External"/><Relationship Id="rId44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2" Type="http://schemas.openxmlformats.org/officeDocument/2006/relationships/hyperlink" Target="http://dx.doi.org/10.2172/974763" TargetMode="External"/><Relationship Id="rId60" Type="http://schemas.openxmlformats.org/officeDocument/2006/relationships/hyperlink" Target="https://www.fishersci.com/us/en/home.html" TargetMode="External"/><Relationship Id="rId65" Type="http://schemas.openxmlformats.org/officeDocument/2006/relationships/hyperlink" Target="http://www.canberra.com/products/detectors/pdf/sege-detectors-c40021.pdf" TargetMode="External"/><Relationship Id="rId73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22" Type="http://schemas.openxmlformats.org/officeDocument/2006/relationships/hyperlink" Target="http://dx.doi.org/10.2172/4341712" TargetMode="External"/><Relationship Id="rId27" Type="http://schemas.openxmlformats.org/officeDocument/2006/relationships/hyperlink" Target="http://lib-ezproxy.tamu.edu:2048/login?url=http://search.ebscohost.com/login.aspx?direct=true&amp;db=edsstc&amp;AN=4317763&amp;site=eds-live" TargetMode="External"/><Relationship Id="rId30" Type="http://schemas.openxmlformats.org/officeDocument/2006/relationships/hyperlink" Target="http://lib-ezproxy.tamu.edu:2048/login?url=http://search.ebscohost.com/login.aspx?direct=true&amp;db=edsstc&amp;AN=4317763&amp;site=eds-live" TargetMode="External"/><Relationship Id="rId35" Type="http://schemas.openxmlformats.org/officeDocument/2006/relationships/hyperlink" Target="http://lib-ezproxy.tamu.edu:2048/login?url=http://search.ebscohost.com/login.aspx?direct=true&amp;db=ast&amp;AN=514845228&amp;site=eds-live" TargetMode="External"/><Relationship Id="rId43" Type="http://schemas.openxmlformats.org/officeDocument/2006/relationships/hyperlink" Target="http://lib-ezproxy.tamu.edu:2048/login?url=http://search.ebscohost.com/login.aspx?direct=true&amp;db=cat03318a&amp;AN=tamug.711551&amp;site=eds-live" TargetMode="External"/><Relationship Id="rId48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6" Type="http://schemas.openxmlformats.org/officeDocument/2006/relationships/hyperlink" Target="http://www.mallinckrodt.com//" TargetMode="External"/><Relationship Id="rId64" Type="http://schemas.openxmlformats.org/officeDocument/2006/relationships/hyperlink" Target="http://www.canberra.com/products/detectors/pdf/sege-detectors-c40021.pdf" TargetMode="External"/><Relationship Id="rId69" Type="http://schemas.openxmlformats.org/officeDocument/2006/relationships/hyperlink" Target="http://www.perkinelmer.com/Catalog/Family/ID/NexION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hyperlink" Target="http://lib-ezproxy.tamu.edu:2048/login?url=http://search.ebscohost.com/login.aspx?direct=true&amp;db=tsh&amp;AN=101449802&amp;site=eds-live" TargetMode="External"/><Relationship Id="rId25" Type="http://schemas.openxmlformats.org/officeDocument/2006/relationships/hyperlink" Target="http://lib-ezproxy.tamu.edu:2048/login?url=http://search.ebscohost.com/login.aspx?direct=true&amp;db=edsstc&amp;AN=4341712&amp;site=eds-live" TargetMode="External"/><Relationship Id="rId33" Type="http://schemas.openxmlformats.org/officeDocument/2006/relationships/hyperlink" Target="http://lib-ezproxy.tamu.edu:2048/login?url=http://search.ebscohost.com/login.aspx?direct=true&amp;db=ast&amp;AN=514845228&amp;site=eds-live" TargetMode="External"/><Relationship Id="rId38" Type="http://schemas.openxmlformats.org/officeDocument/2006/relationships/hyperlink" Target="http://lib-ezproxy.tamu.edu:2048/login?url=http://search.ebscohost.com/login.aspx?direct=true&amp;db=cat03318a&amp;AN=tamug.107458&amp;site=eds-live" TargetMode="External"/><Relationship Id="rId46" Type="http://schemas.openxmlformats.org/officeDocument/2006/relationships/hyperlink" Target="http://lib-ezproxy.tamu.edu:2048/login?url=http://search.ebscohost.com/login.aspx?direct=true&amp;db=cat03318a&amp;AN=tamug.3756052&amp;site=eds-live%20http://lib-ezproxy.tamu.edu:2048/login?url=http://site.ebrary.com/lib/tamu/docDetail.action?docID=10211725" TargetMode="External"/><Relationship Id="rId59" Type="http://schemas.openxmlformats.org/officeDocument/2006/relationships/hyperlink" Target="https://www.fishersci.com/us/en/home.html" TargetMode="External"/><Relationship Id="rId67" Type="http://schemas.openxmlformats.org/officeDocument/2006/relationships/hyperlink" Target="http://www.canberra.com/products/radiochemistry_lab/pdf/lynx-ss-c38658.pdf" TargetMode="External"/><Relationship Id="rId20" Type="http://schemas.openxmlformats.org/officeDocument/2006/relationships/hyperlink" Target="http://lib-ezproxy.tamu.edu:2048/login?url=http://search.ebscohost.com/login.aspx?direct=true&amp;db=edsstc&amp;AN=4341712&amp;site=eds-live" TargetMode="External"/><Relationship Id="rId41" Type="http://schemas.openxmlformats.org/officeDocument/2006/relationships/hyperlink" Target="http://lib-ezproxy.tamu.edu:2048/login?url=http://search.ebscohost.com/login.aspx?direct=true&amp;db=cat03318a&amp;AN=tamug.711551&amp;site=eds-live" TargetMode="External"/><Relationship Id="rId54" Type="http://schemas.openxmlformats.org/officeDocument/2006/relationships/hyperlink" Target="http://www.sciencelab.com/" TargetMode="External"/><Relationship Id="rId62" Type="http://schemas.openxmlformats.org/officeDocument/2006/relationships/hyperlink" Target="http://www.strem.com/" TargetMode="External"/><Relationship Id="rId70" Type="http://schemas.openxmlformats.org/officeDocument/2006/relationships/hyperlink" Target="http://dx.doi.org/10.1016/0003-4916(63)90068-X" TargetMode="External"/><Relationship Id="rId1" Type="http://schemas.openxmlformats.org/officeDocument/2006/relationships/styles" Target="styles.xml"/><Relationship Id="rId6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17</Pages>
  <Words>5203</Words>
  <Characters>29661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M. Folden III</dc:creator>
  <cp:keywords/>
  <dc:description/>
  <cp:lastModifiedBy>Charles M. Folden III</cp:lastModifiedBy>
  <cp:revision>52</cp:revision>
  <dcterms:created xsi:type="dcterms:W3CDTF">2016-03-29T01:25:00Z</dcterms:created>
  <dcterms:modified xsi:type="dcterms:W3CDTF">2016-03-29T05:01:00Z</dcterms:modified>
</cp:coreProperties>
</file>