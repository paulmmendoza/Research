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1140B" w14:textId="77777777" w:rsidR="00DB5D21" w:rsidRDefault="00E100D2" w:rsidP="009D1B00">
      <w:pPr>
        <w:pStyle w:val="Heading1"/>
        <w:numPr>
          <w:ilvl w:val="0"/>
          <w:numId w:val="0"/>
        </w:numPr>
      </w:pPr>
      <w:bookmarkStart w:id="0" w:name="_GoBack"/>
      <w:bookmarkEnd w:id="0"/>
      <w:r>
        <w:t xml:space="preserve">experimental determination of </w:t>
      </w:r>
      <w:ins w:id="1" w:author="Sunil S. Chirayath" w:date="2016-02-03T10:58:00Z">
        <w:r w:rsidR="009D1B00">
          <w:t xml:space="preserve">fission product </w:t>
        </w:r>
      </w:ins>
      <w:r>
        <w:t xml:space="preserve">decontamination factors for </w:t>
      </w:r>
      <w:del w:id="2" w:author="Sunil S. Chirayath" w:date="2016-02-03T10:57:00Z">
        <w:r w:rsidDel="009D1B00">
          <w:delText xml:space="preserve">pu </w:delText>
        </w:r>
      </w:del>
      <w:ins w:id="3" w:author="Sunil S. Chirayath" w:date="2016-02-03T10:57:00Z">
        <w:r w:rsidR="009D1B00">
          <w:t xml:space="preserve">plutonium </w:t>
        </w:r>
      </w:ins>
      <w:del w:id="4" w:author="Sunil S. Chirayath" w:date="2016-02-03T10:58:00Z">
        <w:r w:rsidDel="009D1B00">
          <w:delText xml:space="preserve">separation </w:delText>
        </w:r>
      </w:del>
      <w:ins w:id="5" w:author="Sunil S. Chirayath" w:date="2016-02-03T10:58:00Z">
        <w:r w:rsidR="009D1B00">
          <w:t xml:space="preserve">separated </w:t>
        </w:r>
      </w:ins>
      <w:r>
        <w:t xml:space="preserve">by purex </w:t>
      </w:r>
      <w:del w:id="6" w:author="Sunil S. Chirayath" w:date="2016-02-03T11:00:00Z">
        <w:r w:rsidDel="009D1B00">
          <w:delText xml:space="preserve">on </w:delText>
        </w:r>
      </w:del>
      <w:ins w:id="7" w:author="Sunil S. Chirayath" w:date="2016-02-03T11:00:00Z">
        <w:r w:rsidR="009D1B00">
          <w:t>FROM</w:t>
        </w:r>
      </w:ins>
      <w:del w:id="8" w:author="Sunil S. Chirayath" w:date="2016-02-03T11:00:00Z">
        <w:r w:rsidDel="009D1B00">
          <w:delText>a</w:delText>
        </w:r>
      </w:del>
      <w:r>
        <w:t xml:space="preserve"> low-burnup, </w:t>
      </w:r>
      <w:del w:id="9" w:author="Sunil S. Chirayath" w:date="2016-02-03T10:57:00Z">
        <w:r w:rsidDel="009D1B00">
          <w:delText>pseudo-</w:delText>
        </w:r>
      </w:del>
      <w:r>
        <w:t>fast-neutron irradiated duo</w:t>
      </w:r>
      <w:r>
        <w:rPr>
          <w:vertAlign w:val="subscript"/>
        </w:rPr>
        <w:t>2</w:t>
      </w:r>
      <w:r>
        <w:t xml:space="preserve"> </w:t>
      </w:r>
      <w:del w:id="10" w:author="Sunil S. Chirayath" w:date="2016-02-03T11:00:00Z">
        <w:r w:rsidDel="009D1B00">
          <w:delText>surrogate</w:delText>
        </w:r>
      </w:del>
      <w:del w:id="11" w:author="Sunil S. Chirayath" w:date="2016-02-03T10:58:00Z">
        <w:r w:rsidDel="009D1B00">
          <w:delText xml:space="preserve"> for nuclear forensics</w:delText>
        </w:r>
      </w:del>
    </w:p>
    <w:p w14:paraId="2E3AC5A3" w14:textId="77777777" w:rsidR="00E100D2" w:rsidRDefault="00E100D2" w:rsidP="00E100D2"/>
    <w:p w14:paraId="1FBCB750" w14:textId="77777777" w:rsidR="00E100D2" w:rsidRDefault="00E100D2" w:rsidP="00E100D2">
      <w:pPr>
        <w:pStyle w:val="Heading2"/>
      </w:pPr>
      <w:r>
        <w:t>Abstract</w:t>
      </w:r>
    </w:p>
    <w:p w14:paraId="25D13B46" w14:textId="77777777" w:rsidR="00E100D2" w:rsidRPr="00FB4BC2" w:rsidRDefault="00FB4BC2" w:rsidP="003735EA">
      <w:pPr>
        <w:ind w:firstLine="360"/>
      </w:pPr>
      <w:r>
        <w:t>Experimental investigations to determine how fission products (FP) and actinides (uranium and plutonium) separate from each other in each of the process steps while employing the Plutonium Uranium Redox Extraction (PUREX) process to purify plutonium in neutron irradiated uranium targets were conducted. The sample processed was low-burn-up (</w:t>
      </w:r>
      <w:r>
        <w:rPr>
          <w:color w:val="FF0000"/>
        </w:rPr>
        <w:t>4.93 ± 0.132</w:t>
      </w:r>
      <w:r>
        <w:t xml:space="preserve"> </w:t>
      </w:r>
      <w:proofErr w:type="spellStart"/>
      <w:r>
        <w:t>GWd</w:t>
      </w:r>
      <w:proofErr w:type="spellEnd"/>
      <w:r>
        <w:t>/</w:t>
      </w:r>
      <w:proofErr w:type="spellStart"/>
      <w:r>
        <w:t>tHM</w:t>
      </w:r>
      <w:proofErr w:type="spellEnd"/>
      <w:r>
        <w:t>) depleted uranium dioxide (DUO</w:t>
      </w:r>
      <w:r>
        <w:rPr>
          <w:vertAlign w:val="subscript"/>
        </w:rPr>
        <w:t>2</w:t>
      </w:r>
      <w:r>
        <w:t>) surrogate (</w:t>
      </w:r>
      <w:r>
        <w:rPr>
          <w:color w:val="FF0000"/>
        </w:rPr>
        <w:t xml:space="preserve">0.28 ± 0.002 </w:t>
      </w:r>
      <w:r>
        <w:t>wt</w:t>
      </w:r>
      <w:proofErr w:type="gramStart"/>
      <w:r>
        <w:t>.%</w:t>
      </w:r>
      <w:proofErr w:type="gramEnd"/>
      <w:r>
        <w:t xml:space="preserve"> </w:t>
      </w:r>
      <w:r>
        <w:rPr>
          <w:vertAlign w:val="superscript"/>
        </w:rPr>
        <w:t>235</w:t>
      </w:r>
      <w:r>
        <w:t xml:space="preserve">U). Distribution ratios for </w:t>
      </w:r>
      <w:r w:rsidRPr="00FB4BC2">
        <w:rPr>
          <w:color w:val="FF0000"/>
        </w:rPr>
        <w:t xml:space="preserve">U, Pu, Mo, Ru, Ce, Sm, </w:t>
      </w:r>
      <w:proofErr w:type="spellStart"/>
      <w:r w:rsidRPr="00FB4BC2">
        <w:rPr>
          <w:color w:val="FF0000"/>
        </w:rPr>
        <w:t>Sr</w:t>
      </w:r>
      <w:proofErr w:type="spellEnd"/>
      <w:r w:rsidRPr="00FB4BC2">
        <w:rPr>
          <w:color w:val="FF0000"/>
        </w:rPr>
        <w:t xml:space="preserve">, Pm, </w:t>
      </w:r>
      <w:proofErr w:type="spellStart"/>
      <w:r w:rsidRPr="00FB4BC2">
        <w:rPr>
          <w:color w:val="FF0000"/>
        </w:rPr>
        <w:t>Eu</w:t>
      </w:r>
      <w:proofErr w:type="spellEnd"/>
      <w:r w:rsidRPr="00FB4BC2">
        <w:rPr>
          <w:color w:val="FF0000"/>
        </w:rPr>
        <w:t xml:space="preserve">, </w:t>
      </w:r>
      <w:proofErr w:type="spellStart"/>
      <w:r w:rsidRPr="00FB4BC2">
        <w:rPr>
          <w:color w:val="FF0000"/>
        </w:rPr>
        <w:t>Nd</w:t>
      </w:r>
      <w:proofErr w:type="spellEnd"/>
      <w:r w:rsidRPr="00FB4BC2">
        <w:rPr>
          <w:color w:val="FF0000"/>
        </w:rPr>
        <w:t xml:space="preserve">, </w:t>
      </w:r>
      <w:proofErr w:type="spellStart"/>
      <w:r w:rsidRPr="00FB4BC2">
        <w:rPr>
          <w:color w:val="FF0000"/>
        </w:rPr>
        <w:t>Pd</w:t>
      </w:r>
      <w:proofErr w:type="spellEnd"/>
      <w:r w:rsidRPr="00FB4BC2">
        <w:rPr>
          <w:color w:val="FF0000"/>
        </w:rPr>
        <w:t xml:space="preserve">, Cd and Sn </w:t>
      </w:r>
      <w:r>
        <w:t>for the 30 vol</w:t>
      </w:r>
      <w:proofErr w:type="gramStart"/>
      <w:r>
        <w:t>.%</w:t>
      </w:r>
      <w:proofErr w:type="gramEnd"/>
      <w:r>
        <w:t xml:space="preserve"> tri-n-butyl phosphate in a kerosene diluent co-decontamination step at low uranium concentrations in 4 molar nitric acid were determined and varied in value from </w:t>
      </w:r>
      <w:r>
        <w:rPr>
          <w:color w:val="FF0000"/>
        </w:rPr>
        <w:t>0.01 to 0.2</w:t>
      </w:r>
      <w:r>
        <w:t xml:space="preserve"> for the fission products and were </w:t>
      </w:r>
      <w:r>
        <w:rPr>
          <w:color w:val="FF0000"/>
        </w:rPr>
        <w:t xml:space="preserve">26.8 ± 0.5 </w:t>
      </w:r>
      <w:r>
        <w:t xml:space="preserve">and </w:t>
      </w:r>
      <w:r>
        <w:rPr>
          <w:color w:val="FF0000"/>
        </w:rPr>
        <w:t xml:space="preserve">11.56 ± 0.5 </w:t>
      </w:r>
      <w:r>
        <w:t xml:space="preserve">for U and Pu, respectively. These values were characteristic of previously reported values </w:t>
      </w:r>
      <w:r>
        <w:fldChar w:fldCharType="begin"/>
      </w:r>
      <w:r>
        <w:instrText xml:space="preserve"> ADDIN EN.CITE &lt;EndNote&gt;&lt;Cite&gt;&lt;Author&gt;Stoller&lt;/Author&gt;&lt;Year&gt;1961&lt;/Year&gt;&lt;RecNum&gt;127&lt;/RecNum&gt;&lt;DisplayText&gt;(Stoller and Richards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York&lt;/full-title&gt;&lt;/periodical&gt;&lt;dates&gt;&lt;year&gt;1961&lt;/year&gt;&lt;/dates&gt;&lt;urls&gt;&lt;/urls&gt;&lt;/record&gt;&lt;/Cite&gt;&lt;/EndNote&gt;</w:instrText>
      </w:r>
      <w:r>
        <w:fldChar w:fldCharType="separate"/>
      </w:r>
      <w:r>
        <w:rPr>
          <w:noProof/>
        </w:rPr>
        <w:t>(Stoller and Richards 1961)</w:t>
      </w:r>
      <w:r>
        <w:fldChar w:fldCharType="end"/>
      </w:r>
      <w:r>
        <w:t xml:space="preserve"> and were used to estimate decontamination factors for a PUREX cycle. These estimates were then verified with mass spectrometry and gamma spectroscopy.  </w:t>
      </w:r>
    </w:p>
    <w:p w14:paraId="66DBC3A5" w14:textId="77777777" w:rsidR="00FB4BC2" w:rsidRDefault="00FB4BC2" w:rsidP="00E100D2">
      <w:pPr>
        <w:jc w:val="center"/>
      </w:pPr>
    </w:p>
    <w:p w14:paraId="17ED7B44" w14:textId="77777777" w:rsidR="000F21D6" w:rsidRDefault="000F21D6" w:rsidP="00E100D2">
      <w:pPr>
        <w:jc w:val="center"/>
      </w:pPr>
    </w:p>
    <w:p w14:paraId="0C9EAFE1" w14:textId="77777777" w:rsidR="000F21D6" w:rsidRDefault="000F21D6" w:rsidP="00E100D2">
      <w:pPr>
        <w:jc w:val="center"/>
      </w:pPr>
    </w:p>
    <w:p w14:paraId="3ECE0BDA" w14:textId="77777777" w:rsidR="000F21D6" w:rsidRDefault="000F21D6" w:rsidP="00E100D2">
      <w:pPr>
        <w:jc w:val="center"/>
      </w:pPr>
    </w:p>
    <w:p w14:paraId="01A97E1E" w14:textId="77777777" w:rsidR="000F21D6" w:rsidRDefault="000F21D6" w:rsidP="00E100D2">
      <w:pPr>
        <w:jc w:val="center"/>
      </w:pPr>
    </w:p>
    <w:p w14:paraId="5E580928" w14:textId="77777777" w:rsidR="000F21D6" w:rsidRDefault="000F21D6" w:rsidP="00E100D2">
      <w:pPr>
        <w:jc w:val="center"/>
      </w:pPr>
    </w:p>
    <w:p w14:paraId="72642F94" w14:textId="77777777" w:rsidR="000F21D6" w:rsidDel="009D1B00" w:rsidRDefault="00CE1536" w:rsidP="00A645F3">
      <w:pPr>
        <w:pStyle w:val="Heading2"/>
        <w:rPr>
          <w:del w:id="12" w:author="Sunil S. Chirayath" w:date="2016-02-03T11:01:00Z"/>
        </w:rPr>
      </w:pPr>
      <w:del w:id="13" w:author="Sunil S. Chirayath" w:date="2016-02-03T11:01:00Z">
        <w:r w:rsidDel="009D1B00">
          <w:lastRenderedPageBreak/>
          <w:delText>Objectives</w:delText>
        </w:r>
      </w:del>
    </w:p>
    <w:p w14:paraId="0882233A" w14:textId="77777777" w:rsidR="00A30081" w:rsidRDefault="009D1B00">
      <w:pPr>
        <w:pPrChange w:id="14" w:author="Sunil S. Chirayath" w:date="2016-02-03T11:01:00Z">
          <w:pPr>
            <w:ind w:firstLine="360"/>
          </w:pPr>
        </w:pPrChange>
      </w:pPr>
      <w:commentRangeStart w:id="15"/>
      <w:ins w:id="16" w:author="Sunil S. Chirayath" w:date="2016-02-03T11:01:00Z">
        <w:r>
          <w:t>INTRODUCTION</w:t>
        </w:r>
      </w:ins>
      <w:commentRangeEnd w:id="15"/>
      <w:ins w:id="17" w:author="Sunil S. Chirayath" w:date="2016-02-03T11:03:00Z">
        <w:r>
          <w:rPr>
            <w:rStyle w:val="CommentReference"/>
          </w:rPr>
          <w:commentReference w:id="15"/>
        </w:r>
      </w:ins>
    </w:p>
    <w:p w14:paraId="038E0F43" w14:textId="77777777" w:rsidR="009D1B00" w:rsidRDefault="009D1B00" w:rsidP="00CE1536">
      <w:pPr>
        <w:ind w:firstLine="360"/>
        <w:rPr>
          <w:ins w:id="18" w:author="Sunil S. Chirayath" w:date="2016-02-03T11:03:00Z"/>
        </w:rPr>
      </w:pPr>
    </w:p>
    <w:p w14:paraId="7BEC30BD" w14:textId="77777777" w:rsidR="00CE1536" w:rsidRPr="00C7079D" w:rsidRDefault="00317FC7" w:rsidP="00CE1536">
      <w:pPr>
        <w:ind w:firstLine="360"/>
      </w:pPr>
      <w:ins w:id="19" w:author="Sunil S. Chirayath" w:date="2016-02-03T11:10:00Z">
        <w:r>
          <w:t xml:space="preserve">Fission product </w:t>
        </w:r>
      </w:ins>
      <w:del w:id="20" w:author="Sunil S. Chirayath" w:date="2016-02-03T11:11:00Z">
        <w:r w:rsidR="00CE1536" w:rsidDel="00317FC7">
          <w:delText>D</w:delText>
        </w:r>
      </w:del>
      <w:ins w:id="21" w:author="Sunil S. Chirayath" w:date="2016-02-03T11:11:00Z">
        <w:r>
          <w:t>d</w:t>
        </w:r>
      </w:ins>
      <w:r w:rsidR="00CE1536">
        <w:t>e</w:t>
      </w:r>
      <w:r w:rsidR="00CE1536" w:rsidRPr="00944EE1">
        <w:t>contamination factor</w:t>
      </w:r>
      <w:r w:rsidR="00CE1536">
        <w:t>s</w:t>
      </w:r>
      <w:r w:rsidR="00CE1536" w:rsidRPr="00944EE1">
        <w:t xml:space="preserve"> and actinide recovery as a function </w:t>
      </w:r>
      <w:ins w:id="22" w:author="Sunil S. Chirayath" w:date="2016-02-03T11:11:00Z">
        <w:r>
          <w:t xml:space="preserve">of </w:t>
        </w:r>
      </w:ins>
      <w:r w:rsidR="00CE1536" w:rsidRPr="00944EE1">
        <w:t xml:space="preserve">PUREX </w:t>
      </w:r>
      <w:commentRangeStart w:id="23"/>
      <w:r w:rsidR="00CE1536">
        <w:t>steps</w:t>
      </w:r>
      <w:commentRangeEnd w:id="23"/>
      <w:r>
        <w:rPr>
          <w:rStyle w:val="CommentReference"/>
        </w:rPr>
        <w:commentReference w:id="23"/>
      </w:r>
      <w:r w:rsidR="00CE1536">
        <w:t xml:space="preserve"> were</w:t>
      </w:r>
      <w:r w:rsidR="00CE1536" w:rsidRPr="00944EE1">
        <w:t xml:space="preserve"> applied to a low-</w:t>
      </w:r>
      <w:proofErr w:type="spellStart"/>
      <w:r w:rsidR="00CE1536" w:rsidRPr="00944EE1">
        <w:t>burnup</w:t>
      </w:r>
      <w:proofErr w:type="spellEnd"/>
      <w:r w:rsidR="00CE1536" w:rsidRPr="00944EE1">
        <w:t xml:space="preserve"> (&lt; 5000 </w:t>
      </w:r>
      <w:proofErr w:type="spellStart"/>
      <w:r w:rsidR="00CE1536" w:rsidRPr="00944EE1">
        <w:t>MWd</w:t>
      </w:r>
      <w:proofErr w:type="spellEnd"/>
      <w:r w:rsidR="00CE1536" w:rsidRPr="00944EE1">
        <w:t>/MTU) depleted uranium dioxide (DUO</w:t>
      </w:r>
      <w:r w:rsidR="00CE1536" w:rsidRPr="00944EE1">
        <w:rPr>
          <w:vertAlign w:val="subscript"/>
        </w:rPr>
        <w:t>2</w:t>
      </w:r>
      <w:r w:rsidR="00CE1536" w:rsidRPr="00944EE1">
        <w:t>) surrogate (</w:t>
      </w:r>
      <w:r w:rsidR="004D1F9A">
        <w:rPr>
          <w:color w:val="FF0000"/>
        </w:rPr>
        <w:t xml:space="preserve">0.28 ± 0.002 </w:t>
      </w:r>
      <w:r w:rsidR="004D1F9A">
        <w:t xml:space="preserve">wt.% </w:t>
      </w:r>
      <w:r w:rsidR="004D1F9A">
        <w:rPr>
          <w:vertAlign w:val="superscript"/>
        </w:rPr>
        <w:t>235</w:t>
      </w:r>
      <w:r w:rsidR="004D1F9A">
        <w:t>U</w:t>
      </w:r>
      <w:r w:rsidR="00141E3C">
        <w:t xml:space="preserve">) irradiated in a pseudo </w:t>
      </w:r>
      <w:r w:rsidR="00CE1536" w:rsidRPr="00944EE1">
        <w:t>fast neutron spectrum. The DUO</w:t>
      </w:r>
      <w:r w:rsidR="00CE1536" w:rsidRPr="00944EE1">
        <w:rPr>
          <w:vertAlign w:val="subscript"/>
        </w:rPr>
        <w:t>2</w:t>
      </w:r>
      <w:r w:rsidR="00CE1536" w:rsidRPr="00944EE1">
        <w:t xml:space="preserve"> surrogate containing FP and weapons grade plutonium w</w:t>
      </w:r>
      <w:r w:rsidR="00CE1536">
        <w:t>ere</w:t>
      </w:r>
      <w:r w:rsidR="00CE1536" w:rsidRPr="00944EE1">
        <w:t xml:space="preserve"> subjected to three PUREX decontamination </w:t>
      </w:r>
      <w:commentRangeStart w:id="24"/>
      <w:r w:rsidR="00CE1536" w:rsidRPr="00944EE1">
        <w:t>cycles</w:t>
      </w:r>
      <w:commentRangeEnd w:id="24"/>
      <w:r>
        <w:rPr>
          <w:rStyle w:val="CommentReference"/>
        </w:rPr>
        <w:commentReference w:id="24"/>
      </w:r>
      <w:r w:rsidR="00CE1536" w:rsidRPr="00944EE1">
        <w:t xml:space="preserve"> and the process solutions analyzed at each step with high resolution gamma spectroscopy, and Inductively Coupled Pl</w:t>
      </w:r>
      <w:r w:rsidR="00CE1536">
        <w:t xml:space="preserve">asma-Mass Spectrometry (ICP-MS). The experimental work sought to develop laboratory scale methods to isolate a large percentage of plutonium, determine distribution ratios, and first iteration decontamination factors as part of development of forensic radiochemical analytical capabilities at Texas </w:t>
      </w:r>
      <w:proofErr w:type="gramStart"/>
      <w:r w:rsidR="00CE1536">
        <w:t>A&amp;</w:t>
      </w:r>
      <w:commentRangeStart w:id="25"/>
      <w:r w:rsidR="00CE1536">
        <w:t>M</w:t>
      </w:r>
      <w:commentRangeEnd w:id="25"/>
      <w:proofErr w:type="gramEnd"/>
      <w:r w:rsidR="00AB6BB4">
        <w:rPr>
          <w:rStyle w:val="CommentReference"/>
        </w:rPr>
        <w:commentReference w:id="25"/>
      </w:r>
      <w:r w:rsidR="00CE1536">
        <w:t xml:space="preserve">. </w:t>
      </w:r>
    </w:p>
    <w:p w14:paraId="2F16B3BA" w14:textId="77777777" w:rsidR="00CE1536" w:rsidRDefault="00CE1536" w:rsidP="00CE1536">
      <w:pPr>
        <w:ind w:firstLine="360"/>
      </w:pPr>
      <w:r>
        <w:t xml:space="preserve">The significance of the project comes from the methodology development that will aid in identifying the origins of plutonium processing even if dealing with less than a significant quantity (8 kg of plutonium), which is a valuable deterrence capability. </w:t>
      </w:r>
    </w:p>
    <w:p w14:paraId="14F9C429" w14:textId="77777777" w:rsidR="00CE1536" w:rsidRDefault="00CE1536" w:rsidP="00CE1536">
      <w:pPr>
        <w:ind w:firstLine="360"/>
      </w:pPr>
      <w:r>
        <w:t>Spe</w:t>
      </w:r>
      <w:r w:rsidR="00141E3C">
        <w:t>cifically, this analysis of</w:t>
      </w:r>
      <w:r>
        <w:t xml:space="preserve"> distribution coefficients between used fuel dissolved in aqueous solution and TBP</w:t>
      </w:r>
      <w:r w:rsidR="00141E3C">
        <w:t xml:space="preserve"> was conducted</w:t>
      </w:r>
      <w:r>
        <w:t xml:space="preserve">. Then decontamination factors were estimated and experimentally determined for PUREX processed fuel and verified with experiment and measurement. Some decontamination factors and distribution coefficients have been previously reported for either select isotopes, or for batch processes, but this project seeks to expand that knowledge base.   </w:t>
      </w:r>
    </w:p>
    <w:p w14:paraId="4CE7075A" w14:textId="77777777" w:rsidR="00A645F3" w:rsidRDefault="00A645F3" w:rsidP="00A645F3"/>
    <w:p w14:paraId="5611D2D9" w14:textId="77777777" w:rsidR="00450600" w:rsidRDefault="00450600" w:rsidP="00A645F3"/>
    <w:p w14:paraId="04D2AFCB" w14:textId="77777777" w:rsidR="00450600" w:rsidRDefault="00450600" w:rsidP="00A645F3"/>
    <w:p w14:paraId="21AEB3DF" w14:textId="77777777" w:rsidR="00450600" w:rsidRDefault="00450600" w:rsidP="00A645F3"/>
    <w:p w14:paraId="46374389" w14:textId="77777777" w:rsidR="00450600" w:rsidRDefault="00450600" w:rsidP="00A645F3"/>
    <w:p w14:paraId="5126AA39" w14:textId="77777777" w:rsidR="00A85018" w:rsidRDefault="00A85018" w:rsidP="00A85018">
      <w:pPr>
        <w:pStyle w:val="Heading2"/>
      </w:pPr>
      <w:commentRangeStart w:id="26"/>
      <w:r>
        <w:t>Experiment</w:t>
      </w:r>
      <w:commentRangeEnd w:id="26"/>
      <w:r w:rsidR="00AB6BB4">
        <w:rPr>
          <w:rStyle w:val="CommentReference"/>
          <w:rFonts w:eastAsiaTheme="minorHAnsi" w:cstheme="minorBidi"/>
          <w:bCs w:val="0"/>
        </w:rPr>
        <w:commentReference w:id="26"/>
      </w:r>
    </w:p>
    <w:p w14:paraId="535D232C" w14:textId="77777777" w:rsidR="003C45CA" w:rsidRDefault="003C45CA" w:rsidP="003C45CA">
      <w:pPr>
        <w:ind w:firstLine="360"/>
      </w:pPr>
    </w:p>
    <w:p w14:paraId="371B405A" w14:textId="77777777" w:rsidR="00032A03" w:rsidRPr="005548B0" w:rsidRDefault="003C45CA" w:rsidP="00AF03AF">
      <w:pPr>
        <w:ind w:firstLine="360"/>
      </w:pPr>
      <w:r>
        <w:t>12.9 mg of irradiated depleted uranium was dissolved in 15.43 M HNO</w:t>
      </w:r>
      <w:r>
        <w:rPr>
          <w:vertAlign w:val="subscript"/>
        </w:rPr>
        <w:t>3</w:t>
      </w:r>
      <w:r>
        <w:t>, about 10% of the aliquot was further diluted to 3.95 M HNO</w:t>
      </w:r>
      <w:r>
        <w:rPr>
          <w:vertAlign w:val="subscript"/>
        </w:rPr>
        <w:t>3</w:t>
      </w:r>
      <w:r>
        <w:t xml:space="preserve"> and PUREX ensued with 1/100</w:t>
      </w:r>
      <w:r w:rsidRPr="00B9210F">
        <w:rPr>
          <w:vertAlign w:val="superscript"/>
        </w:rPr>
        <w:t>th</w:t>
      </w:r>
      <w:r>
        <w:t xml:space="preserve"> of the pellet in 0.5 ml aliquots. This was known as the stock solution. </w:t>
      </w:r>
      <w:proofErr w:type="gramStart"/>
      <w:r>
        <w:t>U(</w:t>
      </w:r>
      <w:proofErr w:type="gramEnd"/>
      <w:r>
        <w:t xml:space="preserve">VI) and Pu(IV) were extracted and decontaminated by contacting the stock solution with a solution of 30 vol.% tri-n-butyl phosphate with a kerosene diluent. Plutonium was then reduced to </w:t>
      </w:r>
      <w:proofErr w:type="gramStart"/>
      <w:r>
        <w:t>Pu(</w:t>
      </w:r>
      <w:proofErr w:type="gramEnd"/>
      <w:r>
        <w:t>III) and extracted and separated from uranium by contacting the tri-n-butyl phosphate solution with a</w:t>
      </w:r>
      <w:r w:rsidR="00A54C54">
        <w:t xml:space="preserve"> solution of</w:t>
      </w:r>
      <w:r>
        <w:t xml:space="preserve"> dilute HNO</w:t>
      </w:r>
      <w:r>
        <w:rPr>
          <w:vertAlign w:val="subscript"/>
        </w:rPr>
        <w:t>3</w:t>
      </w:r>
      <w:r>
        <w:t xml:space="preserve"> </w:t>
      </w:r>
      <w:r w:rsidR="00A54C54">
        <w:t xml:space="preserve">acid </w:t>
      </w:r>
      <w:r>
        <w:t xml:space="preserve">0.024 M ferrous </w:t>
      </w:r>
      <w:proofErr w:type="spellStart"/>
      <w:r>
        <w:t>sulfamate</w:t>
      </w:r>
      <w:proofErr w:type="spellEnd"/>
      <w:r>
        <w:t xml:space="preserve"> solution via oxidation of Fe(II).</w:t>
      </w:r>
      <w:r w:rsidR="00A54C54">
        <w:t xml:space="preserve"> </w:t>
      </w:r>
      <w:proofErr w:type="gramStart"/>
      <w:r w:rsidR="00A54C54">
        <w:t>Pu(</w:t>
      </w:r>
      <w:proofErr w:type="gramEnd"/>
      <w:r w:rsidR="00A54C54">
        <w:t xml:space="preserve">III) was converted to Pu(IV) via the addition of </w:t>
      </w:r>
      <w:r w:rsidR="00C635A8">
        <w:t xml:space="preserve">sodium nitrite </w:t>
      </w:r>
      <w:r w:rsidR="00A54C54">
        <w:t>and further decontamination/extraction ensued</w:t>
      </w:r>
      <w:r w:rsidR="00C635A8">
        <w:t xml:space="preserve"> by repeating the process</w:t>
      </w:r>
      <w:r w:rsidR="00A54C54">
        <w:t>.</w:t>
      </w:r>
      <w:r w:rsidR="00032A03" w:rsidRPr="005548B0">
        <w:t xml:space="preserve"> </w:t>
      </w:r>
    </w:p>
    <w:p w14:paraId="2B808FB8" w14:textId="77777777" w:rsidR="00032A03" w:rsidRPr="005548B0" w:rsidRDefault="00032A03" w:rsidP="00F64F2F">
      <w:pPr>
        <w:pStyle w:val="JRNCBody"/>
        <w:spacing w:before="0" w:after="0" w:line="480" w:lineRule="auto"/>
        <w:ind w:firstLine="360"/>
        <w:jc w:val="left"/>
        <w:rPr>
          <w:lang w:val="en-US"/>
        </w:rPr>
      </w:pPr>
      <w:r w:rsidRPr="005548B0">
        <w:rPr>
          <w:lang w:val="en-US"/>
        </w:rPr>
        <w:t xml:space="preserve">The pellet both prior to dissolution and after, were counted on a standard Canberra electrode coaxial Ge detector model number CC4018 which was connected to a Canberra Lynx MCA. GENIE software was used to analyze spectrum and samples were typically encased in a lead tomb. Inductively coupled plasma mass spectrometry (ICP-MS) was also conducted for some samples with use of the University of Missouri’s PerkinElmer </w:t>
      </w:r>
      <w:proofErr w:type="spellStart"/>
      <w:r w:rsidRPr="005548B0">
        <w:rPr>
          <w:lang w:val="en-US"/>
        </w:rPr>
        <w:t>NexION</w:t>
      </w:r>
      <w:proofErr w:type="spellEnd"/>
      <w:r w:rsidRPr="005548B0">
        <w:rPr>
          <w:lang w:val="en-US"/>
        </w:rPr>
        <w:t xml:space="preserve"> 300X </w:t>
      </w:r>
      <w:proofErr w:type="spellStart"/>
      <w:r w:rsidRPr="005548B0">
        <w:rPr>
          <w:lang w:val="en-US"/>
        </w:rPr>
        <w:t>quadrupole</w:t>
      </w:r>
      <w:proofErr w:type="spellEnd"/>
      <w:r w:rsidRPr="005548B0">
        <w:rPr>
          <w:lang w:val="en-US"/>
        </w:rPr>
        <w:t xml:space="preserve"> ICP-MS operated in standard mode by Dr. James </w:t>
      </w:r>
      <w:proofErr w:type="spellStart"/>
      <w:r w:rsidRPr="005548B0">
        <w:rPr>
          <w:lang w:val="en-US"/>
        </w:rPr>
        <w:t>McKamey</w:t>
      </w:r>
      <w:proofErr w:type="spellEnd"/>
      <w:r w:rsidRPr="005548B0">
        <w:rPr>
          <w:lang w:val="en-US"/>
        </w:rPr>
        <w:t xml:space="preserve">. A Canberra Passivated Implanted Planar Silicon (PIPS) detector coupled with an alpha spectrometer a MCA and a vacuum pump were also used qualitatively to verify plutonium separation of co-precipitated plutonium. </w:t>
      </w:r>
    </w:p>
    <w:p w14:paraId="7E164335" w14:textId="77777777" w:rsidR="00032A03" w:rsidRPr="005548B0" w:rsidRDefault="00032A03" w:rsidP="00F64F2F">
      <w:pPr>
        <w:pStyle w:val="JRNCBody"/>
        <w:spacing w:before="0" w:after="0" w:line="480" w:lineRule="auto"/>
        <w:ind w:firstLine="360"/>
        <w:jc w:val="left"/>
        <w:rPr>
          <w:lang w:val="en-US"/>
        </w:rPr>
      </w:pPr>
      <w:r w:rsidRPr="005548B0">
        <w:rPr>
          <w:lang w:val="en-US"/>
        </w:rPr>
        <w:t>Detailed three dimensional models of Oakridge National Laboratories’ (ORNL) High Flux Isotope Reactor (HFIR) were developed using the Monte Carlo transport computer code, MCNP, coupled with the burn-up/depletion computer code, CINDER90. These were used to model the irradiation of a DUO</w:t>
      </w:r>
      <w:r w:rsidRPr="005548B0">
        <w:rPr>
          <w:vertAlign w:val="subscript"/>
          <w:lang w:val="en-US"/>
        </w:rPr>
        <w:t>2</w:t>
      </w:r>
      <w:r w:rsidRPr="005548B0">
        <w:rPr>
          <w:lang w:val="en-US"/>
        </w:rPr>
        <w:t xml:space="preserve"> surrogate pellet so that expected activities and concentrations could be determined. A measured 12.9 ± 0.05 mg of DUO</w:t>
      </w:r>
      <w:r w:rsidRPr="005548B0">
        <w:rPr>
          <w:vertAlign w:val="subscript"/>
          <w:lang w:val="en-US"/>
        </w:rPr>
        <w:t>2</w:t>
      </w:r>
      <w:r w:rsidRPr="005548B0">
        <w:rPr>
          <w:lang w:val="en-US"/>
        </w:rPr>
        <w:t xml:space="preserve"> was irradiated over the course of three months </w:t>
      </w:r>
      <w:r w:rsidRPr="005548B0">
        <w:rPr>
          <w:lang w:val="en-US"/>
        </w:rPr>
        <w:lastRenderedPageBreak/>
        <w:t>with two shut down periods in the HFIR flux spectrum to a calculated 3000</w:t>
      </w:r>
      <w:r>
        <w:rPr>
          <w:lang w:val="en-US"/>
        </w:rPr>
        <w:t xml:space="preserve"> </w:t>
      </w:r>
      <w:proofErr w:type="spellStart"/>
      <w:r>
        <w:rPr>
          <w:lang w:val="en-US"/>
        </w:rPr>
        <w:t>MWd</w:t>
      </w:r>
      <w:proofErr w:type="spellEnd"/>
      <w:r>
        <w:rPr>
          <w:lang w:val="en-US"/>
        </w:rPr>
        <w:t>/t. This produced 0.237</w:t>
      </w:r>
      <w:r w:rsidRPr="005548B0">
        <w:rPr>
          <w:lang w:val="en-US"/>
        </w:rPr>
        <w:t xml:space="preserve"> ± </w:t>
      </w:r>
      <w:r w:rsidRPr="00AF03AF">
        <w:rPr>
          <w:color w:val="FF0000"/>
          <w:lang w:val="en-US"/>
        </w:rPr>
        <w:t>0.001</w:t>
      </w:r>
      <w:r w:rsidRPr="005548B0">
        <w:rPr>
          <w:lang w:val="en-US"/>
        </w:rPr>
        <w:t xml:space="preserve"> mg of Pu. </w:t>
      </w:r>
    </w:p>
    <w:p w14:paraId="371D3F64" w14:textId="77777777" w:rsidR="00032A03" w:rsidRDefault="00032A03" w:rsidP="00F64F2F">
      <w:pPr>
        <w:pStyle w:val="JRNCBody"/>
        <w:spacing w:before="0" w:after="0" w:line="480" w:lineRule="auto"/>
        <w:ind w:firstLine="360"/>
        <w:jc w:val="left"/>
        <w:rPr>
          <w:lang w:val="en-US"/>
        </w:rPr>
      </w:pPr>
      <w:r w:rsidRPr="005548B0">
        <w:rPr>
          <w:lang w:val="en-US"/>
        </w:rPr>
        <w:t>After the short lived radioisotopes had opportunity to decay, the irradiated DUO</w:t>
      </w:r>
      <w:r w:rsidRPr="005548B0">
        <w:rPr>
          <w:vertAlign w:val="subscript"/>
          <w:lang w:val="en-US"/>
        </w:rPr>
        <w:t>2</w:t>
      </w:r>
      <w:r w:rsidRPr="005548B0">
        <w:rPr>
          <w:lang w:val="en-US"/>
        </w:rPr>
        <w:t xml:space="preserve"> pellet was weighed in a weighing boat on an electronic balance and transferred to a round bottom flask. 5 ml of 8 M HNO</w:t>
      </w:r>
      <w:r w:rsidRPr="005548B0">
        <w:rPr>
          <w:vertAlign w:val="subscript"/>
          <w:lang w:val="en-US"/>
        </w:rPr>
        <w:t>3</w:t>
      </w:r>
      <w:r w:rsidRPr="005548B0">
        <w:rPr>
          <w:lang w:val="en-US"/>
        </w:rPr>
        <w:t xml:space="preserve"> was added to the round bottom flask and the flask was heated at 50°C with constant 100 rpm stirring for two hours. The dissolut</w:t>
      </w:r>
      <w:r>
        <w:rPr>
          <w:lang w:val="en-US"/>
        </w:rPr>
        <w:t xml:space="preserve">ion apparatus is shown in </w:t>
      </w:r>
      <w:r w:rsidR="005B09C0">
        <w:rPr>
          <w:lang w:val="en-US"/>
        </w:rPr>
        <w:fldChar w:fldCharType="begin"/>
      </w:r>
      <w:r w:rsidR="005B09C0">
        <w:rPr>
          <w:lang w:val="en-US"/>
        </w:rPr>
        <w:instrText xml:space="preserve"> REF _Ref441649453 \h </w:instrText>
      </w:r>
      <w:r w:rsidR="005B09C0">
        <w:rPr>
          <w:lang w:val="en-US"/>
        </w:rPr>
      </w:r>
      <w:r w:rsidR="005B09C0">
        <w:rPr>
          <w:lang w:val="en-US"/>
        </w:rPr>
        <w:fldChar w:fldCharType="separate"/>
      </w:r>
      <w:ins w:id="27" w:author="Paul M. Mendoza" w:date="2016-02-10T09:38:00Z">
        <w:r w:rsidR="00511362">
          <w:t xml:space="preserve">Figure </w:t>
        </w:r>
        <w:r w:rsidR="00511362">
          <w:rPr>
            <w:noProof/>
          </w:rPr>
          <w:t>1.2</w:t>
        </w:r>
        <w:r w:rsidR="00511362">
          <w:t>.</w:t>
        </w:r>
        <w:r w:rsidR="00511362">
          <w:rPr>
            <w:noProof/>
          </w:rPr>
          <w:t>1</w:t>
        </w:r>
      </w:ins>
      <w:del w:id="28" w:author="Paul M. Mendoza" w:date="2016-02-10T09:38:00Z">
        <w:r w:rsidR="005B09C0" w:rsidDel="00511362">
          <w:delText xml:space="preserve">Figure </w:delText>
        </w:r>
        <w:r w:rsidR="005B09C0" w:rsidDel="00511362">
          <w:rPr>
            <w:noProof/>
          </w:rPr>
          <w:delText>1.3</w:delText>
        </w:r>
        <w:r w:rsidR="005B09C0" w:rsidDel="00511362">
          <w:delText>.</w:delText>
        </w:r>
        <w:r w:rsidR="005B09C0" w:rsidDel="00511362">
          <w:rPr>
            <w:noProof/>
          </w:rPr>
          <w:delText>1</w:delText>
        </w:r>
      </w:del>
      <w:r w:rsidR="005B09C0">
        <w:rPr>
          <w:lang w:val="en-US"/>
        </w:rPr>
        <w:fldChar w:fldCharType="end"/>
      </w:r>
      <w:r w:rsidR="005B09C0">
        <w:rPr>
          <w:lang w:val="en-US"/>
        </w:rPr>
        <w:t>.</w:t>
      </w:r>
    </w:p>
    <w:p w14:paraId="7815B1F9" w14:textId="77777777" w:rsidR="00A772A4" w:rsidRPr="005548B0" w:rsidRDefault="00A772A4" w:rsidP="00F64F2F">
      <w:pPr>
        <w:pStyle w:val="JRNCBody"/>
        <w:spacing w:before="0" w:after="0" w:line="480" w:lineRule="auto"/>
        <w:ind w:firstLine="360"/>
        <w:jc w:val="left"/>
        <w:rPr>
          <w:lang w:val="en-US"/>
        </w:rPr>
      </w:pPr>
    </w:p>
    <w:p w14:paraId="735984B5" w14:textId="77777777" w:rsidR="005B09C0" w:rsidRDefault="00032A03" w:rsidP="005B09C0">
      <w:pPr>
        <w:pStyle w:val="JRNCBody"/>
        <w:keepNext/>
        <w:spacing w:before="0" w:after="0" w:line="480" w:lineRule="auto"/>
        <w:jc w:val="left"/>
      </w:pPr>
      <w:r w:rsidRPr="005548B0">
        <w:rPr>
          <w:noProof/>
          <w:lang w:val="en-US" w:eastAsia="en-US"/>
        </w:rPr>
        <w:drawing>
          <wp:inline distT="0" distB="0" distL="0" distR="0" wp14:anchorId="7D1182DC" wp14:editId="23D6320D">
            <wp:extent cx="5486400" cy="3075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75940"/>
                    </a:xfrm>
                    <a:prstGeom prst="rect">
                      <a:avLst/>
                    </a:prstGeom>
                    <a:noFill/>
                    <a:ln>
                      <a:noFill/>
                    </a:ln>
                  </pic:spPr>
                </pic:pic>
              </a:graphicData>
            </a:graphic>
          </wp:inline>
        </w:drawing>
      </w:r>
    </w:p>
    <w:p w14:paraId="4C44F948" w14:textId="77777777" w:rsidR="00032A03" w:rsidRDefault="005B09C0" w:rsidP="005B09C0">
      <w:pPr>
        <w:pStyle w:val="Caption"/>
      </w:pPr>
      <w:bookmarkStart w:id="29" w:name="_Ref441649453"/>
      <w:r>
        <w:t xml:space="preserve">Figure </w:t>
      </w:r>
      <w:r w:rsidR="00511362">
        <w:fldChar w:fldCharType="begin"/>
      </w:r>
      <w:r w:rsidR="00511362">
        <w:instrText xml:space="preserve"> STYLEREF 2 \s </w:instrText>
      </w:r>
      <w:r w:rsidR="00511362">
        <w:fldChar w:fldCharType="separate"/>
      </w:r>
      <w:r w:rsidR="00511362">
        <w:rPr>
          <w:noProof/>
        </w:rPr>
        <w:t>1.2</w:t>
      </w:r>
      <w:r w:rsidR="00511362">
        <w:rPr>
          <w:noProof/>
        </w:rPr>
        <w:fldChar w:fldCharType="end"/>
      </w:r>
      <w:r w:rsidR="00B71B68">
        <w:t>.</w:t>
      </w:r>
      <w:r w:rsidR="00511362">
        <w:fldChar w:fldCharType="begin"/>
      </w:r>
      <w:r w:rsidR="00511362">
        <w:instrText xml:space="preserve"> SEQ Figure \* ARABIC \s 2 </w:instrText>
      </w:r>
      <w:r w:rsidR="00511362">
        <w:fldChar w:fldCharType="separate"/>
      </w:r>
      <w:r w:rsidR="00511362">
        <w:rPr>
          <w:noProof/>
        </w:rPr>
        <w:t>1</w:t>
      </w:r>
      <w:r w:rsidR="00511362">
        <w:rPr>
          <w:noProof/>
        </w:rPr>
        <w:fldChar w:fldCharType="end"/>
      </w:r>
      <w:bookmarkEnd w:id="29"/>
      <w:r>
        <w:rPr>
          <w:noProof/>
        </w:rPr>
        <w:t xml:space="preserve"> </w:t>
      </w:r>
      <w:r w:rsidRPr="008470EB">
        <w:rPr>
          <w:noProof/>
        </w:rPr>
        <w:t>Dissolution of the irradiated DUO2 Pellet.</w:t>
      </w:r>
    </w:p>
    <w:p w14:paraId="0D1C1DCB" w14:textId="77777777" w:rsidR="00032A03" w:rsidRDefault="00032A03" w:rsidP="00F64F2F">
      <w:pPr>
        <w:pStyle w:val="JRNCBody"/>
        <w:spacing w:before="0" w:after="0" w:line="480" w:lineRule="auto"/>
        <w:ind w:firstLine="360"/>
        <w:jc w:val="left"/>
        <w:rPr>
          <w:noProof/>
          <w:lang w:val="en-US" w:eastAsia="en-US"/>
        </w:rPr>
      </w:pPr>
    </w:p>
    <w:p w14:paraId="0AAFB809" w14:textId="77777777" w:rsidR="00032A03" w:rsidRPr="005548B0" w:rsidRDefault="00032A03" w:rsidP="00F64F2F">
      <w:pPr>
        <w:pStyle w:val="JRNCBody"/>
        <w:spacing w:before="0" w:after="0" w:line="480" w:lineRule="auto"/>
        <w:ind w:firstLine="360"/>
        <w:jc w:val="left"/>
        <w:rPr>
          <w:lang w:val="en-US"/>
        </w:rPr>
      </w:pPr>
      <w:r w:rsidRPr="005548B0">
        <w:rPr>
          <w:lang w:val="en-US"/>
        </w:rPr>
        <w:t xml:space="preserve">The round bottom flask was connected to a cold trap with the help of a </w:t>
      </w:r>
      <w:proofErr w:type="spellStart"/>
      <w:r w:rsidRPr="005548B0">
        <w:rPr>
          <w:lang w:val="en-US"/>
        </w:rPr>
        <w:t>schlenk</w:t>
      </w:r>
      <w:proofErr w:type="spellEnd"/>
      <w:r w:rsidRPr="005548B0">
        <w:rPr>
          <w:lang w:val="en-US"/>
        </w:rPr>
        <w:t xml:space="preserve"> line. The fission product gases such as H</w:t>
      </w:r>
      <w:r w:rsidRPr="005548B0">
        <w:rPr>
          <w:vertAlign w:val="subscript"/>
          <w:lang w:val="en-US"/>
        </w:rPr>
        <w:t>2</w:t>
      </w:r>
      <w:r w:rsidRPr="005548B0">
        <w:rPr>
          <w:lang w:val="en-US"/>
        </w:rPr>
        <w:t>, CO</w:t>
      </w:r>
      <w:r w:rsidRPr="005548B0">
        <w:rPr>
          <w:vertAlign w:val="subscript"/>
          <w:lang w:val="en-US"/>
        </w:rPr>
        <w:t>2</w:t>
      </w:r>
      <w:r w:rsidRPr="005548B0">
        <w:rPr>
          <w:lang w:val="en-US"/>
        </w:rPr>
        <w:t>, Kr, Br, I and N</w:t>
      </w:r>
      <w:r w:rsidRPr="005548B0">
        <w:rPr>
          <w:vertAlign w:val="subscript"/>
          <w:lang w:val="en-US"/>
        </w:rPr>
        <w:t>2</w:t>
      </w:r>
      <w:r w:rsidRPr="005548B0">
        <w:rPr>
          <w:lang w:val="en-US"/>
        </w:rPr>
        <w:t xml:space="preserve">O were captured in the cold trap inside the molecular sieves which were </w:t>
      </w:r>
      <w:r w:rsidR="00A772A4">
        <w:rPr>
          <w:lang w:val="en-US"/>
        </w:rPr>
        <w:t>chilled</w:t>
      </w:r>
      <w:r w:rsidRPr="005548B0">
        <w:rPr>
          <w:lang w:val="en-US"/>
        </w:rPr>
        <w:t xml:space="preserve"> by liquid nitrogen. The 5 ml concentrated 8 M HNO</w:t>
      </w:r>
      <w:r w:rsidRPr="005548B0">
        <w:rPr>
          <w:vertAlign w:val="subscript"/>
          <w:lang w:val="en-US"/>
        </w:rPr>
        <w:t>3</w:t>
      </w:r>
      <w:r w:rsidRPr="005548B0">
        <w:rPr>
          <w:lang w:val="en-US"/>
        </w:rPr>
        <w:t xml:space="preserve"> solution was transferred from the round bottom flask to a 20 ml glass scintillation vial and kept heavily shielded. This solution is referred to as the “dissolution solution”. </w:t>
      </w:r>
    </w:p>
    <w:p w14:paraId="1233E918" w14:textId="77777777" w:rsidR="00032A03" w:rsidRPr="005548B0" w:rsidRDefault="00032A03" w:rsidP="00F64F2F">
      <w:pPr>
        <w:pStyle w:val="JRNCBody"/>
        <w:spacing w:before="0" w:after="0" w:line="480" w:lineRule="auto"/>
        <w:ind w:firstLine="360"/>
        <w:jc w:val="left"/>
        <w:rPr>
          <w:lang w:val="en-US"/>
        </w:rPr>
      </w:pPr>
      <w:r w:rsidRPr="005548B0">
        <w:rPr>
          <w:lang w:val="en-US"/>
        </w:rPr>
        <w:t xml:space="preserve">In order to reduce the amount of activity per sample, 500 </w:t>
      </w:r>
      <w:proofErr w:type="spellStart"/>
      <w:r w:rsidRPr="005548B0">
        <w:rPr>
          <w:lang w:val="en-US"/>
        </w:rPr>
        <w:t>μl</w:t>
      </w:r>
      <w:proofErr w:type="spellEnd"/>
      <w:r w:rsidRPr="005548B0">
        <w:rPr>
          <w:lang w:val="en-US"/>
        </w:rPr>
        <w:t xml:space="preserve"> from the dissolution solution was diluted to 5 ml and the concentration was changed to 4 M HNO</w:t>
      </w:r>
      <w:r w:rsidRPr="005548B0">
        <w:rPr>
          <w:vertAlign w:val="subscript"/>
          <w:lang w:val="en-US"/>
        </w:rPr>
        <w:t>3</w:t>
      </w:r>
      <w:r w:rsidRPr="005548B0">
        <w:rPr>
          <w:lang w:val="en-US"/>
        </w:rPr>
        <w:t>. This was subsequently called the, “stock solution”.</w:t>
      </w:r>
      <w:r>
        <w:rPr>
          <w:lang w:val="en-US"/>
        </w:rPr>
        <w:t xml:space="preserve"> The activity concentration of the stock solution was about </w:t>
      </w:r>
      <w:r w:rsidR="00014F9B">
        <w:rPr>
          <w:lang w:val="en-US"/>
        </w:rPr>
        <w:t>.0</w:t>
      </w:r>
      <w:r>
        <w:rPr>
          <w:lang w:val="en-US"/>
        </w:rPr>
        <w:t>8</w:t>
      </w:r>
      <w:r w:rsidR="00014F9B">
        <w:rPr>
          <w:lang w:val="en-US"/>
        </w:rPr>
        <w:t xml:space="preserve"> </w:t>
      </w:r>
      <w:proofErr w:type="spellStart"/>
      <w:r w:rsidR="00014F9B">
        <w:rPr>
          <w:lang w:val="en-US"/>
        </w:rPr>
        <w:t>μ</w:t>
      </w:r>
      <w:r>
        <w:rPr>
          <w:lang w:val="en-US"/>
        </w:rPr>
        <w:t>Ci</w:t>
      </w:r>
      <w:proofErr w:type="spellEnd"/>
      <w:r>
        <w:rPr>
          <w:lang w:val="en-US"/>
        </w:rPr>
        <w:t>/</w:t>
      </w:r>
      <w:proofErr w:type="spellStart"/>
      <w:r w:rsidR="00014F9B">
        <w:rPr>
          <w:lang w:val="en-US"/>
        </w:rPr>
        <w:t>μ</w:t>
      </w:r>
      <w:r>
        <w:rPr>
          <w:lang w:val="en-US"/>
        </w:rPr>
        <w:t>L</w:t>
      </w:r>
      <w:proofErr w:type="spellEnd"/>
      <w:r>
        <w:rPr>
          <w:lang w:val="en-US"/>
        </w:rPr>
        <w:t>.</w:t>
      </w:r>
      <w:r w:rsidRPr="005548B0">
        <w:rPr>
          <w:lang w:val="en-US"/>
        </w:rPr>
        <w:t xml:space="preserve"> The stock solution was stored in its own 20 ml glass scintillation vial in a lead pig inside the </w:t>
      </w:r>
      <w:proofErr w:type="spellStart"/>
      <w:r w:rsidRPr="005548B0">
        <w:rPr>
          <w:lang w:val="en-US"/>
        </w:rPr>
        <w:t>glovebox</w:t>
      </w:r>
      <w:proofErr w:type="spellEnd"/>
      <w:r w:rsidR="00014F9B">
        <w:rPr>
          <w:lang w:val="en-US"/>
        </w:rPr>
        <w:t xml:space="preserve">. Each PUREX process used 500 </w:t>
      </w:r>
      <w:proofErr w:type="spellStart"/>
      <w:r w:rsidR="00014F9B">
        <w:rPr>
          <w:lang w:val="en-US"/>
        </w:rPr>
        <w:t>μL</w:t>
      </w:r>
      <w:proofErr w:type="spellEnd"/>
      <w:r w:rsidRPr="005548B0">
        <w:rPr>
          <w:lang w:val="en-US"/>
        </w:rPr>
        <w:t xml:space="preserve"> aliquots from this stock solution. </w:t>
      </w:r>
    </w:p>
    <w:p w14:paraId="6C81FD8E" w14:textId="77777777" w:rsidR="00032A03" w:rsidRPr="005548B0" w:rsidRDefault="00032A03" w:rsidP="00F64F2F">
      <w:pPr>
        <w:pStyle w:val="JRNCBody"/>
        <w:spacing w:before="0" w:after="0" w:line="480" w:lineRule="auto"/>
        <w:ind w:firstLine="360"/>
        <w:jc w:val="left"/>
        <w:rPr>
          <w:lang w:val="en-US"/>
        </w:rPr>
      </w:pPr>
      <w:r w:rsidRPr="005548B0">
        <w:rPr>
          <w:lang w:val="en-US"/>
        </w:rPr>
        <w:t>The flow chart f</w:t>
      </w:r>
      <w:r>
        <w:rPr>
          <w:lang w:val="en-US"/>
        </w:rPr>
        <w:t xml:space="preserve">or a PUREX cycle for the experiments is shown in </w:t>
      </w:r>
      <w:r w:rsidR="005B09C0">
        <w:rPr>
          <w:lang w:val="en-US"/>
        </w:rPr>
        <w:fldChar w:fldCharType="begin"/>
      </w:r>
      <w:r w:rsidR="005B09C0">
        <w:rPr>
          <w:lang w:val="en-US"/>
        </w:rPr>
        <w:instrText xml:space="preserve"> REF _Ref441649592 \h </w:instrText>
      </w:r>
      <w:r w:rsidR="005B09C0">
        <w:rPr>
          <w:lang w:val="en-US"/>
        </w:rPr>
      </w:r>
      <w:r w:rsidR="005B09C0">
        <w:rPr>
          <w:lang w:val="en-US"/>
        </w:rPr>
        <w:fldChar w:fldCharType="separate"/>
      </w:r>
      <w:ins w:id="30" w:author="Paul M. Mendoza" w:date="2016-02-10T09:38:00Z">
        <w:r w:rsidR="00511362">
          <w:t xml:space="preserve">Figure </w:t>
        </w:r>
        <w:r w:rsidR="00511362">
          <w:rPr>
            <w:noProof/>
          </w:rPr>
          <w:t>1.2</w:t>
        </w:r>
        <w:r w:rsidR="00511362">
          <w:t>.</w:t>
        </w:r>
        <w:r w:rsidR="00511362">
          <w:rPr>
            <w:noProof/>
          </w:rPr>
          <w:t>2</w:t>
        </w:r>
      </w:ins>
      <w:del w:id="31" w:author="Paul M. Mendoza" w:date="2016-02-10T09:38:00Z">
        <w:r w:rsidR="005B09C0" w:rsidDel="00511362">
          <w:delText xml:space="preserve">Figure </w:delText>
        </w:r>
        <w:r w:rsidR="005B09C0" w:rsidDel="00511362">
          <w:rPr>
            <w:noProof/>
          </w:rPr>
          <w:delText>1.3</w:delText>
        </w:r>
        <w:r w:rsidR="005B09C0" w:rsidDel="00511362">
          <w:delText>.</w:delText>
        </w:r>
        <w:r w:rsidR="005B09C0" w:rsidDel="00511362">
          <w:rPr>
            <w:noProof/>
          </w:rPr>
          <w:delText>2</w:delText>
        </w:r>
      </w:del>
      <w:r w:rsidR="005B09C0">
        <w:rPr>
          <w:lang w:val="en-US"/>
        </w:rPr>
        <w:fldChar w:fldCharType="end"/>
      </w:r>
      <w:r w:rsidR="005B09C0">
        <w:rPr>
          <w:lang w:val="en-US"/>
        </w:rPr>
        <w:t xml:space="preserve"> </w:t>
      </w:r>
      <w:r>
        <w:rPr>
          <w:lang w:val="en-US"/>
        </w:rPr>
        <w:t>below. The step titled, “Diluted to 5</w:t>
      </w:r>
      <w:r w:rsidRPr="005548B0">
        <w:rPr>
          <w:lang w:val="en-US"/>
        </w:rPr>
        <w:t xml:space="preserve"> ml with 4 M HNO</w:t>
      </w:r>
      <w:r w:rsidRPr="005548B0">
        <w:rPr>
          <w:vertAlign w:val="subscript"/>
          <w:lang w:val="en-US"/>
        </w:rPr>
        <w:t>3</w:t>
      </w:r>
      <w:r w:rsidRPr="005548B0">
        <w:rPr>
          <w:lang w:val="en-US"/>
        </w:rPr>
        <w:t>” has been previously described</w:t>
      </w:r>
      <w:r>
        <w:rPr>
          <w:lang w:val="en-US"/>
        </w:rPr>
        <w:t xml:space="preserve"> in this section. Each e</w:t>
      </w:r>
      <w:r w:rsidRPr="005548B0">
        <w:rPr>
          <w:lang w:val="en-US"/>
        </w:rPr>
        <w:t xml:space="preserve">xperiment </w:t>
      </w:r>
      <w:r>
        <w:rPr>
          <w:lang w:val="en-US"/>
        </w:rPr>
        <w:t xml:space="preserve">started </w:t>
      </w:r>
      <w:r w:rsidRPr="005548B0">
        <w:rPr>
          <w:lang w:val="en-US"/>
        </w:rPr>
        <w:t xml:space="preserve">with transferring a 500 </w:t>
      </w:r>
      <w:proofErr w:type="spellStart"/>
      <w:r w:rsidRPr="005548B0">
        <w:rPr>
          <w:lang w:val="en-US"/>
        </w:rPr>
        <w:t>μl</w:t>
      </w:r>
      <w:proofErr w:type="spellEnd"/>
      <w:r w:rsidRPr="005548B0">
        <w:rPr>
          <w:lang w:val="en-US"/>
        </w:rPr>
        <w:t xml:space="preserve"> aliquot</w:t>
      </w:r>
      <w:r>
        <w:rPr>
          <w:lang w:val="en-US"/>
        </w:rPr>
        <w:t xml:space="preserve"> of stock solution along with </w:t>
      </w:r>
      <w:r w:rsidRPr="005548B0">
        <w:rPr>
          <w:lang w:val="en-US"/>
        </w:rPr>
        <w:t>0.5 mg of NaNO</w:t>
      </w:r>
      <w:r w:rsidRPr="005548B0">
        <w:rPr>
          <w:vertAlign w:val="subscript"/>
          <w:lang w:val="en-US"/>
        </w:rPr>
        <w:t>2</w:t>
      </w:r>
      <w:r w:rsidRPr="005548B0">
        <w:rPr>
          <w:lang w:val="en-US"/>
        </w:rPr>
        <w:t xml:space="preserve"> with subsequent stirring, and covering</w:t>
      </w:r>
      <w:r w:rsidR="00270E82">
        <w:rPr>
          <w:lang w:val="en-US"/>
        </w:rPr>
        <w:t xml:space="preserve"> in</w:t>
      </w:r>
      <w:r>
        <w:rPr>
          <w:lang w:val="en-US"/>
        </w:rPr>
        <w:t xml:space="preserve"> a 15 ml centrifuge tube. </w:t>
      </w:r>
      <w:r w:rsidR="00014F9B">
        <w:rPr>
          <w:lang w:val="en-US"/>
        </w:rPr>
        <w:t>This produces NO</w:t>
      </w:r>
      <w:r w:rsidR="00014F9B">
        <w:rPr>
          <w:vertAlign w:val="subscript"/>
          <w:lang w:val="en-US"/>
        </w:rPr>
        <w:t>2</w:t>
      </w:r>
      <w:r w:rsidR="00014F9B">
        <w:rPr>
          <w:lang w:val="en-US"/>
        </w:rPr>
        <w:t xml:space="preserve"> gas. </w:t>
      </w:r>
      <w:r>
        <w:rPr>
          <w:lang w:val="en-US"/>
        </w:rPr>
        <w:t>The solution was left overnight so that NO</w:t>
      </w:r>
      <w:r>
        <w:rPr>
          <w:vertAlign w:val="subscript"/>
          <w:lang w:val="en-US"/>
        </w:rPr>
        <w:t>2</w:t>
      </w:r>
      <w:r>
        <w:rPr>
          <w:lang w:val="en-US"/>
        </w:rPr>
        <w:t xml:space="preserve"> gas completely oxidized </w:t>
      </w:r>
      <w:proofErr w:type="gramStart"/>
      <w:r>
        <w:rPr>
          <w:lang w:val="en-US"/>
        </w:rPr>
        <w:t>Pu(</w:t>
      </w:r>
      <w:proofErr w:type="gramEnd"/>
      <w:r>
        <w:rPr>
          <w:lang w:val="en-US"/>
        </w:rPr>
        <w:t>III) to Pu(IV).</w:t>
      </w:r>
      <w:r w:rsidRPr="005548B0">
        <w:rPr>
          <w:lang w:val="en-US"/>
        </w:rPr>
        <w:t xml:space="preserve"> </w:t>
      </w:r>
    </w:p>
    <w:p w14:paraId="51E9277F" w14:textId="77777777" w:rsidR="00032A03" w:rsidRDefault="00032A03" w:rsidP="00F64F2F">
      <w:pPr>
        <w:pStyle w:val="JRNCBody"/>
        <w:spacing w:before="0" w:after="0" w:line="480" w:lineRule="auto"/>
        <w:ind w:firstLine="360"/>
        <w:jc w:val="left"/>
        <w:rPr>
          <w:lang w:val="en-US"/>
        </w:rPr>
      </w:pPr>
    </w:p>
    <w:p w14:paraId="789D172A" w14:textId="77777777" w:rsidR="005B09C0" w:rsidRDefault="00032A03" w:rsidP="005B09C0">
      <w:pPr>
        <w:pStyle w:val="JRNCBody"/>
        <w:keepNext/>
        <w:spacing w:before="0" w:after="0" w:line="480" w:lineRule="auto"/>
        <w:jc w:val="center"/>
      </w:pPr>
      <w:r>
        <w:rPr>
          <w:noProof/>
          <w:lang w:val="en-US" w:eastAsia="en-US"/>
        </w:rPr>
        <w:drawing>
          <wp:inline distT="0" distB="0" distL="0" distR="0" wp14:anchorId="6B4AE793" wp14:editId="33A2DDDA">
            <wp:extent cx="4333875" cy="340215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253" cy="3404804"/>
                    </a:xfrm>
                    <a:prstGeom prst="rect">
                      <a:avLst/>
                    </a:prstGeom>
                  </pic:spPr>
                </pic:pic>
              </a:graphicData>
            </a:graphic>
          </wp:inline>
        </w:drawing>
      </w:r>
    </w:p>
    <w:p w14:paraId="3D8E92E8" w14:textId="77777777" w:rsidR="005B09C0" w:rsidRDefault="005B09C0" w:rsidP="005B09C0">
      <w:pPr>
        <w:pStyle w:val="Caption"/>
      </w:pPr>
      <w:bookmarkStart w:id="32" w:name="_Ref441649592"/>
      <w:r>
        <w:t xml:space="preserve">Figure </w:t>
      </w:r>
      <w:r w:rsidR="00511362">
        <w:fldChar w:fldCharType="begin"/>
      </w:r>
      <w:r w:rsidR="00511362">
        <w:instrText xml:space="preserve"> STYLEREF 2 \s </w:instrText>
      </w:r>
      <w:r w:rsidR="00511362">
        <w:fldChar w:fldCharType="separate"/>
      </w:r>
      <w:r w:rsidR="00511362">
        <w:rPr>
          <w:noProof/>
        </w:rPr>
        <w:t>1.2</w:t>
      </w:r>
      <w:r w:rsidR="00511362">
        <w:rPr>
          <w:noProof/>
        </w:rPr>
        <w:fldChar w:fldCharType="end"/>
      </w:r>
      <w:r w:rsidR="00B71B68">
        <w:t>.</w:t>
      </w:r>
      <w:r w:rsidR="00511362">
        <w:fldChar w:fldCharType="begin"/>
      </w:r>
      <w:r w:rsidR="00511362">
        <w:instrText xml:space="preserve"> SEQ Figure \* ARABIC \s 2 </w:instrText>
      </w:r>
      <w:r w:rsidR="00511362">
        <w:fldChar w:fldCharType="separate"/>
      </w:r>
      <w:r w:rsidR="00511362">
        <w:rPr>
          <w:noProof/>
        </w:rPr>
        <w:t>2</w:t>
      </w:r>
      <w:r w:rsidR="00511362">
        <w:rPr>
          <w:noProof/>
        </w:rPr>
        <w:fldChar w:fldCharType="end"/>
      </w:r>
      <w:bookmarkEnd w:id="32"/>
      <w:r>
        <w:rPr>
          <w:noProof/>
        </w:rPr>
        <w:t xml:space="preserve"> </w:t>
      </w:r>
      <w:r w:rsidRPr="007F09F7">
        <w:rPr>
          <w:noProof/>
        </w:rPr>
        <w:t>Flow chart for experiment.</w:t>
      </w:r>
    </w:p>
    <w:p w14:paraId="21A69072" w14:textId="77777777" w:rsidR="005B09C0" w:rsidRDefault="005B09C0" w:rsidP="005B09C0">
      <w:pPr>
        <w:pStyle w:val="JRNCBody"/>
        <w:keepNext/>
        <w:spacing w:before="0" w:after="0" w:line="480" w:lineRule="auto"/>
        <w:jc w:val="center"/>
      </w:pPr>
    </w:p>
    <w:p w14:paraId="0E0027CE" w14:textId="77777777" w:rsidR="00032A03" w:rsidRDefault="00032A03" w:rsidP="005B09C0">
      <w:pPr>
        <w:pStyle w:val="JRNCBody"/>
        <w:spacing w:before="0" w:after="0" w:line="480" w:lineRule="auto"/>
        <w:ind w:firstLine="360"/>
        <w:jc w:val="center"/>
        <w:rPr>
          <w:lang w:val="en-US"/>
        </w:rPr>
      </w:pPr>
    </w:p>
    <w:p w14:paraId="3703BAC4" w14:textId="77777777" w:rsidR="00410BCD" w:rsidRDefault="00032A03" w:rsidP="00F64F2F">
      <w:pPr>
        <w:pStyle w:val="JRNCBody"/>
        <w:spacing w:before="0" w:after="0" w:line="480" w:lineRule="auto"/>
        <w:ind w:firstLine="360"/>
        <w:jc w:val="left"/>
        <w:rPr>
          <w:lang w:val="en-US"/>
        </w:rPr>
      </w:pPr>
      <w:r w:rsidRPr="005548B0">
        <w:rPr>
          <w:lang w:val="en-US"/>
        </w:rPr>
        <w:t xml:space="preserve">This 500 </w:t>
      </w:r>
      <w:proofErr w:type="spellStart"/>
      <w:r w:rsidRPr="005548B0">
        <w:rPr>
          <w:lang w:val="en-US"/>
        </w:rPr>
        <w:t>μl</w:t>
      </w:r>
      <w:proofErr w:type="spellEnd"/>
      <w:r w:rsidRPr="005548B0">
        <w:rPr>
          <w:lang w:val="en-US"/>
        </w:rPr>
        <w:t xml:space="preserve"> aliquot was then contacted</w:t>
      </w:r>
      <w:r>
        <w:rPr>
          <w:lang w:val="en-US"/>
        </w:rPr>
        <w:t xml:space="preserve"> </w:t>
      </w:r>
      <w:r w:rsidRPr="005548B0">
        <w:rPr>
          <w:lang w:val="en-US"/>
        </w:rPr>
        <w:t>by</w:t>
      </w:r>
      <w:r>
        <w:rPr>
          <w:lang w:val="en-US"/>
        </w:rPr>
        <w:t xml:space="preserve"> </w:t>
      </w:r>
      <w:r w:rsidR="00270E82">
        <w:rPr>
          <w:lang w:val="en-US"/>
        </w:rPr>
        <w:t>TBP, and diluted in kerosene</w:t>
      </w:r>
      <w:r w:rsidRPr="005548B0">
        <w:rPr>
          <w:lang w:val="en-US"/>
        </w:rPr>
        <w:t xml:space="preserve"> at room temperature.</w:t>
      </w:r>
      <w:r>
        <w:rPr>
          <w:lang w:val="en-US"/>
        </w:rPr>
        <w:t xml:space="preserve"> The volume of TBP varied with experiment, but the concentration remained the same with 30 % by volume TBP diluted with kerosene.</w:t>
      </w:r>
      <w:r w:rsidRPr="005548B0">
        <w:rPr>
          <w:lang w:val="en-US"/>
        </w:rPr>
        <w:t xml:space="preserve"> </w:t>
      </w:r>
      <w:r>
        <w:rPr>
          <w:lang w:val="en-US"/>
        </w:rPr>
        <w:t>When a larger volume of TBP was contacted with stock solution the extra was added to</w:t>
      </w:r>
      <w:r w:rsidR="00EE419F">
        <w:rPr>
          <w:lang w:val="en-US"/>
        </w:rPr>
        <w:t xml:space="preserve"> reduce the chance of accidentally pipetting HNO</w:t>
      </w:r>
      <w:r w:rsidR="00EE419F">
        <w:rPr>
          <w:vertAlign w:val="subscript"/>
          <w:lang w:val="en-US"/>
        </w:rPr>
        <w:t>3</w:t>
      </w:r>
      <w:r>
        <w:rPr>
          <w:lang w:val="en-US"/>
        </w:rPr>
        <w:t>. Similarly</w:t>
      </w:r>
      <w:r w:rsidR="00EE419F">
        <w:rPr>
          <w:lang w:val="en-US"/>
        </w:rPr>
        <w:t>,</w:t>
      </w:r>
      <w:r>
        <w:rPr>
          <w:lang w:val="en-US"/>
        </w:rPr>
        <w:t xml:space="preserve"> comparable contact volumes were used</w:t>
      </w:r>
      <w:r w:rsidRPr="005548B0">
        <w:rPr>
          <w:lang w:val="en-US"/>
        </w:rPr>
        <w:t xml:space="preserve"> during the plutonium and uranium separation. </w:t>
      </w:r>
    </w:p>
    <w:p w14:paraId="2520BC22" w14:textId="77777777" w:rsidR="00410BCD" w:rsidRDefault="00410BCD" w:rsidP="00410BCD">
      <w:pPr>
        <w:ind w:firstLine="360"/>
      </w:pPr>
      <w:r>
        <w:t>The excess of TBP used was usually 0.2 ml. For example, each aliquot of HNO</w:t>
      </w:r>
      <w:r>
        <w:rPr>
          <w:vertAlign w:val="subscript"/>
        </w:rPr>
        <w:t>3</w:t>
      </w:r>
      <w:r>
        <w:t xml:space="preserve"> stock solution was 0.5 ml, and if an excess of 0.2 ml TBP was used as an intermediary, then 0.7 ml of TBP would be initially added to the stock solution and 0.5 ml would be removed for the TBP collection vial. Subsequent contacts would proceed with the addition of 0.5 ml of TBP to keep the overall volume of TBP at 0.7 ml in the mixing solution. </w:t>
      </w:r>
    </w:p>
    <w:p w14:paraId="73DE3067" w14:textId="77777777" w:rsidR="00EE419F" w:rsidRDefault="00032A03" w:rsidP="00F64F2F">
      <w:pPr>
        <w:pStyle w:val="JRNCBody"/>
        <w:spacing w:before="0" w:after="0" w:line="480" w:lineRule="auto"/>
        <w:ind w:firstLine="360"/>
        <w:jc w:val="left"/>
        <w:rPr>
          <w:lang w:val="en-US"/>
        </w:rPr>
      </w:pPr>
      <w:r w:rsidRPr="005548B0">
        <w:rPr>
          <w:lang w:val="en-US"/>
        </w:rPr>
        <w:t xml:space="preserve">Both </w:t>
      </w:r>
      <w:r>
        <w:rPr>
          <w:lang w:val="en-US"/>
        </w:rPr>
        <w:t xml:space="preserve">sets of extractions had </w:t>
      </w:r>
      <w:r w:rsidRPr="005548B0">
        <w:rPr>
          <w:lang w:val="en-US"/>
        </w:rPr>
        <w:t>the aqueous and organic phase mixed on a vortex mixer for 15 minutes</w:t>
      </w:r>
      <w:r w:rsidR="0095605F">
        <w:rPr>
          <w:lang w:val="en-US"/>
        </w:rPr>
        <w:t xml:space="preserve"> at 1500 rpm, and then allowing the two phases</w:t>
      </w:r>
      <w:r w:rsidR="00EE419F">
        <w:rPr>
          <w:lang w:val="en-US"/>
        </w:rPr>
        <w:t xml:space="preserve"> to settle and separate. An example of the settled phases are shown in </w:t>
      </w:r>
      <w:r w:rsidR="005B09C0">
        <w:rPr>
          <w:lang w:val="en-US"/>
        </w:rPr>
        <w:fldChar w:fldCharType="begin"/>
      </w:r>
      <w:r w:rsidR="005B09C0">
        <w:rPr>
          <w:lang w:val="en-US"/>
        </w:rPr>
        <w:instrText xml:space="preserve"> REF _Ref437852468 \h </w:instrText>
      </w:r>
      <w:r w:rsidR="005B09C0">
        <w:rPr>
          <w:lang w:val="en-US"/>
        </w:rPr>
      </w:r>
      <w:r w:rsidR="005B09C0">
        <w:rPr>
          <w:lang w:val="en-US"/>
        </w:rPr>
        <w:fldChar w:fldCharType="separate"/>
      </w:r>
      <w:ins w:id="33" w:author="Paul M. Mendoza" w:date="2016-02-10T09:38:00Z">
        <w:r w:rsidR="00511362">
          <w:t xml:space="preserve">Figure </w:t>
        </w:r>
        <w:r w:rsidR="00511362">
          <w:rPr>
            <w:noProof/>
          </w:rPr>
          <w:t>1.2</w:t>
        </w:r>
        <w:r w:rsidR="00511362">
          <w:t>.</w:t>
        </w:r>
        <w:r w:rsidR="00511362">
          <w:rPr>
            <w:noProof/>
          </w:rPr>
          <w:t>3</w:t>
        </w:r>
      </w:ins>
      <w:del w:id="34" w:author="Paul M. Mendoza" w:date="2016-02-10T09:38:00Z">
        <w:r w:rsidR="005B09C0" w:rsidDel="00511362">
          <w:delText xml:space="preserve">Figure </w:delText>
        </w:r>
        <w:r w:rsidR="005B09C0" w:rsidDel="00511362">
          <w:rPr>
            <w:noProof/>
          </w:rPr>
          <w:delText>1.3</w:delText>
        </w:r>
        <w:r w:rsidR="005B09C0" w:rsidDel="00511362">
          <w:delText>.</w:delText>
        </w:r>
        <w:r w:rsidR="005B09C0" w:rsidDel="00511362">
          <w:rPr>
            <w:noProof/>
          </w:rPr>
          <w:delText>3</w:delText>
        </w:r>
      </w:del>
      <w:r w:rsidR="005B09C0">
        <w:rPr>
          <w:lang w:val="en-US"/>
        </w:rPr>
        <w:fldChar w:fldCharType="end"/>
      </w:r>
      <w:r w:rsidR="005B09C0">
        <w:rPr>
          <w:lang w:val="en-US"/>
        </w:rPr>
        <w:t>.</w:t>
      </w:r>
      <w:r w:rsidR="0095605F">
        <w:rPr>
          <w:lang w:val="en-US"/>
        </w:rPr>
        <w:t xml:space="preserve"> </w:t>
      </w:r>
    </w:p>
    <w:p w14:paraId="2DF3C745" w14:textId="77777777" w:rsidR="00EE419F" w:rsidRDefault="00EE419F" w:rsidP="00F64F2F">
      <w:pPr>
        <w:pStyle w:val="JRNCBody"/>
        <w:spacing w:before="0" w:after="0" w:line="480" w:lineRule="auto"/>
        <w:ind w:firstLine="360"/>
        <w:jc w:val="left"/>
        <w:rPr>
          <w:lang w:val="en-US"/>
        </w:rPr>
      </w:pPr>
    </w:p>
    <w:p w14:paraId="7C30729C" w14:textId="77777777" w:rsidR="00EE419F" w:rsidRDefault="00EE419F" w:rsidP="00EE419F">
      <w:pPr>
        <w:keepNext/>
        <w:ind w:firstLine="360"/>
        <w:jc w:val="center"/>
      </w:pPr>
      <w:r>
        <w:rPr>
          <w:noProof/>
        </w:rPr>
        <w:drawing>
          <wp:inline distT="0" distB="0" distL="0" distR="0" wp14:anchorId="0A25B9F5" wp14:editId="645BA399">
            <wp:extent cx="2543175" cy="1524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3175" cy="1524000"/>
                    </a:xfrm>
                    <a:prstGeom prst="rect">
                      <a:avLst/>
                    </a:prstGeom>
                  </pic:spPr>
                </pic:pic>
              </a:graphicData>
            </a:graphic>
          </wp:inline>
        </w:drawing>
      </w:r>
    </w:p>
    <w:p w14:paraId="69A9D4FD" w14:textId="77777777" w:rsidR="00EE419F" w:rsidRDefault="00EE419F" w:rsidP="00EE419F">
      <w:pPr>
        <w:pStyle w:val="Caption"/>
      </w:pPr>
      <w:bookmarkStart w:id="35" w:name="_Ref437852468"/>
      <w:r>
        <w:t xml:space="preserve">Figure </w:t>
      </w:r>
      <w:r w:rsidR="00511362">
        <w:fldChar w:fldCharType="begin"/>
      </w:r>
      <w:r w:rsidR="00511362">
        <w:instrText xml:space="preserve"> STYLEREF 2 \s </w:instrText>
      </w:r>
      <w:r w:rsidR="00511362">
        <w:fldChar w:fldCharType="separate"/>
      </w:r>
      <w:r w:rsidR="00511362">
        <w:rPr>
          <w:noProof/>
        </w:rPr>
        <w:t>1.2</w:t>
      </w:r>
      <w:r w:rsidR="00511362">
        <w:rPr>
          <w:noProof/>
        </w:rPr>
        <w:fldChar w:fldCharType="end"/>
      </w:r>
      <w:r w:rsidR="00B71B68">
        <w:t>.</w:t>
      </w:r>
      <w:r w:rsidR="00511362">
        <w:fldChar w:fldCharType="begin"/>
      </w:r>
      <w:r w:rsidR="00511362">
        <w:instrText xml:space="preserve"> SEQ Figure \* ARABIC \s 2 </w:instrText>
      </w:r>
      <w:r w:rsidR="00511362">
        <w:fldChar w:fldCharType="separate"/>
      </w:r>
      <w:r w:rsidR="00511362">
        <w:rPr>
          <w:noProof/>
        </w:rPr>
        <w:t>3</w:t>
      </w:r>
      <w:r w:rsidR="00511362">
        <w:rPr>
          <w:noProof/>
        </w:rPr>
        <w:fldChar w:fldCharType="end"/>
      </w:r>
      <w:bookmarkEnd w:id="35"/>
      <w:r>
        <w:t xml:space="preserve"> HNO</w:t>
      </w:r>
      <w:r w:rsidRPr="005B09C0">
        <w:rPr>
          <w:vertAlign w:val="subscript"/>
        </w:rPr>
        <w:t>3</w:t>
      </w:r>
      <w:r>
        <w:t xml:space="preserve"> and TBP phase separation.</w:t>
      </w:r>
    </w:p>
    <w:p w14:paraId="335CD3BD" w14:textId="77777777" w:rsidR="00EE419F" w:rsidRDefault="00EE419F" w:rsidP="00F64F2F">
      <w:pPr>
        <w:pStyle w:val="JRNCBody"/>
        <w:spacing w:before="0" w:after="0" w:line="480" w:lineRule="auto"/>
        <w:ind w:firstLine="360"/>
        <w:jc w:val="left"/>
        <w:rPr>
          <w:lang w:val="en-US"/>
        </w:rPr>
      </w:pPr>
    </w:p>
    <w:p w14:paraId="0B33CDBC" w14:textId="77777777" w:rsidR="00032A03" w:rsidRPr="005548B0" w:rsidRDefault="0095605F" w:rsidP="0095605F">
      <w:pPr>
        <w:pStyle w:val="JRNCBody"/>
        <w:spacing w:before="0" w:after="0" w:line="480" w:lineRule="auto"/>
        <w:jc w:val="left"/>
        <w:rPr>
          <w:lang w:val="en-US"/>
        </w:rPr>
      </w:pPr>
      <w:r>
        <w:rPr>
          <w:lang w:val="en-US"/>
        </w:rPr>
        <w:t>W</w:t>
      </w:r>
      <w:r w:rsidR="00032A03" w:rsidRPr="005548B0">
        <w:rPr>
          <w:lang w:val="en-US"/>
        </w:rPr>
        <w:t>ith the help of a centrifuge</w:t>
      </w:r>
      <w:r w:rsidR="00032A03">
        <w:rPr>
          <w:lang w:val="en-US"/>
        </w:rPr>
        <w:t xml:space="preserve"> and </w:t>
      </w:r>
      <w:r w:rsidR="00032A03" w:rsidRPr="005A51E5">
        <w:rPr>
          <w:i/>
          <w:lang w:val="en-US"/>
        </w:rPr>
        <w:t>careful</w:t>
      </w:r>
      <w:r w:rsidR="00032A03">
        <w:rPr>
          <w:lang w:val="en-US"/>
        </w:rPr>
        <w:t xml:space="preserve"> pipetting</w:t>
      </w:r>
      <w:r>
        <w:rPr>
          <w:lang w:val="en-US"/>
        </w:rPr>
        <w:t>, the two phases were physically separated into two different vials</w:t>
      </w:r>
      <w:r w:rsidR="00032A03" w:rsidRPr="005548B0">
        <w:rPr>
          <w:lang w:val="en-US"/>
        </w:rPr>
        <w:t>. Subsequent contacts</w:t>
      </w:r>
      <w:r w:rsidR="00032A03">
        <w:rPr>
          <w:lang w:val="en-US"/>
        </w:rPr>
        <w:t xml:space="preserve"> o</w:t>
      </w:r>
      <w:r w:rsidR="00032A03" w:rsidRPr="005548B0">
        <w:rPr>
          <w:lang w:val="en-US"/>
        </w:rPr>
        <w:t xml:space="preserve">ccurred to ensure the quantitative recovery of heavy metal from the </w:t>
      </w:r>
      <w:r w:rsidR="00032A03">
        <w:rPr>
          <w:lang w:val="en-US"/>
        </w:rPr>
        <w:t>stock solution</w:t>
      </w:r>
      <w:r w:rsidR="00410BCD">
        <w:rPr>
          <w:lang w:val="en-US"/>
        </w:rPr>
        <w:t xml:space="preserve"> with the TBP collected in a single vial</w:t>
      </w:r>
      <w:r w:rsidR="00032A03" w:rsidRPr="005548B0">
        <w:rPr>
          <w:lang w:val="en-US"/>
        </w:rPr>
        <w:t>.</w:t>
      </w:r>
    </w:p>
    <w:p w14:paraId="5D685121" w14:textId="77777777" w:rsidR="00032A03" w:rsidRDefault="00032A03" w:rsidP="00F64F2F">
      <w:pPr>
        <w:pStyle w:val="JRNCBody"/>
        <w:spacing w:before="0" w:after="0" w:line="480" w:lineRule="auto"/>
        <w:ind w:firstLine="360"/>
        <w:jc w:val="left"/>
        <w:rPr>
          <w:lang w:val="en-US"/>
        </w:rPr>
      </w:pPr>
      <w:r>
        <w:rPr>
          <w:lang w:val="en-US"/>
        </w:rPr>
        <w:t>Two concentrations of HNO</w:t>
      </w:r>
      <w:r>
        <w:rPr>
          <w:vertAlign w:val="subscript"/>
          <w:lang w:val="en-US"/>
        </w:rPr>
        <w:t>3</w:t>
      </w:r>
      <w:r>
        <w:rPr>
          <w:lang w:val="en-US"/>
        </w:rPr>
        <w:t xml:space="preserve"> were used in the ferrous </w:t>
      </w:r>
      <w:proofErr w:type="spellStart"/>
      <w:r>
        <w:rPr>
          <w:lang w:val="en-US"/>
        </w:rPr>
        <w:t>sulfamate</w:t>
      </w:r>
      <w:proofErr w:type="spellEnd"/>
      <w:r>
        <w:rPr>
          <w:lang w:val="en-US"/>
        </w:rPr>
        <w:t>. The first was 0.75 M and the second 4 M. These two concentrations were used to de</w:t>
      </w:r>
      <w:r w:rsidR="0000575E">
        <w:rPr>
          <w:lang w:val="en-US"/>
        </w:rPr>
        <w:t>termine differences in uranium</w:t>
      </w:r>
      <w:r>
        <w:rPr>
          <w:lang w:val="en-US"/>
        </w:rPr>
        <w:t xml:space="preserve"> </w:t>
      </w:r>
      <w:r w:rsidR="0000575E">
        <w:rPr>
          <w:lang w:val="en-US"/>
        </w:rPr>
        <w:t>separation</w:t>
      </w:r>
      <w:r w:rsidR="00270E82">
        <w:rPr>
          <w:lang w:val="en-US"/>
        </w:rPr>
        <w:t xml:space="preserve">, which </w:t>
      </w:r>
      <w:r w:rsidR="00F204EC">
        <w:rPr>
          <w:color w:val="FF0000"/>
          <w:lang w:val="en-US"/>
        </w:rPr>
        <w:t>I don’t know why different nitric acid concentrations have different uranium separations</w:t>
      </w:r>
      <w:r>
        <w:rPr>
          <w:lang w:val="en-US"/>
        </w:rPr>
        <w:t xml:space="preserve">. </w:t>
      </w:r>
    </w:p>
    <w:p w14:paraId="05FD42CC" w14:textId="77777777" w:rsidR="00032A03" w:rsidRPr="005548B0" w:rsidRDefault="00032A03" w:rsidP="00F64F2F">
      <w:pPr>
        <w:pStyle w:val="JRNCBody"/>
        <w:spacing w:before="0" w:after="0" w:line="480" w:lineRule="auto"/>
        <w:ind w:firstLine="360"/>
        <w:jc w:val="left"/>
        <w:rPr>
          <w:lang w:val="en-US"/>
        </w:rPr>
      </w:pPr>
      <w:r>
        <w:rPr>
          <w:lang w:val="en-US"/>
        </w:rPr>
        <w:t xml:space="preserve">After the back extraction of </w:t>
      </w:r>
      <w:proofErr w:type="gramStart"/>
      <w:r>
        <w:rPr>
          <w:lang w:val="en-US"/>
        </w:rPr>
        <w:t>Pu(</w:t>
      </w:r>
      <w:proofErr w:type="gramEnd"/>
      <w:r>
        <w:rPr>
          <w:lang w:val="en-US"/>
        </w:rPr>
        <w:t xml:space="preserve">III) the solution was prepped for another cycle of Pu decontamination with the addition of </w:t>
      </w:r>
      <w:r w:rsidRPr="005548B0">
        <w:rPr>
          <w:lang w:val="en-US"/>
        </w:rPr>
        <w:t>NaNO</w:t>
      </w:r>
      <w:r w:rsidRPr="005548B0">
        <w:rPr>
          <w:vertAlign w:val="subscript"/>
          <w:lang w:val="en-US"/>
        </w:rPr>
        <w:t>2</w:t>
      </w:r>
      <w:r>
        <w:rPr>
          <w:lang w:val="en-US"/>
        </w:rPr>
        <w:t xml:space="preserve">. Dry runs of the above described experiment were conducted with natural uranium to ensure that uranium is removed from the “stock solution” and does not make its way to the product solution. Each of the above steps were analyzed with gamma spectroscopy. The aqueous phases were additionally quantified by ICP-MS analysis. </w:t>
      </w:r>
    </w:p>
    <w:p w14:paraId="5FF83D7C" w14:textId="77777777" w:rsidR="00A85018" w:rsidRDefault="00C635A8" w:rsidP="00A645F3">
      <w:r>
        <w:tab/>
      </w:r>
    </w:p>
    <w:p w14:paraId="515BB2C9" w14:textId="77777777" w:rsidR="00F91917" w:rsidRDefault="00F650AF" w:rsidP="00F91917">
      <w:pPr>
        <w:pStyle w:val="Heading2"/>
      </w:pPr>
      <w:commentRangeStart w:id="36"/>
      <w:r>
        <w:t>Methods</w:t>
      </w:r>
      <w:commentRangeEnd w:id="36"/>
      <w:r w:rsidR="00AB6BB4">
        <w:rPr>
          <w:rStyle w:val="CommentReference"/>
          <w:rFonts w:eastAsiaTheme="minorHAnsi" w:cstheme="minorBidi"/>
          <w:bCs w:val="0"/>
        </w:rPr>
        <w:commentReference w:id="36"/>
      </w:r>
    </w:p>
    <w:p w14:paraId="45E6A2B5" w14:textId="77777777" w:rsidR="00F91917" w:rsidRDefault="00F91917" w:rsidP="00F91917">
      <w:pPr>
        <w:pStyle w:val="Heading3"/>
      </w:pPr>
      <w:r>
        <w:t xml:space="preserve">Distribution coefficient </w:t>
      </w:r>
    </w:p>
    <w:p w14:paraId="3BFCE3DA" w14:textId="77777777" w:rsidR="00F91917" w:rsidRPr="00F91917" w:rsidRDefault="00F91917" w:rsidP="00F91917"/>
    <w:p w14:paraId="6FBE03D3" w14:textId="77777777" w:rsidR="00F650AF" w:rsidRPr="00F650AF" w:rsidRDefault="00844C2E" w:rsidP="00F91917">
      <w:pPr>
        <w:ind w:firstLine="360"/>
      </w:pPr>
      <w:r>
        <w:rPr>
          <w:bCs/>
        </w:rPr>
        <w:t xml:space="preserve">The distribution ratio determination took into consideration the different volumes of contacted solution. </w:t>
      </w:r>
      <w:r>
        <w:t>Although the distribution ratio does not depend on volume, the volume of the two species being mixed will determine the mass of solute in each phase – and because the measurements were recorded in mass concentrations, a relationship between concentration, mass and distribution ratio was used and is shown in</w:t>
      </w:r>
      <w:r w:rsidR="00FA143D">
        <w:t xml:space="preserve"> </w:t>
      </w:r>
      <w:r w:rsidR="00FA143D">
        <w:fldChar w:fldCharType="begin"/>
      </w:r>
      <w:r w:rsidR="00FA143D">
        <w:instrText xml:space="preserve"> REF _Ref441651549 \h </w:instrText>
      </w:r>
      <w:r w:rsidR="00FA143D">
        <w:fldChar w:fldCharType="separate"/>
      </w:r>
      <w:ins w:id="37" w:author="Paul M. Mendoza" w:date="2016-02-10T09:38:00Z">
        <w:r w:rsidR="00511362">
          <w:t xml:space="preserve">Equation </w:t>
        </w:r>
        <w:r w:rsidR="00511362">
          <w:rPr>
            <w:noProof/>
          </w:rPr>
          <w:t>1.3</w:t>
        </w:r>
        <w:r w:rsidR="00511362">
          <w:t>.</w:t>
        </w:r>
        <w:r w:rsidR="00511362">
          <w:rPr>
            <w:noProof/>
          </w:rPr>
          <w:t>1</w:t>
        </w:r>
      </w:ins>
      <w:del w:id="38" w:author="Paul M. Mendoza" w:date="2016-02-10T09:38:00Z">
        <w:r w:rsidR="00FA143D" w:rsidDel="00511362">
          <w:delText xml:space="preserve">Equation </w:delText>
        </w:r>
        <w:r w:rsidR="00FA143D" w:rsidDel="00511362">
          <w:rPr>
            <w:noProof/>
          </w:rPr>
          <w:delText>1.4</w:delText>
        </w:r>
        <w:r w:rsidR="00FA143D" w:rsidDel="00511362">
          <w:delText>.</w:delText>
        </w:r>
        <w:r w:rsidR="00FA143D" w:rsidDel="00511362">
          <w:rPr>
            <w:noProof/>
          </w:rPr>
          <w:delText>1</w:delText>
        </w:r>
      </w:del>
      <w:r w:rsidR="00FA143D">
        <w:fldChar w:fldCharType="end"/>
      </w:r>
      <w:r w:rsidR="00FA143D">
        <w:t xml:space="preserve">. </w:t>
      </w:r>
    </w:p>
    <w:p w14:paraId="67A5A97D" w14:textId="77777777" w:rsidR="00FA143D" w:rsidRDefault="00FA143D" w:rsidP="00FA143D">
      <w:pPr>
        <w:pStyle w:val="Equations"/>
      </w:pPr>
      <w:bookmarkStart w:id="39" w:name="_Ref441651549"/>
      <w:r>
        <w:t xml:space="preserve">Equation </w:t>
      </w:r>
      <w:r w:rsidR="00511362">
        <w:fldChar w:fldCharType="begin"/>
      </w:r>
      <w:r w:rsidR="00511362">
        <w:instrText xml:space="preserve"> STYLEREF 2 \s </w:instrText>
      </w:r>
      <w:r w:rsidR="00511362">
        <w:fldChar w:fldCharType="separate"/>
      </w:r>
      <w:r w:rsidR="00511362">
        <w:rPr>
          <w:noProof/>
        </w:rPr>
        <w:t>1.3</w:t>
      </w:r>
      <w:r w:rsidR="00511362">
        <w:rPr>
          <w:noProof/>
        </w:rPr>
        <w:fldChar w:fldCharType="end"/>
      </w:r>
      <w:r w:rsidR="001754B7">
        <w:t>.</w:t>
      </w:r>
      <w:r w:rsidR="00511362">
        <w:fldChar w:fldCharType="begin"/>
      </w:r>
      <w:r w:rsidR="00511362">
        <w:instrText xml:space="preserve"> SEQ Equation \* ARABIC \s 2 </w:instrText>
      </w:r>
      <w:r w:rsidR="00511362">
        <w:fldChar w:fldCharType="separate"/>
      </w:r>
      <w:r w:rsidR="00511362">
        <w:rPr>
          <w:noProof/>
        </w:rPr>
        <w:t>1</w:t>
      </w:r>
      <w:r w:rsidR="00511362">
        <w:rPr>
          <w:noProof/>
        </w:rPr>
        <w:fldChar w:fldCharType="end"/>
      </w:r>
      <w:bookmarkEnd w:id="39"/>
      <w:r>
        <w:rPr>
          <w:noProof/>
        </w:rPr>
        <w:t xml:space="preserve"> Distribution ratio in terms of mass and volumes.</w:t>
      </w:r>
    </w:p>
    <w:tbl>
      <w:tblPr>
        <w:tblStyle w:val="TableGrid"/>
        <w:tblW w:w="0" w:type="auto"/>
        <w:tblLook w:val="04A0" w:firstRow="1" w:lastRow="0" w:firstColumn="1" w:lastColumn="0" w:noHBand="0" w:noVBand="1"/>
      </w:tblPr>
      <w:tblGrid>
        <w:gridCol w:w="1075"/>
        <w:gridCol w:w="6390"/>
        <w:gridCol w:w="1519"/>
      </w:tblGrid>
      <w:tr w:rsidR="00FA143D" w14:paraId="5C96B416" w14:textId="77777777" w:rsidTr="009D1B00">
        <w:trPr>
          <w:trHeight w:val="1520"/>
        </w:trPr>
        <w:tc>
          <w:tcPr>
            <w:tcW w:w="1075" w:type="dxa"/>
            <w:noWrap/>
          </w:tcPr>
          <w:p w14:paraId="596419B8" w14:textId="77777777" w:rsidR="00FA143D" w:rsidRDefault="00FA143D" w:rsidP="009D1B00">
            <w:pPr>
              <w:spacing w:line="240" w:lineRule="auto"/>
            </w:pPr>
          </w:p>
        </w:tc>
        <w:tc>
          <w:tcPr>
            <w:tcW w:w="6390" w:type="dxa"/>
            <w:noWrap/>
          </w:tcPr>
          <w:p w14:paraId="703B849A" w14:textId="77777777" w:rsidR="00FA143D" w:rsidRDefault="00FA143D" w:rsidP="009D1B00">
            <m:oMathPara>
              <m:oMath>
                <m:r>
                  <w:rPr>
                    <w:rFonts w:ascii="Cambria Math" w:hAnsi="Cambria Math"/>
                  </w:rPr>
                  <m:t>DR=</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TBP</m:t>
                        </m:r>
                      </m:sub>
                    </m:sSub>
                  </m:num>
                  <m:den>
                    <m:sSub>
                      <m:sSubPr>
                        <m:ctrlPr>
                          <w:rPr>
                            <w:rFonts w:ascii="Cambria Math" w:hAnsi="Cambria Math"/>
                            <w:i/>
                          </w:rPr>
                        </m:ctrlPr>
                      </m:sSubPr>
                      <m:e>
                        <m:r>
                          <w:rPr>
                            <w:rFonts w:ascii="Cambria Math" w:hAnsi="Cambria Math"/>
                          </w:rPr>
                          <m:t>V</m:t>
                        </m:r>
                      </m:e>
                      <m:sub>
                        <m:r>
                          <w:rPr>
                            <w:rFonts w:ascii="Cambria Math" w:hAnsi="Cambria Math"/>
                          </w:rPr>
                          <m:t>TBP</m:t>
                        </m:r>
                      </m:sub>
                    </m:sSub>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HN</m:t>
                        </m:r>
                        <m:sSub>
                          <m:sSubPr>
                            <m:ctrlPr>
                              <w:rPr>
                                <w:rFonts w:ascii="Cambria Math" w:hAnsi="Cambria Math"/>
                                <w:i/>
                              </w:rPr>
                            </m:ctrlPr>
                          </m:sSubPr>
                          <m:e>
                            <m:r>
                              <w:rPr>
                                <w:rFonts w:ascii="Cambria Math" w:hAnsi="Cambria Math"/>
                              </w:rPr>
                              <m:t>O</m:t>
                            </m:r>
                          </m:e>
                          <m:sub>
                            <m:r>
                              <w:rPr>
                                <w:rFonts w:ascii="Cambria Math" w:hAnsi="Cambria Math"/>
                              </w:rPr>
                              <m:t>3</m:t>
                            </m:r>
                          </m:sub>
                        </m:sSub>
                      </m:sub>
                    </m:sSub>
                  </m:num>
                  <m:den>
                    <m:sSub>
                      <m:sSubPr>
                        <m:ctrlPr>
                          <w:rPr>
                            <w:rFonts w:ascii="Cambria Math" w:hAnsi="Cambria Math"/>
                            <w:i/>
                          </w:rPr>
                        </m:ctrlPr>
                      </m:sSubPr>
                      <m:e>
                        <m:r>
                          <w:rPr>
                            <w:rFonts w:ascii="Cambria Math" w:hAnsi="Cambria Math"/>
                          </w:rPr>
                          <m:t>m</m:t>
                        </m:r>
                      </m:e>
                      <m:sub>
                        <m:r>
                          <w:rPr>
                            <w:rFonts w:ascii="Cambria Math" w:hAnsi="Cambria Math"/>
                          </w:rPr>
                          <m:t>HN</m:t>
                        </m:r>
                        <m:sSub>
                          <m:sSubPr>
                            <m:ctrlPr>
                              <w:rPr>
                                <w:rFonts w:ascii="Cambria Math" w:hAnsi="Cambria Math"/>
                                <w:i/>
                              </w:rPr>
                            </m:ctrlPr>
                          </m:sSubPr>
                          <m:e>
                            <m:r>
                              <w:rPr>
                                <w:rFonts w:ascii="Cambria Math" w:hAnsi="Cambria Math"/>
                              </w:rPr>
                              <m:t>O</m:t>
                            </m:r>
                          </m:e>
                          <m:sub>
                            <m:r>
                              <w:rPr>
                                <w:rFonts w:ascii="Cambria Math" w:hAnsi="Cambria Math"/>
                              </w:rPr>
                              <m:t>3</m:t>
                            </m:r>
                          </m:sub>
                        </m:sSub>
                      </m:sub>
                    </m:sSub>
                  </m:den>
                </m:f>
                <m:r>
                  <w:rPr>
                    <w:rFonts w:ascii="Cambria Math" w:hAnsi="Cambria Math"/>
                  </w:rPr>
                  <m:t>=</m:t>
                </m:r>
                <m:f>
                  <m:fPr>
                    <m:ctrlPr>
                      <w:rPr>
                        <w:rFonts w:ascii="Cambria Math" w:hAnsi="Cambria Math"/>
                        <w:i/>
                      </w:rPr>
                    </m:ctrlPr>
                  </m:fPr>
                  <m:num>
                    <m:r>
                      <w:rPr>
                        <w:rFonts w:ascii="Cambria Math" w:hAnsi="Cambria Math"/>
                      </w:rPr>
                      <m:t>PP</m:t>
                    </m:r>
                    <m:sSub>
                      <m:sSubPr>
                        <m:ctrlPr>
                          <w:rPr>
                            <w:rFonts w:ascii="Cambria Math" w:hAnsi="Cambria Math"/>
                            <w:i/>
                          </w:rPr>
                        </m:ctrlPr>
                      </m:sSubPr>
                      <m:e>
                        <m:r>
                          <w:rPr>
                            <w:rFonts w:ascii="Cambria Math" w:hAnsi="Cambria Math"/>
                          </w:rPr>
                          <m:t>B</m:t>
                        </m:r>
                      </m:e>
                      <m:sub>
                        <m:r>
                          <w:rPr>
                            <w:rFonts w:ascii="Cambria Math" w:hAnsi="Cambria Math"/>
                          </w:rPr>
                          <m:t>TBP</m:t>
                        </m:r>
                      </m:sub>
                    </m:sSub>
                    <m:sSub>
                      <m:sSubPr>
                        <m:ctrlPr>
                          <w:rPr>
                            <w:rFonts w:ascii="Cambria Math" w:hAnsi="Cambria Math"/>
                            <w:i/>
                          </w:rPr>
                        </m:ctrlPr>
                      </m:sSubPr>
                      <m:e>
                        <m:r>
                          <w:rPr>
                            <w:rFonts w:ascii="Cambria Math" w:hAnsi="Cambria Math"/>
                          </w:rPr>
                          <m:t>ρ</m:t>
                        </m:r>
                      </m:e>
                      <m:sub>
                        <m:r>
                          <w:rPr>
                            <w:rFonts w:ascii="Cambria Math" w:hAnsi="Cambria Math"/>
                          </w:rPr>
                          <m:t>TBP</m:t>
                        </m:r>
                      </m:sub>
                    </m:sSub>
                  </m:num>
                  <m:den>
                    <m:r>
                      <w:rPr>
                        <w:rFonts w:ascii="Cambria Math" w:hAnsi="Cambria Math"/>
                      </w:rPr>
                      <m:t>PP</m:t>
                    </m:r>
                    <m:sSub>
                      <m:sSubPr>
                        <m:ctrlPr>
                          <w:rPr>
                            <w:rFonts w:ascii="Cambria Math" w:hAnsi="Cambria Math"/>
                            <w:i/>
                          </w:rPr>
                        </m:ctrlPr>
                      </m:sSubPr>
                      <m:e>
                        <m:r>
                          <w:rPr>
                            <w:rFonts w:ascii="Cambria Math" w:hAnsi="Cambria Math"/>
                          </w:rPr>
                          <m:t>B</m:t>
                        </m:r>
                      </m:e>
                      <m:sub>
                        <m:r>
                          <w:rPr>
                            <w:rFonts w:ascii="Cambria Math" w:hAnsi="Cambria Math"/>
                          </w:rPr>
                          <m:t>HN</m:t>
                        </m:r>
                        <m:sSub>
                          <m:sSubPr>
                            <m:ctrlPr>
                              <w:rPr>
                                <w:rFonts w:ascii="Cambria Math" w:hAnsi="Cambria Math"/>
                                <w:i/>
                              </w:rPr>
                            </m:ctrlPr>
                          </m:sSubPr>
                          <m:e>
                            <m:r>
                              <w:rPr>
                                <w:rFonts w:ascii="Cambria Math" w:hAnsi="Cambria Math"/>
                              </w:rPr>
                              <m:t>O</m:t>
                            </m:r>
                          </m:e>
                          <m:sub>
                            <m:r>
                              <w:rPr>
                                <w:rFonts w:ascii="Cambria Math" w:hAnsi="Cambria Math"/>
                              </w:rPr>
                              <m:t>3</m:t>
                            </m:r>
                          </m:sub>
                        </m:sSub>
                      </m:sub>
                    </m:sSub>
                    <m:sSub>
                      <m:sSubPr>
                        <m:ctrlPr>
                          <w:rPr>
                            <w:rFonts w:ascii="Cambria Math" w:hAnsi="Cambria Math"/>
                            <w:i/>
                          </w:rPr>
                        </m:ctrlPr>
                      </m:sSubPr>
                      <m:e>
                        <m:r>
                          <w:rPr>
                            <w:rFonts w:ascii="Cambria Math" w:hAnsi="Cambria Math"/>
                          </w:rPr>
                          <m:t>ρ</m:t>
                        </m:r>
                      </m:e>
                      <m:sub>
                        <m:r>
                          <w:rPr>
                            <w:rFonts w:ascii="Cambria Math" w:hAnsi="Cambria Math"/>
                          </w:rPr>
                          <m:t>HN</m:t>
                        </m:r>
                        <m:sSub>
                          <m:sSubPr>
                            <m:ctrlPr>
                              <w:rPr>
                                <w:rFonts w:ascii="Cambria Math" w:hAnsi="Cambria Math"/>
                                <w:i/>
                              </w:rPr>
                            </m:ctrlPr>
                          </m:sSubPr>
                          <m:e>
                            <m:r>
                              <w:rPr>
                                <w:rFonts w:ascii="Cambria Math" w:hAnsi="Cambria Math"/>
                              </w:rPr>
                              <m:t>O</m:t>
                            </m:r>
                          </m:e>
                          <m:sub>
                            <m:r>
                              <w:rPr>
                                <w:rFonts w:ascii="Cambria Math" w:hAnsi="Cambria Math"/>
                              </w:rPr>
                              <m:t>3</m:t>
                            </m:r>
                          </m:sub>
                        </m:sSub>
                      </m:sub>
                    </m:sSub>
                  </m:den>
                </m:f>
              </m:oMath>
            </m:oMathPara>
          </w:p>
        </w:tc>
        <w:tc>
          <w:tcPr>
            <w:tcW w:w="1080" w:type="dxa"/>
            <w:noWrap/>
          </w:tcPr>
          <w:p w14:paraId="365B0334" w14:textId="77777777" w:rsidR="00FA143D" w:rsidRDefault="00FA143D" w:rsidP="009D1B00">
            <w:r>
              <w:fldChar w:fldCharType="begin"/>
            </w:r>
            <w:r>
              <w:instrText xml:space="preserve"> REF _Ref441651549 \h </w:instrText>
            </w:r>
            <w:r>
              <w:fldChar w:fldCharType="separate"/>
            </w:r>
            <w:ins w:id="40" w:author="Paul M. Mendoza" w:date="2016-02-10T09:38:00Z">
              <w:r w:rsidR="00511362">
                <w:t xml:space="preserve">Equation </w:t>
              </w:r>
              <w:r w:rsidR="00511362">
                <w:rPr>
                  <w:noProof/>
                </w:rPr>
                <w:t>1.3</w:t>
              </w:r>
              <w:r w:rsidR="00511362">
                <w:t>.</w:t>
              </w:r>
              <w:r w:rsidR="00511362">
                <w:rPr>
                  <w:noProof/>
                </w:rPr>
                <w:t>1</w:t>
              </w:r>
            </w:ins>
            <w:del w:id="41" w:author="Paul M. Mendoza" w:date="2016-02-10T09:38:00Z">
              <w:r w:rsidDel="00511362">
                <w:delText xml:space="preserve">Equation </w:delText>
              </w:r>
              <w:r w:rsidDel="00511362">
                <w:rPr>
                  <w:noProof/>
                </w:rPr>
                <w:delText>1.4</w:delText>
              </w:r>
              <w:r w:rsidDel="00511362">
                <w:delText>.</w:delText>
              </w:r>
              <w:r w:rsidDel="00511362">
                <w:rPr>
                  <w:noProof/>
                </w:rPr>
                <w:delText>1</w:delText>
              </w:r>
            </w:del>
            <w:r>
              <w:fldChar w:fldCharType="end"/>
            </w:r>
          </w:p>
        </w:tc>
      </w:tr>
    </w:tbl>
    <w:p w14:paraId="1C8793CD" w14:textId="77777777" w:rsidR="00FD0160" w:rsidRDefault="00B34A6E" w:rsidP="00A645F3">
      <w:proofErr w:type="gramStart"/>
      <w:r>
        <w:t>where</w:t>
      </w:r>
      <w:proofErr w:type="gramEnd"/>
      <w:r>
        <w:t xml:space="preserve"> </w:t>
      </w:r>
      <m:oMath>
        <m:r>
          <w:rPr>
            <w:rFonts w:ascii="Cambria Math" w:hAnsi="Cambria Math"/>
          </w:rPr>
          <m:t>m</m:t>
        </m:r>
      </m:oMath>
      <w:r>
        <w:t xml:space="preserve"> is the mass of solute, </w:t>
      </w:r>
      <m:oMath>
        <m:r>
          <w:rPr>
            <w:rFonts w:ascii="Cambria Math" w:hAnsi="Cambria Math"/>
          </w:rPr>
          <m:t>V</m:t>
        </m:r>
      </m:oMath>
      <w:r>
        <w:t xml:space="preserve"> represents the volume, </w:t>
      </w:r>
      <m:oMath>
        <m:r>
          <w:rPr>
            <w:rFonts w:ascii="Cambria Math" w:hAnsi="Cambria Math"/>
          </w:rPr>
          <m:t>PPB</m:t>
        </m:r>
      </m:oMath>
      <w:r>
        <w:t xml:space="preserve"> refers to the parts per billion of solute to total solution, and </w:t>
      </w:r>
      <m:oMath>
        <m:r>
          <w:rPr>
            <w:rFonts w:ascii="Cambria Math" w:hAnsi="Cambria Math"/>
          </w:rPr>
          <m:t>ρ</m:t>
        </m:r>
      </m:oMath>
      <w:r>
        <w:t xml:space="preserve"> corresponds to the density of solution. Due to the fact that direct measurements of concentration of TBP were not possible with our MS methods, total mass of solute initially in solution was used and the mass in TBP was determined by taking the difference in solute concentration from the initial and final solutions of HNO</w:t>
      </w:r>
      <w:r>
        <w:rPr>
          <w:vertAlign w:val="subscript"/>
        </w:rPr>
        <w:t>3</w:t>
      </w:r>
      <w:r>
        <w:t>. This can be done by noting that the concentration of solute in HNO</w:t>
      </w:r>
      <w:r>
        <w:rPr>
          <w:vertAlign w:val="subscript"/>
        </w:rPr>
        <w:t>3</w:t>
      </w:r>
      <w:r>
        <w:t xml:space="preserve"> does not change even when the volume of TBP changes to 0.2 ml because the system was in equilibrium. For multiple contacts, calculating the distribution ratio becomes increasingly difficult due to the 0.2 ml TBP left in the stock vial and therefore distribution ratios were only calculated for a</w:t>
      </w:r>
      <w:r w:rsidR="00744435">
        <w:t xml:space="preserve"> single contact – which required a simple correction. This calculation will ignore decomposition effects from irradiation, the partial solubility of nitrate in TBP, and any density changes in the solutions.</w:t>
      </w:r>
    </w:p>
    <w:p w14:paraId="183DD0DA" w14:textId="77777777" w:rsidR="00CC37CA" w:rsidRPr="00A645F3" w:rsidRDefault="00CC37CA" w:rsidP="00A645F3"/>
    <w:p w14:paraId="16820993" w14:textId="77777777" w:rsidR="005E165E" w:rsidRDefault="00BA4F7B" w:rsidP="005E165E">
      <w:pPr>
        <w:keepNext/>
        <w:jc w:val="center"/>
      </w:pPr>
      <w:r w:rsidRPr="0078499F">
        <w:rPr>
          <w:noProof/>
        </w:rPr>
        <w:drawing>
          <wp:inline distT="0" distB="0" distL="0" distR="0" wp14:anchorId="2AA01C3E" wp14:editId="5B68536F">
            <wp:extent cx="4107871" cy="30882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2362" cy="3091632"/>
                    </a:xfrm>
                    <a:prstGeom prst="rect">
                      <a:avLst/>
                    </a:prstGeom>
                    <a:noFill/>
                    <a:ln>
                      <a:noFill/>
                    </a:ln>
                  </pic:spPr>
                </pic:pic>
              </a:graphicData>
            </a:graphic>
          </wp:inline>
        </w:drawing>
      </w:r>
    </w:p>
    <w:p w14:paraId="15B5FFBB" w14:textId="77777777" w:rsidR="000A14E7" w:rsidRDefault="005E165E" w:rsidP="005E165E">
      <w:pPr>
        <w:pStyle w:val="Caption"/>
      </w:pPr>
      <w:bookmarkStart w:id="42" w:name="_Ref441655209"/>
      <w:r>
        <w:t xml:space="preserve">Figure </w:t>
      </w:r>
      <w:r w:rsidR="00511362">
        <w:fldChar w:fldCharType="begin"/>
      </w:r>
      <w:r w:rsidR="00511362">
        <w:instrText xml:space="preserve"> STYLEREF 2 \s </w:instrText>
      </w:r>
      <w:r w:rsidR="00511362">
        <w:fldChar w:fldCharType="separate"/>
      </w:r>
      <w:r w:rsidR="00511362">
        <w:rPr>
          <w:noProof/>
        </w:rPr>
        <w:t>1.3</w:t>
      </w:r>
      <w:r w:rsidR="00511362">
        <w:rPr>
          <w:noProof/>
        </w:rPr>
        <w:fldChar w:fldCharType="end"/>
      </w:r>
      <w:r w:rsidR="00B71B68">
        <w:t>.</w:t>
      </w:r>
      <w:r w:rsidR="00511362">
        <w:fldChar w:fldCharType="begin"/>
      </w:r>
      <w:r w:rsidR="00511362">
        <w:instrText xml:space="preserve"> SEQ Figure \* ARABIC \s 2 </w:instrText>
      </w:r>
      <w:r w:rsidR="00511362">
        <w:fldChar w:fldCharType="separate"/>
      </w:r>
      <w:r w:rsidR="00511362">
        <w:rPr>
          <w:noProof/>
        </w:rPr>
        <w:t>1</w:t>
      </w:r>
      <w:r w:rsidR="00511362">
        <w:rPr>
          <w:noProof/>
        </w:rPr>
        <w:fldChar w:fldCharType="end"/>
      </w:r>
      <w:bookmarkEnd w:id="42"/>
      <w:r>
        <w:t xml:space="preserve"> Mass percent of solute in TBP as a function of volume ratio</w:t>
      </w:r>
      <w:r w:rsidR="00B254A2">
        <w:t xml:space="preserve"> for a single contact</w:t>
      </w:r>
      <w:r>
        <w:t>.</w:t>
      </w:r>
    </w:p>
    <w:p w14:paraId="02206CAC" w14:textId="77777777" w:rsidR="005E165E" w:rsidRDefault="005E165E" w:rsidP="005E165E"/>
    <w:p w14:paraId="30F5BDC1" w14:textId="77777777" w:rsidR="005E165E" w:rsidRPr="005E165E" w:rsidRDefault="00C23F07" w:rsidP="005E165E">
      <w:r>
        <w:tab/>
        <w:t xml:space="preserve">The mass percent deposition in the TBP phase as a function of volumes is derived by rearranging </w:t>
      </w:r>
      <w:r w:rsidR="00C83BE4">
        <w:fldChar w:fldCharType="begin"/>
      </w:r>
      <w:r w:rsidR="00C83BE4">
        <w:instrText xml:space="preserve"> REF _Ref441651549 \h </w:instrText>
      </w:r>
      <w:r w:rsidR="00C83BE4">
        <w:fldChar w:fldCharType="separate"/>
      </w:r>
      <w:ins w:id="43" w:author="Paul M. Mendoza" w:date="2016-02-10T09:38:00Z">
        <w:r w:rsidR="00511362">
          <w:t xml:space="preserve">Equation </w:t>
        </w:r>
        <w:r w:rsidR="00511362">
          <w:rPr>
            <w:noProof/>
          </w:rPr>
          <w:t>1.3</w:t>
        </w:r>
        <w:r w:rsidR="00511362">
          <w:t>.</w:t>
        </w:r>
        <w:r w:rsidR="00511362">
          <w:rPr>
            <w:noProof/>
          </w:rPr>
          <w:t>1</w:t>
        </w:r>
      </w:ins>
      <w:del w:id="44" w:author="Paul M. Mendoza" w:date="2016-02-10T09:38:00Z">
        <w:r w:rsidR="00C83BE4" w:rsidDel="00511362">
          <w:delText xml:space="preserve">Equation </w:delText>
        </w:r>
        <w:r w:rsidR="00C83BE4" w:rsidDel="00511362">
          <w:rPr>
            <w:noProof/>
          </w:rPr>
          <w:delText>1.4</w:delText>
        </w:r>
        <w:r w:rsidR="00C83BE4" w:rsidDel="00511362">
          <w:delText>.</w:delText>
        </w:r>
        <w:r w:rsidR="00C83BE4" w:rsidDel="00511362">
          <w:rPr>
            <w:noProof/>
          </w:rPr>
          <w:delText>1</w:delText>
        </w:r>
      </w:del>
      <w:r w:rsidR="00C83BE4">
        <w:fldChar w:fldCharType="end"/>
      </w:r>
      <w:r w:rsidR="00C83BE4">
        <w:t xml:space="preserve"> </w:t>
      </w:r>
      <w:r>
        <w:t xml:space="preserve">into </w:t>
      </w:r>
      <w:r w:rsidR="00C83BE4">
        <w:fldChar w:fldCharType="begin"/>
      </w:r>
      <w:r w:rsidR="00C83BE4">
        <w:instrText xml:space="preserve"> REF _Ref441655156 \h </w:instrText>
      </w:r>
      <w:r w:rsidR="00C83BE4">
        <w:fldChar w:fldCharType="separate"/>
      </w:r>
      <w:ins w:id="45" w:author="Paul M. Mendoza" w:date="2016-02-10T09:38:00Z">
        <w:r w:rsidR="00511362">
          <w:t xml:space="preserve">Equation </w:t>
        </w:r>
        <w:r w:rsidR="00511362">
          <w:rPr>
            <w:noProof/>
          </w:rPr>
          <w:t>1.3</w:t>
        </w:r>
        <w:r w:rsidR="00511362">
          <w:t>.</w:t>
        </w:r>
        <w:r w:rsidR="00511362">
          <w:rPr>
            <w:noProof/>
          </w:rPr>
          <w:t>2</w:t>
        </w:r>
      </w:ins>
      <w:del w:id="46" w:author="Paul M. Mendoza" w:date="2016-02-10T09:38:00Z">
        <w:r w:rsidR="00C83BE4" w:rsidDel="00511362">
          <w:delText xml:space="preserve">Equation </w:delText>
        </w:r>
        <w:r w:rsidR="00C83BE4" w:rsidDel="00511362">
          <w:rPr>
            <w:noProof/>
          </w:rPr>
          <w:delText>1.4</w:delText>
        </w:r>
        <w:r w:rsidR="00C83BE4" w:rsidDel="00511362">
          <w:delText>.</w:delText>
        </w:r>
        <w:r w:rsidR="00C83BE4" w:rsidDel="00511362">
          <w:rPr>
            <w:noProof/>
          </w:rPr>
          <w:delText>2</w:delText>
        </w:r>
      </w:del>
      <w:r w:rsidR="00C83BE4">
        <w:fldChar w:fldCharType="end"/>
      </w:r>
      <w:r w:rsidR="00C83BE4">
        <w:t xml:space="preserve"> </w:t>
      </w:r>
      <w:r>
        <w:t>with the assumption that mass is conserved. This is for a single contact of TBP. Using literature values for distribution ratios between 2 M HNO</w:t>
      </w:r>
      <w:r>
        <w:rPr>
          <w:vertAlign w:val="subscript"/>
        </w:rPr>
        <w:t>3</w:t>
      </w:r>
      <w:r>
        <w:t xml:space="preserve"> at 0 % uranium saturation and 30 vol.% TBP, </w:t>
      </w:r>
      <w:r w:rsidR="00C83BE4">
        <w:fldChar w:fldCharType="begin"/>
      </w:r>
      <w:r w:rsidR="00C83BE4">
        <w:instrText xml:space="preserve"> REF _Ref441655209 \h </w:instrText>
      </w:r>
      <w:r w:rsidR="00C83BE4">
        <w:fldChar w:fldCharType="separate"/>
      </w:r>
      <w:ins w:id="47" w:author="Paul M. Mendoza" w:date="2016-02-10T09:38:00Z">
        <w:r w:rsidR="00511362">
          <w:t xml:space="preserve">Figure </w:t>
        </w:r>
        <w:r w:rsidR="00511362">
          <w:rPr>
            <w:noProof/>
          </w:rPr>
          <w:t>1.3</w:t>
        </w:r>
        <w:r w:rsidR="00511362">
          <w:t>.</w:t>
        </w:r>
        <w:r w:rsidR="00511362">
          <w:rPr>
            <w:noProof/>
          </w:rPr>
          <w:t>1</w:t>
        </w:r>
      </w:ins>
      <w:del w:id="48" w:author="Paul M. Mendoza" w:date="2016-02-10T09:38:00Z">
        <w:r w:rsidR="00C83BE4" w:rsidDel="00511362">
          <w:delText xml:space="preserve">Figure </w:delText>
        </w:r>
        <w:r w:rsidR="00C83BE4" w:rsidDel="00511362">
          <w:rPr>
            <w:noProof/>
          </w:rPr>
          <w:delText>1.4</w:delText>
        </w:r>
        <w:r w:rsidR="00C83BE4" w:rsidDel="00511362">
          <w:delText>.</w:delText>
        </w:r>
        <w:r w:rsidR="00C83BE4" w:rsidDel="00511362">
          <w:rPr>
            <w:noProof/>
          </w:rPr>
          <w:delText>1</w:delText>
        </w:r>
      </w:del>
      <w:r w:rsidR="00C83BE4">
        <w:fldChar w:fldCharType="end"/>
      </w:r>
      <w:r w:rsidR="00C83BE4">
        <w:t xml:space="preserve"> </w:t>
      </w:r>
      <w:r>
        <w:t xml:space="preserve">was produced with </w:t>
      </w:r>
      <w:r w:rsidR="00C83BE4">
        <w:fldChar w:fldCharType="begin"/>
      </w:r>
      <w:r w:rsidR="00C83BE4">
        <w:instrText xml:space="preserve"> REF _Ref441655156 \h </w:instrText>
      </w:r>
      <w:r w:rsidR="00C83BE4">
        <w:fldChar w:fldCharType="separate"/>
      </w:r>
      <w:ins w:id="49" w:author="Paul M. Mendoza" w:date="2016-02-10T09:38:00Z">
        <w:r w:rsidR="00511362">
          <w:t xml:space="preserve">Equation </w:t>
        </w:r>
        <w:r w:rsidR="00511362">
          <w:rPr>
            <w:noProof/>
          </w:rPr>
          <w:t>1.3</w:t>
        </w:r>
        <w:r w:rsidR="00511362">
          <w:t>.</w:t>
        </w:r>
        <w:r w:rsidR="00511362">
          <w:rPr>
            <w:noProof/>
          </w:rPr>
          <w:t>2</w:t>
        </w:r>
      </w:ins>
      <w:del w:id="50" w:author="Paul M. Mendoza" w:date="2016-02-10T09:38:00Z">
        <w:r w:rsidR="00C83BE4" w:rsidDel="00511362">
          <w:delText xml:space="preserve">Equation </w:delText>
        </w:r>
        <w:r w:rsidR="00C83BE4" w:rsidDel="00511362">
          <w:rPr>
            <w:noProof/>
          </w:rPr>
          <w:delText>1.4</w:delText>
        </w:r>
        <w:r w:rsidR="00C83BE4" w:rsidDel="00511362">
          <w:delText>.</w:delText>
        </w:r>
        <w:r w:rsidR="00C83BE4" w:rsidDel="00511362">
          <w:rPr>
            <w:noProof/>
          </w:rPr>
          <w:delText>2</w:delText>
        </w:r>
      </w:del>
      <w:r w:rsidR="00C83BE4">
        <w:fldChar w:fldCharType="end"/>
      </w:r>
      <w:r w:rsidR="00C83BE4">
        <w:t xml:space="preserve"> </w:t>
      </w:r>
      <w:r>
        <w:fldChar w:fldCharType="begin"/>
      </w:r>
      <w:r>
        <w:instrText xml:space="preserve"> ADDIN EN.CITE &lt;EndNote&gt;&lt;Cite&gt;&lt;Author&gt;Stoller&lt;/Author&gt;&lt;Year&gt;1961&lt;/Year&gt;&lt;RecNum&gt;127&lt;/RecNum&gt;&lt;DisplayText&gt;(Stoller and Richards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York&lt;/full-title&gt;&lt;/periodical&gt;&lt;dates&gt;&lt;year&gt;1961&lt;/year&gt;&lt;/dates&gt;&lt;urls&gt;&lt;/urls&gt;&lt;/record&gt;&lt;/Cite&gt;&lt;/EndNote&gt;</w:instrText>
      </w:r>
      <w:r>
        <w:fldChar w:fldCharType="separate"/>
      </w:r>
      <w:r>
        <w:rPr>
          <w:noProof/>
        </w:rPr>
        <w:t>(Stoller and Richards 1961)</w:t>
      </w:r>
      <w:r>
        <w:fldChar w:fldCharType="end"/>
      </w:r>
      <w:r>
        <w:t>. The sharp increase of uranium and plutonium in TBP at low volume ratios is due to its DR being greater than one for the actinides. This figure shows that as the volume of TBP in each contact increases, the percent mass extraction increases for all species.</w:t>
      </w:r>
    </w:p>
    <w:p w14:paraId="5E7D6297" w14:textId="77777777" w:rsidR="00C83BE4" w:rsidRDefault="00C83BE4" w:rsidP="00C83BE4">
      <w:pPr>
        <w:pStyle w:val="Equations"/>
      </w:pPr>
      <w:bookmarkStart w:id="51" w:name="_Ref441655156"/>
      <w:r>
        <w:t xml:space="preserve">Equation </w:t>
      </w:r>
      <w:r w:rsidR="00511362">
        <w:fldChar w:fldCharType="begin"/>
      </w:r>
      <w:r w:rsidR="00511362">
        <w:instrText xml:space="preserve"> STYLEREF 2 \s </w:instrText>
      </w:r>
      <w:r w:rsidR="00511362">
        <w:fldChar w:fldCharType="separate"/>
      </w:r>
      <w:r w:rsidR="00511362">
        <w:rPr>
          <w:noProof/>
        </w:rPr>
        <w:t>1.3</w:t>
      </w:r>
      <w:r w:rsidR="00511362">
        <w:rPr>
          <w:noProof/>
        </w:rPr>
        <w:fldChar w:fldCharType="end"/>
      </w:r>
      <w:r w:rsidR="001754B7">
        <w:t>.</w:t>
      </w:r>
      <w:r w:rsidR="00511362">
        <w:fldChar w:fldCharType="begin"/>
      </w:r>
      <w:r w:rsidR="00511362">
        <w:instrText xml:space="preserve"> SEQ Equation \* ARABIC \s 2 </w:instrText>
      </w:r>
      <w:r w:rsidR="00511362">
        <w:fldChar w:fldCharType="separate"/>
      </w:r>
      <w:r w:rsidR="00511362">
        <w:rPr>
          <w:noProof/>
        </w:rPr>
        <w:t>2</w:t>
      </w:r>
      <w:r w:rsidR="00511362">
        <w:rPr>
          <w:noProof/>
        </w:rPr>
        <w:fldChar w:fldCharType="end"/>
      </w:r>
      <w:bookmarkEnd w:id="51"/>
      <w:r>
        <w:rPr>
          <w:noProof/>
        </w:rPr>
        <w:t xml:space="preserve"> Percent deposition in TBP.</w:t>
      </w:r>
    </w:p>
    <w:tbl>
      <w:tblPr>
        <w:tblStyle w:val="TableGrid"/>
        <w:tblW w:w="0" w:type="auto"/>
        <w:tblLook w:val="04A0" w:firstRow="1" w:lastRow="0" w:firstColumn="1" w:lastColumn="0" w:noHBand="0" w:noVBand="1"/>
      </w:tblPr>
      <w:tblGrid>
        <w:gridCol w:w="1075"/>
        <w:gridCol w:w="6390"/>
        <w:gridCol w:w="1519"/>
      </w:tblGrid>
      <w:tr w:rsidR="00C83BE4" w14:paraId="23B96E45" w14:textId="77777777" w:rsidTr="009D1B00">
        <w:trPr>
          <w:trHeight w:val="1520"/>
        </w:trPr>
        <w:tc>
          <w:tcPr>
            <w:tcW w:w="1075" w:type="dxa"/>
            <w:noWrap/>
          </w:tcPr>
          <w:p w14:paraId="0B3C24A8" w14:textId="77777777" w:rsidR="00C83BE4" w:rsidRDefault="00C83BE4" w:rsidP="009D1B00">
            <w:pPr>
              <w:spacing w:line="240" w:lineRule="auto"/>
            </w:pPr>
          </w:p>
        </w:tc>
        <w:tc>
          <w:tcPr>
            <w:tcW w:w="6390" w:type="dxa"/>
            <w:noWrap/>
          </w:tcPr>
          <w:p w14:paraId="1D5706CB" w14:textId="77777777" w:rsidR="00C83BE4" w:rsidRDefault="00C83BE4" w:rsidP="009D1B00">
            <m:oMathPara>
              <m:oMath>
                <m:r>
                  <w:rPr>
                    <w:rFonts w:ascii="Cambria Math" w:hAnsi="Cambria Math"/>
                  </w:rPr>
                  <m:t>TB</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DR</m:t>
                        </m:r>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HN</m:t>
                            </m:r>
                            <m:sSub>
                              <m:sSubPr>
                                <m:ctrlPr>
                                  <w:rPr>
                                    <w:rFonts w:ascii="Cambria Math" w:hAnsi="Cambria Math"/>
                                    <w:i/>
                                  </w:rPr>
                                </m:ctrlPr>
                              </m:sSubPr>
                              <m:e>
                                <m:r>
                                  <w:rPr>
                                    <w:rFonts w:ascii="Cambria Math" w:hAnsi="Cambria Math"/>
                                  </w:rPr>
                                  <m:t>O</m:t>
                                </m:r>
                              </m:e>
                              <m:sub>
                                <m:r>
                                  <w:rPr>
                                    <w:rFonts w:ascii="Cambria Math" w:hAnsi="Cambria Math"/>
                                  </w:rPr>
                                  <m:t>3</m:t>
                                </m:r>
                              </m:sub>
                            </m:sSub>
                          </m:sub>
                        </m:sSub>
                      </m:num>
                      <m:den>
                        <m:sSub>
                          <m:sSubPr>
                            <m:ctrlPr>
                              <w:rPr>
                                <w:rFonts w:ascii="Cambria Math" w:hAnsi="Cambria Math"/>
                                <w:i/>
                              </w:rPr>
                            </m:ctrlPr>
                          </m:sSubPr>
                          <m:e>
                            <m:r>
                              <w:rPr>
                                <w:rFonts w:ascii="Cambria Math" w:hAnsi="Cambria Math"/>
                              </w:rPr>
                              <m:t>V</m:t>
                            </m:r>
                          </m:e>
                          <m:sub>
                            <m:r>
                              <w:rPr>
                                <w:rFonts w:ascii="Cambria Math" w:hAnsi="Cambria Math"/>
                              </w:rPr>
                              <m:t>TBP</m:t>
                            </m:r>
                          </m:sub>
                        </m:sSub>
                      </m:den>
                    </m:f>
                  </m:den>
                </m:f>
              </m:oMath>
            </m:oMathPara>
          </w:p>
        </w:tc>
        <w:tc>
          <w:tcPr>
            <w:tcW w:w="1080" w:type="dxa"/>
            <w:noWrap/>
          </w:tcPr>
          <w:p w14:paraId="2EAC5158" w14:textId="77777777" w:rsidR="00C83BE4" w:rsidRDefault="00C83BE4" w:rsidP="009D1B00">
            <w:r>
              <w:fldChar w:fldCharType="begin"/>
            </w:r>
            <w:r>
              <w:instrText xml:space="preserve"> REF _Ref441655156 \h </w:instrText>
            </w:r>
            <w:r>
              <w:fldChar w:fldCharType="separate"/>
            </w:r>
            <w:ins w:id="52" w:author="Paul M. Mendoza" w:date="2016-02-10T09:38:00Z">
              <w:r w:rsidR="00511362">
                <w:t xml:space="preserve">Equation </w:t>
              </w:r>
              <w:r w:rsidR="00511362">
                <w:rPr>
                  <w:noProof/>
                </w:rPr>
                <w:t>1.3</w:t>
              </w:r>
              <w:r w:rsidR="00511362">
                <w:t>.</w:t>
              </w:r>
              <w:r w:rsidR="00511362">
                <w:rPr>
                  <w:noProof/>
                </w:rPr>
                <w:t>2</w:t>
              </w:r>
            </w:ins>
            <w:del w:id="53" w:author="Paul M. Mendoza" w:date="2016-02-10T09:38:00Z">
              <w:r w:rsidDel="00511362">
                <w:delText xml:space="preserve">Equation </w:delText>
              </w:r>
              <w:r w:rsidDel="00511362">
                <w:rPr>
                  <w:noProof/>
                </w:rPr>
                <w:delText>1.4</w:delText>
              </w:r>
              <w:r w:rsidDel="00511362">
                <w:delText>.</w:delText>
              </w:r>
              <w:r w:rsidDel="00511362">
                <w:rPr>
                  <w:noProof/>
                </w:rPr>
                <w:delText>2</w:delText>
              </w:r>
            </w:del>
            <w:r>
              <w:fldChar w:fldCharType="end"/>
            </w:r>
          </w:p>
        </w:tc>
      </w:tr>
    </w:tbl>
    <w:p w14:paraId="1BC8039E" w14:textId="77777777" w:rsidR="00BA4F7B" w:rsidRDefault="001C0F25" w:rsidP="001C0F25">
      <w:pPr>
        <w:ind w:firstLine="360"/>
      </w:pPr>
      <w:r>
        <w:rPr>
          <w:noProof/>
        </w:rPr>
        <w:t xml:space="preserve">Although </w:t>
      </w:r>
      <w:r w:rsidR="0006127F">
        <w:rPr>
          <w:noProof/>
        </w:rPr>
        <w:fldChar w:fldCharType="begin"/>
      </w:r>
      <w:r w:rsidR="0006127F">
        <w:rPr>
          <w:noProof/>
        </w:rPr>
        <w:instrText xml:space="preserve"> REF _Ref441655209 \h </w:instrText>
      </w:r>
      <w:r w:rsidR="0006127F">
        <w:rPr>
          <w:noProof/>
        </w:rPr>
      </w:r>
      <w:r w:rsidR="0006127F">
        <w:rPr>
          <w:noProof/>
        </w:rPr>
        <w:fldChar w:fldCharType="separate"/>
      </w:r>
      <w:ins w:id="54" w:author="Paul M. Mendoza" w:date="2016-02-10T09:38:00Z">
        <w:r w:rsidR="00511362">
          <w:t xml:space="preserve">Figure </w:t>
        </w:r>
        <w:r w:rsidR="00511362">
          <w:rPr>
            <w:noProof/>
          </w:rPr>
          <w:t>1.3</w:t>
        </w:r>
        <w:r w:rsidR="00511362">
          <w:t>.</w:t>
        </w:r>
        <w:r w:rsidR="00511362">
          <w:rPr>
            <w:noProof/>
          </w:rPr>
          <w:t>1</w:t>
        </w:r>
      </w:ins>
      <w:del w:id="55" w:author="Paul M. Mendoza" w:date="2016-02-10T09:38:00Z">
        <w:r w:rsidR="0006127F" w:rsidDel="00511362">
          <w:delText xml:space="preserve">Figure </w:delText>
        </w:r>
        <w:r w:rsidR="0006127F" w:rsidDel="00511362">
          <w:rPr>
            <w:noProof/>
          </w:rPr>
          <w:delText>1.4</w:delText>
        </w:r>
        <w:r w:rsidR="0006127F" w:rsidDel="00511362">
          <w:delText>.</w:delText>
        </w:r>
        <w:r w:rsidR="0006127F" w:rsidDel="00511362">
          <w:rPr>
            <w:noProof/>
          </w:rPr>
          <w:delText>1</w:delText>
        </w:r>
      </w:del>
      <w:r w:rsidR="0006127F">
        <w:rPr>
          <w:noProof/>
        </w:rPr>
        <w:fldChar w:fldCharType="end"/>
      </w:r>
      <w:r w:rsidR="002F634F">
        <w:rPr>
          <w:noProof/>
        </w:rPr>
        <w:t xml:space="preserve"> </w:t>
      </w:r>
      <w:r>
        <w:rPr>
          <w:noProof/>
        </w:rPr>
        <w:t xml:space="preserve">was determined for a single contact of TBP, the trend generally follows for mutiple contacts. Namely, as the volume of total TBP that contacts the stock solution increases, the distribution of mass in the product TBP will shift more and more to the </w:t>
      </w:r>
      <w:r w:rsidR="005E554F">
        <w:rPr>
          <w:noProof/>
        </w:rPr>
        <w:t>organic phase</w:t>
      </w:r>
      <w:r>
        <w:rPr>
          <w:noProof/>
        </w:rPr>
        <w:t>. This is not exactly true because subsequent contacts change the form of the mathmatical representation in an increasingly complicated way.</w:t>
      </w:r>
    </w:p>
    <w:p w14:paraId="633F80DD" w14:textId="77777777" w:rsidR="000D2E3F" w:rsidRDefault="000D2E3F" w:rsidP="000D2E3F">
      <w:pPr>
        <w:keepNext/>
        <w:jc w:val="center"/>
      </w:pPr>
      <w:r w:rsidRPr="000D2E3F">
        <w:rPr>
          <w:noProof/>
        </w:rPr>
        <w:drawing>
          <wp:inline distT="0" distB="0" distL="0" distR="0" wp14:anchorId="4C55AC27" wp14:editId="0DBA446A">
            <wp:extent cx="4695825" cy="35218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0817" cy="3525613"/>
                    </a:xfrm>
                    <a:prstGeom prst="rect">
                      <a:avLst/>
                    </a:prstGeom>
                    <a:noFill/>
                    <a:ln>
                      <a:noFill/>
                    </a:ln>
                  </pic:spPr>
                </pic:pic>
              </a:graphicData>
            </a:graphic>
          </wp:inline>
        </w:drawing>
      </w:r>
    </w:p>
    <w:p w14:paraId="163F8E88" w14:textId="77777777" w:rsidR="00C83BE4" w:rsidRDefault="000D2E3F" w:rsidP="000D2E3F">
      <w:pPr>
        <w:pStyle w:val="Caption"/>
      </w:pPr>
      <w:bookmarkStart w:id="56" w:name="_Ref441655680"/>
      <w:r>
        <w:t xml:space="preserve">Figure </w:t>
      </w:r>
      <w:r w:rsidR="00511362">
        <w:fldChar w:fldCharType="begin"/>
      </w:r>
      <w:r w:rsidR="00511362">
        <w:instrText xml:space="preserve"> STYLEREF 2 \s </w:instrText>
      </w:r>
      <w:r w:rsidR="00511362">
        <w:fldChar w:fldCharType="separate"/>
      </w:r>
      <w:r w:rsidR="00511362">
        <w:rPr>
          <w:noProof/>
        </w:rPr>
        <w:t>1.3</w:t>
      </w:r>
      <w:r w:rsidR="00511362">
        <w:rPr>
          <w:noProof/>
        </w:rPr>
        <w:fldChar w:fldCharType="end"/>
      </w:r>
      <w:r w:rsidR="00B71B68">
        <w:t>.</w:t>
      </w:r>
      <w:r w:rsidR="00511362">
        <w:fldChar w:fldCharType="begin"/>
      </w:r>
      <w:r w:rsidR="00511362">
        <w:instrText xml:space="preserve"> SEQ Figure \* ARABIC \s 2 </w:instrText>
      </w:r>
      <w:r w:rsidR="00511362">
        <w:fldChar w:fldCharType="separate"/>
      </w:r>
      <w:r w:rsidR="00511362">
        <w:rPr>
          <w:noProof/>
        </w:rPr>
        <w:t>2</w:t>
      </w:r>
      <w:r w:rsidR="00511362">
        <w:rPr>
          <w:noProof/>
        </w:rPr>
        <w:fldChar w:fldCharType="end"/>
      </w:r>
      <w:bookmarkEnd w:id="56"/>
      <w:r>
        <w:t xml:space="preserve"> Concentration of solute in TBP as a function of distribution ratio and volume fractions.</w:t>
      </w:r>
    </w:p>
    <w:p w14:paraId="1F4BAEA1" w14:textId="77777777" w:rsidR="000A14E7" w:rsidRDefault="000A14E7" w:rsidP="00E100D2">
      <w:pPr>
        <w:jc w:val="center"/>
      </w:pPr>
    </w:p>
    <w:p w14:paraId="35772B4F" w14:textId="77777777" w:rsidR="00ED59F6" w:rsidRDefault="00ED59F6" w:rsidP="00ED59F6">
      <w:pPr>
        <w:ind w:firstLine="360"/>
        <w:rPr>
          <w:noProof/>
        </w:rPr>
      </w:pPr>
      <w:r>
        <w:rPr>
          <w:noProof/>
        </w:rPr>
        <w:t xml:space="preserve">To illustrate, </w:t>
      </w:r>
      <w:r w:rsidR="00C461CC">
        <w:rPr>
          <w:noProof/>
        </w:rPr>
        <w:fldChar w:fldCharType="begin"/>
      </w:r>
      <w:r w:rsidR="00C461CC">
        <w:rPr>
          <w:noProof/>
        </w:rPr>
        <w:instrText xml:space="preserve"> REF _Ref441655680 \h </w:instrText>
      </w:r>
      <w:r w:rsidR="00C461CC">
        <w:rPr>
          <w:noProof/>
        </w:rPr>
      </w:r>
      <w:r w:rsidR="00C461CC">
        <w:rPr>
          <w:noProof/>
        </w:rPr>
        <w:fldChar w:fldCharType="separate"/>
      </w:r>
      <w:ins w:id="57" w:author="Paul M. Mendoza" w:date="2016-02-10T09:38:00Z">
        <w:r w:rsidR="00511362">
          <w:t xml:space="preserve">Figure </w:t>
        </w:r>
        <w:r w:rsidR="00511362">
          <w:rPr>
            <w:noProof/>
          </w:rPr>
          <w:t>1.3</w:t>
        </w:r>
        <w:r w:rsidR="00511362">
          <w:t>.</w:t>
        </w:r>
        <w:r w:rsidR="00511362">
          <w:rPr>
            <w:noProof/>
          </w:rPr>
          <w:t>2</w:t>
        </w:r>
      </w:ins>
      <w:del w:id="58" w:author="Paul M. Mendoza" w:date="2016-02-10T09:38:00Z">
        <w:r w:rsidR="00C461CC" w:rsidDel="00511362">
          <w:delText xml:space="preserve">Figure </w:delText>
        </w:r>
        <w:r w:rsidR="00C461CC" w:rsidDel="00511362">
          <w:rPr>
            <w:noProof/>
          </w:rPr>
          <w:delText>1.4</w:delText>
        </w:r>
        <w:r w:rsidR="00C461CC" w:rsidDel="00511362">
          <w:delText>.</w:delText>
        </w:r>
        <w:r w:rsidR="00C461CC" w:rsidDel="00511362">
          <w:rPr>
            <w:noProof/>
          </w:rPr>
          <w:delText>2</w:delText>
        </w:r>
      </w:del>
      <w:r w:rsidR="00C461CC">
        <w:rPr>
          <w:noProof/>
        </w:rPr>
        <w:fldChar w:fldCharType="end"/>
      </w:r>
      <w:r w:rsidR="00C461CC">
        <w:rPr>
          <w:noProof/>
        </w:rPr>
        <w:t xml:space="preserve"> </w:t>
      </w:r>
      <w:r>
        <w:rPr>
          <w:noProof/>
        </w:rPr>
        <w:t>is a plot showing the total mass d</w:t>
      </w:r>
      <w:r w:rsidR="00344869">
        <w:rPr>
          <w:noProof/>
        </w:rPr>
        <w:t>eposited</w:t>
      </w:r>
      <w:r>
        <w:rPr>
          <w:noProof/>
        </w:rPr>
        <w:t xml:space="preserve"> in the TBP solution as a function of distribution ratio. The lines increasing thickness indicates a decreasing volume ratio, the black/green dotted lines correspond to a single contact of TBP and the red/green dashed lines correspond to two contacts of TBP</w:t>
      </w:r>
      <w:r w:rsidR="00ED5CB5">
        <w:rPr>
          <w:noProof/>
        </w:rPr>
        <w:t>, this is also indicated in the legend with a “1C” and a “2C”</w:t>
      </w:r>
      <w:r>
        <w:rPr>
          <w:noProof/>
        </w:rPr>
        <w:t>. Both single and double contacts correspond to the same sum total volume of TBP. The green sets of lines corresponds to a volume ratio of one and will be the subject of some discussion.</w:t>
      </w:r>
    </w:p>
    <w:p w14:paraId="37C540DA" w14:textId="77777777" w:rsidR="00ED59F6" w:rsidRDefault="00ED59F6" w:rsidP="00ED59F6">
      <w:pPr>
        <w:ind w:firstLine="360"/>
        <w:rPr>
          <w:noProof/>
        </w:rPr>
      </w:pPr>
      <w:r>
        <w:rPr>
          <w:noProof/>
        </w:rPr>
        <w:t xml:space="preserve">As will be shown in </w:t>
      </w:r>
      <w:r w:rsidR="00344869">
        <w:rPr>
          <w:noProof/>
        </w:rPr>
        <w:t>the next section</w:t>
      </w:r>
      <w:r>
        <w:rPr>
          <w:noProof/>
        </w:rPr>
        <w:t>, if product yield were not a major concern, large decontamination factors could be accomplished relatively simply by contacting a very small amount of TBP. This is highlighed in the lower right portion of</w:t>
      </w:r>
      <w:r w:rsidR="0004449A">
        <w:rPr>
          <w:noProof/>
        </w:rPr>
        <w:t xml:space="preserve"> </w:t>
      </w:r>
      <w:r w:rsidR="00267066">
        <w:rPr>
          <w:noProof/>
        </w:rPr>
        <w:fldChar w:fldCharType="begin"/>
      </w:r>
      <w:r w:rsidR="00267066">
        <w:rPr>
          <w:noProof/>
        </w:rPr>
        <w:instrText xml:space="preserve"> REF _Ref441655680 \h </w:instrText>
      </w:r>
      <w:r w:rsidR="00267066">
        <w:rPr>
          <w:noProof/>
        </w:rPr>
      </w:r>
      <w:r w:rsidR="00267066">
        <w:rPr>
          <w:noProof/>
        </w:rPr>
        <w:fldChar w:fldCharType="separate"/>
      </w:r>
      <w:ins w:id="59" w:author="Paul M. Mendoza" w:date="2016-02-10T09:38:00Z">
        <w:r w:rsidR="00511362">
          <w:t xml:space="preserve">Figure </w:t>
        </w:r>
        <w:r w:rsidR="00511362">
          <w:rPr>
            <w:noProof/>
          </w:rPr>
          <w:t>1.3</w:t>
        </w:r>
        <w:r w:rsidR="00511362">
          <w:t>.</w:t>
        </w:r>
        <w:r w:rsidR="00511362">
          <w:rPr>
            <w:noProof/>
          </w:rPr>
          <w:t>2</w:t>
        </w:r>
      </w:ins>
      <w:del w:id="60" w:author="Paul M. Mendoza" w:date="2016-02-10T09:38:00Z">
        <w:r w:rsidR="00267066" w:rsidDel="00511362">
          <w:delText xml:space="preserve">Figure </w:delText>
        </w:r>
        <w:r w:rsidR="00267066" w:rsidDel="00511362">
          <w:rPr>
            <w:noProof/>
          </w:rPr>
          <w:delText>1.4</w:delText>
        </w:r>
        <w:r w:rsidR="00267066" w:rsidDel="00511362">
          <w:delText>.</w:delText>
        </w:r>
        <w:r w:rsidR="00267066" w:rsidDel="00511362">
          <w:rPr>
            <w:noProof/>
          </w:rPr>
          <w:delText>2</w:delText>
        </w:r>
      </w:del>
      <w:r w:rsidR="00267066">
        <w:rPr>
          <w:noProof/>
        </w:rPr>
        <w:fldChar w:fldCharType="end"/>
      </w:r>
      <w:r>
        <w:rPr>
          <w:noProof/>
        </w:rPr>
        <w:t xml:space="preserve">, where less than 10% of plutonium is extracted, but with very minimal fission products. </w:t>
      </w:r>
    </w:p>
    <w:p w14:paraId="2555CC28" w14:textId="77777777" w:rsidR="00ED59F6" w:rsidRDefault="00ED59F6" w:rsidP="00ED59F6">
      <w:pPr>
        <w:ind w:firstLine="360"/>
        <w:rPr>
          <w:noProof/>
        </w:rPr>
      </w:pPr>
      <w:r>
        <w:rPr>
          <w:noProof/>
        </w:rPr>
        <w:t>The highlighted green line shows the approximate situation for the experimental procedure followed. Due to laboratory limiations, the most feasible method for liquid</w:t>
      </w:r>
      <w:r w:rsidR="00ED0D91">
        <w:rPr>
          <w:noProof/>
        </w:rPr>
        <w:t>-</w:t>
      </w:r>
      <w:r>
        <w:rPr>
          <w:noProof/>
        </w:rPr>
        <w:t>liquid extraction and back extraction were with comparable volumes of TBP and HNO</w:t>
      </w:r>
      <w:r>
        <w:rPr>
          <w:noProof/>
          <w:vertAlign w:val="subscript"/>
        </w:rPr>
        <w:t>3</w:t>
      </w:r>
      <w:r>
        <w:rPr>
          <w:noProof/>
        </w:rPr>
        <w:t>. Given this limitation, the green lines shows that multiple contacts – as opposed to a single large contact, is more benefical for extracting the maximium amount of plutonium while maintaining that the fission products are left in the waste stream. This is highlighted by recalling that plutonium and uranium reside on the right side of</w:t>
      </w:r>
      <w:r w:rsidR="00DC1801">
        <w:rPr>
          <w:noProof/>
        </w:rPr>
        <w:t xml:space="preserve"> </w:t>
      </w:r>
      <w:r w:rsidR="00A27784">
        <w:rPr>
          <w:noProof/>
        </w:rPr>
        <w:fldChar w:fldCharType="begin"/>
      </w:r>
      <w:r w:rsidR="00A27784">
        <w:rPr>
          <w:noProof/>
        </w:rPr>
        <w:instrText xml:space="preserve"> REF _Ref441655680 \h </w:instrText>
      </w:r>
      <w:r w:rsidR="00A27784">
        <w:rPr>
          <w:noProof/>
        </w:rPr>
      </w:r>
      <w:r w:rsidR="00A27784">
        <w:rPr>
          <w:noProof/>
        </w:rPr>
        <w:fldChar w:fldCharType="separate"/>
      </w:r>
      <w:ins w:id="61" w:author="Paul M. Mendoza" w:date="2016-02-10T09:38:00Z">
        <w:r w:rsidR="00511362">
          <w:t xml:space="preserve">Figure </w:t>
        </w:r>
        <w:r w:rsidR="00511362">
          <w:rPr>
            <w:noProof/>
          </w:rPr>
          <w:t>1.3</w:t>
        </w:r>
        <w:r w:rsidR="00511362">
          <w:t>.</w:t>
        </w:r>
        <w:r w:rsidR="00511362">
          <w:rPr>
            <w:noProof/>
          </w:rPr>
          <w:t>2</w:t>
        </w:r>
      </w:ins>
      <w:del w:id="62" w:author="Paul M. Mendoza" w:date="2016-02-10T09:38:00Z">
        <w:r w:rsidR="00A27784" w:rsidDel="00511362">
          <w:delText xml:space="preserve">Figure </w:delText>
        </w:r>
        <w:r w:rsidR="00A27784" w:rsidDel="00511362">
          <w:rPr>
            <w:noProof/>
          </w:rPr>
          <w:delText>1.4</w:delText>
        </w:r>
        <w:r w:rsidR="00A27784" w:rsidDel="00511362">
          <w:delText>.</w:delText>
        </w:r>
        <w:r w:rsidR="00A27784" w:rsidDel="00511362">
          <w:rPr>
            <w:noProof/>
          </w:rPr>
          <w:delText>2</w:delText>
        </w:r>
      </w:del>
      <w:r w:rsidR="00A27784">
        <w:rPr>
          <w:noProof/>
        </w:rPr>
        <w:fldChar w:fldCharType="end"/>
      </w:r>
      <w:r>
        <w:rPr>
          <w:noProof/>
        </w:rPr>
        <w:t xml:space="preserve">, while the fission products reside mostly on the left. </w:t>
      </w:r>
    </w:p>
    <w:p w14:paraId="6785CFA7" w14:textId="77777777" w:rsidR="00ED59F6" w:rsidRPr="00CA46A8" w:rsidRDefault="00ED59F6" w:rsidP="00ED59F6">
      <w:pPr>
        <w:ind w:firstLine="360"/>
        <w:rPr>
          <w:color w:val="FF0000"/>
        </w:rPr>
      </w:pPr>
      <w:r>
        <w:t xml:space="preserve">It should be noted that even though the values for the distribution ratio are calculated at steady state conditions, process PUREX cycles that utilize countercurrent and/or continuous flow can utilize these numbers to determine reasonable estimates of elemental decontamination factors </w:t>
      </w:r>
      <w:r>
        <w:fldChar w:fldCharType="begin">
          <w:fldData xml:space="preserve">PEVuZE5vdGU+PENpdGU+PEF1dGhvcj5TdG9sbGVyPC9BdXRob3I+PFllYXI+MTk2MTwvWWVhcj48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</w:fldData>
        </w:fldChar>
      </w:r>
      <w:r>
        <w:instrText xml:space="preserve"> ADDIN EN.CITE </w:instrText>
      </w:r>
      <w:r>
        <w:fldChar w:fldCharType="begin">
          <w:fldData xml:space="preserve">PEVuZE5vdGU+PENpdGU+PEF1dGhvcj5TdG9sbGVyPC9BdXRob3I+PFllYXI+MTk2MTwvWWVhcj48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</w:fldData>
        </w:fldChar>
      </w:r>
      <w:r>
        <w:instrText xml:space="preserve"> ADDIN EN.CITE.DATA </w:instrText>
      </w:r>
      <w:r>
        <w:fldChar w:fldCharType="end"/>
      </w:r>
      <w:r>
        <w:fldChar w:fldCharType="separate"/>
      </w:r>
      <w:r>
        <w:rPr>
          <w:noProof/>
        </w:rPr>
        <w:t>(Stoller and Richards 1961, Benedict, Levi et al. 1982)</w:t>
      </w:r>
      <w:r>
        <w:fldChar w:fldCharType="end"/>
      </w:r>
      <w:r>
        <w:t>.</w:t>
      </w:r>
    </w:p>
    <w:p w14:paraId="137C318E" w14:textId="77777777" w:rsidR="00ED59F6" w:rsidRDefault="00ED59F6" w:rsidP="00ED59F6">
      <w:pPr>
        <w:ind w:firstLine="360"/>
      </w:pPr>
      <w:r>
        <w:t>Could also talk about the second contact (plotted below) – which is kind of cool – but also kind of sad for our experiment. Notice how at</w:t>
      </w:r>
      <w:r w:rsidR="00AF06AF">
        <w:t xml:space="preserve"> the 1 point we are getting a lower percentage of</w:t>
      </w:r>
      <w:r>
        <w:t xml:space="preserve"> Pu and U than we are getting Ru and </w:t>
      </w:r>
      <w:proofErr w:type="spellStart"/>
      <w:r>
        <w:t>Zr</w:t>
      </w:r>
      <w:proofErr w:type="spellEnd"/>
      <w:r w:rsidR="00AF06AF">
        <w:t xml:space="preserve"> (at the point where the volume ratios are equal)</w:t>
      </w:r>
      <w:r w:rsidR="00297EFF">
        <w:t xml:space="preserve"> We probably are still getting more overall mass Pu and U, but not percentage wise, anyway that’s what is killing our decontamination factor</w:t>
      </w:r>
      <w:r>
        <w:t xml:space="preserve">. </w:t>
      </w:r>
      <w:r w:rsidR="00751994">
        <w:t>Oh well – live and learn.</w:t>
      </w:r>
    </w:p>
    <w:p w14:paraId="1E85E00B" w14:textId="77777777" w:rsidR="003806BC" w:rsidRDefault="00ED59F6" w:rsidP="003806BC">
      <w:pPr>
        <w:keepNext/>
        <w:ind w:firstLine="360"/>
        <w:jc w:val="center"/>
      </w:pPr>
      <w:r w:rsidRPr="00EC09E8">
        <w:rPr>
          <w:noProof/>
        </w:rPr>
        <w:drawing>
          <wp:inline distT="0" distB="0" distL="0" distR="0" wp14:anchorId="3DDF4DBB" wp14:editId="3AB5D3C1">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10F0B61A" w14:textId="77777777" w:rsidR="00ED59F6" w:rsidRDefault="003806BC" w:rsidP="003806BC">
      <w:pPr>
        <w:pStyle w:val="Caption"/>
      </w:pPr>
      <w:r>
        <w:t xml:space="preserve">Figure </w:t>
      </w:r>
      <w:r w:rsidR="00511362">
        <w:fldChar w:fldCharType="begin"/>
      </w:r>
      <w:r w:rsidR="00511362">
        <w:instrText xml:space="preserve"> STYLEREF 2 \s </w:instrText>
      </w:r>
      <w:r w:rsidR="00511362">
        <w:fldChar w:fldCharType="separate"/>
      </w:r>
      <w:r w:rsidR="00511362">
        <w:rPr>
          <w:noProof/>
        </w:rPr>
        <w:t>1.3</w:t>
      </w:r>
      <w:r w:rsidR="00511362">
        <w:rPr>
          <w:noProof/>
        </w:rPr>
        <w:fldChar w:fldCharType="end"/>
      </w:r>
      <w:r w:rsidR="00B71B68">
        <w:t>.</w:t>
      </w:r>
      <w:r w:rsidR="00511362">
        <w:fldChar w:fldCharType="begin"/>
      </w:r>
      <w:r w:rsidR="00511362">
        <w:instrText xml:space="preserve"> SEQ Figure \* ARABIC \s 2 </w:instrText>
      </w:r>
      <w:r w:rsidR="00511362">
        <w:fldChar w:fldCharType="separate"/>
      </w:r>
      <w:r w:rsidR="00511362">
        <w:rPr>
          <w:noProof/>
        </w:rPr>
        <w:t>3</w:t>
      </w:r>
      <w:r w:rsidR="00511362">
        <w:rPr>
          <w:noProof/>
        </w:rPr>
        <w:fldChar w:fldCharType="end"/>
      </w:r>
      <w:r>
        <w:rPr>
          <w:noProof/>
        </w:rPr>
        <w:t xml:space="preserve"> Mass percent of solute in TBP second contact as a function of volume ratio.</w:t>
      </w:r>
    </w:p>
    <w:p w14:paraId="7D86CE72" w14:textId="77777777" w:rsidR="00ED59F6" w:rsidRDefault="00ED59F6" w:rsidP="00ED59F6">
      <w:pPr>
        <w:ind w:firstLine="360"/>
      </w:pPr>
    </w:p>
    <w:p w14:paraId="37AAE4CC" w14:textId="77777777" w:rsidR="00A70EEF" w:rsidRDefault="004F5723" w:rsidP="00132B62">
      <w:pPr>
        <w:pStyle w:val="Heading3"/>
      </w:pPr>
      <w:r>
        <w:t xml:space="preserve">Decontamination </w:t>
      </w:r>
      <w:commentRangeStart w:id="63"/>
      <w:r>
        <w:t>Factors</w:t>
      </w:r>
      <w:commentRangeEnd w:id="63"/>
      <w:r w:rsidR="00AB6BB4">
        <w:rPr>
          <w:rStyle w:val="CommentReference"/>
          <w:rFonts w:eastAsiaTheme="minorHAnsi" w:cstheme="minorBidi"/>
          <w:bCs w:val="0"/>
        </w:rPr>
        <w:commentReference w:id="63"/>
      </w:r>
    </w:p>
    <w:p w14:paraId="321849D7" w14:textId="77777777" w:rsidR="00271879" w:rsidRDefault="00271879" w:rsidP="00271879"/>
    <w:p w14:paraId="68D58DE0" w14:textId="77777777" w:rsidR="00271879" w:rsidRDefault="00271879" w:rsidP="00271879">
      <w:pPr>
        <w:ind w:firstLine="360"/>
      </w:pPr>
      <w:r>
        <w:t xml:space="preserve">The whole cycle followed in this project is shown in section </w:t>
      </w:r>
      <w:r w:rsidR="00FB4198">
        <w:rPr>
          <w:color w:val="FF0000"/>
        </w:rPr>
        <w:t>1.2</w:t>
      </w:r>
      <w:r>
        <w:t xml:space="preserve">. As was noted previously, laboratory constraints largely dictated how the experiment was conducted. For some conceptual grounding on how decontamination factors can be related to distribution ratios, the following is provided. </w:t>
      </w:r>
    </w:p>
    <w:p w14:paraId="63B0C33C" w14:textId="77777777" w:rsidR="008A744B" w:rsidRDefault="00271879" w:rsidP="00FB4198">
      <w:pPr>
        <w:ind w:firstLine="360"/>
      </w:pPr>
      <w:r>
        <w:t>Recall that the decontamination factor is a ratio of concentration ratios. To relate the decontamination factor to the previous discussion on distribution ratios it is convenient to write it in the form of</w:t>
      </w:r>
      <w:r w:rsidR="001C3439">
        <w:t xml:space="preserve"> </w:t>
      </w:r>
      <w:r w:rsidR="001754B7">
        <w:fldChar w:fldCharType="begin"/>
      </w:r>
      <w:r w:rsidR="001754B7">
        <w:instrText xml:space="preserve"> REF _Ref441657614 \h </w:instrText>
      </w:r>
      <w:r w:rsidR="001754B7">
        <w:fldChar w:fldCharType="separate"/>
      </w:r>
      <w:ins w:id="64" w:author="Paul M. Mendoza" w:date="2016-02-10T09:38:00Z">
        <w:r w:rsidR="00511362">
          <w:t xml:space="preserve">Equation </w:t>
        </w:r>
        <w:r w:rsidR="00511362">
          <w:rPr>
            <w:noProof/>
          </w:rPr>
          <w:t>1.3</w:t>
        </w:r>
        <w:r w:rsidR="00511362">
          <w:t>.</w:t>
        </w:r>
        <w:r w:rsidR="00511362">
          <w:rPr>
            <w:noProof/>
          </w:rPr>
          <w:t>3</w:t>
        </w:r>
      </w:ins>
      <w:del w:id="65" w:author="Paul M. Mendoza" w:date="2016-02-10T09:38:00Z">
        <w:r w:rsidR="001754B7" w:rsidDel="00511362">
          <w:delText xml:space="preserve">Equation </w:delText>
        </w:r>
        <w:r w:rsidR="001754B7" w:rsidDel="00511362">
          <w:rPr>
            <w:noProof/>
          </w:rPr>
          <w:delText>1.4</w:delText>
        </w:r>
        <w:r w:rsidR="001754B7" w:rsidDel="00511362">
          <w:delText>.</w:delText>
        </w:r>
        <w:r w:rsidR="001754B7" w:rsidDel="00511362">
          <w:rPr>
            <w:noProof/>
          </w:rPr>
          <w:delText>3</w:delText>
        </w:r>
      </w:del>
      <w:r w:rsidR="001754B7">
        <w:fldChar w:fldCharType="end"/>
      </w:r>
      <w:r w:rsidR="005E6863">
        <w:t xml:space="preserve">, where </w:t>
      </w:r>
      <m:oMath>
        <m:r>
          <w:rPr>
            <w:rFonts w:ascii="Cambria Math" w:hAnsi="Cambria Math"/>
          </w:rPr>
          <m:t>m</m:t>
        </m:r>
      </m:oMath>
      <w:r w:rsidR="005E6863">
        <w:t xml:space="preserve"> corresponds to the mass of solute, the </w:t>
      </w:r>
      <m:oMath>
        <m:r>
          <w:rPr>
            <w:rFonts w:ascii="Cambria Math" w:hAnsi="Cambria Math"/>
          </w:rPr>
          <m:t>i</m:t>
        </m:r>
      </m:oMath>
      <w:r w:rsidR="005E6863">
        <w:t xml:space="preserve"> subscript corresponds to the initial mass, the </w:t>
      </w:r>
      <m:oMath>
        <m:r>
          <w:rPr>
            <w:rFonts w:ascii="Cambria Math" w:hAnsi="Cambria Math"/>
          </w:rPr>
          <m:t>f</m:t>
        </m:r>
      </m:oMath>
      <w:r w:rsidR="005E6863">
        <w:rPr>
          <w:rFonts w:eastAsiaTheme="minorEastAsia"/>
        </w:rPr>
        <w:t xml:space="preserve"> subscript corresponds to the final mass, and </w:t>
      </w:r>
      <m:oMath>
        <m:r>
          <w:rPr>
            <w:rFonts w:ascii="Cambria Math" w:hAnsi="Cambria Math"/>
          </w:rPr>
          <m:t>j</m:t>
        </m:r>
      </m:oMath>
      <w:r w:rsidR="005E6863">
        <w:rPr>
          <w:rFonts w:eastAsiaTheme="minorEastAsia"/>
        </w:rPr>
        <w:t xml:space="preserve"> is a subscript corresponds to the contaminate.</w:t>
      </w:r>
      <w:r w:rsidR="005E6863">
        <w:t xml:space="preserve"> </w:t>
      </w:r>
      <w:r w:rsidR="001C3439">
        <w:t xml:space="preserve">Coupling this equation with section </w:t>
      </w:r>
      <w:r w:rsidR="001C3439">
        <w:rPr>
          <w:color w:val="FF0000"/>
        </w:rPr>
        <w:t xml:space="preserve">1.4.1 </w:t>
      </w:r>
      <w:r w:rsidR="001C3439">
        <w:t xml:space="preserve">analysis, </w:t>
      </w:r>
      <w:r w:rsidR="008D6F3C">
        <w:fldChar w:fldCharType="begin"/>
      </w:r>
      <w:r w:rsidR="008D6F3C">
        <w:instrText xml:space="preserve"> REF _Ref441657729 \h </w:instrText>
      </w:r>
      <w:r w:rsidR="008D6F3C">
        <w:fldChar w:fldCharType="separate"/>
      </w:r>
      <w:ins w:id="66" w:author="Paul M. Mendoza" w:date="2016-02-10T09:38:00Z">
        <w:r w:rsidR="00511362">
          <w:t xml:space="preserve">Figure </w:t>
        </w:r>
        <w:r w:rsidR="00511362">
          <w:rPr>
            <w:noProof/>
          </w:rPr>
          <w:t>1.3</w:t>
        </w:r>
        <w:r w:rsidR="00511362">
          <w:t>.</w:t>
        </w:r>
        <w:r w:rsidR="00511362">
          <w:rPr>
            <w:noProof/>
          </w:rPr>
          <w:t>4</w:t>
        </w:r>
      </w:ins>
      <w:del w:id="67" w:author="Paul M. Mendoza" w:date="2016-02-10T09:38:00Z">
        <w:r w:rsidR="008D6F3C" w:rsidDel="00511362">
          <w:delText xml:space="preserve">Figure </w:delText>
        </w:r>
        <w:r w:rsidR="008D6F3C" w:rsidDel="00511362">
          <w:rPr>
            <w:noProof/>
          </w:rPr>
          <w:delText>1.4</w:delText>
        </w:r>
        <w:r w:rsidR="008D6F3C" w:rsidDel="00511362">
          <w:delText>.</w:delText>
        </w:r>
        <w:r w:rsidR="008D6F3C" w:rsidDel="00511362">
          <w:rPr>
            <w:noProof/>
          </w:rPr>
          <w:delText>4</w:delText>
        </w:r>
      </w:del>
      <w:r w:rsidR="008D6F3C">
        <w:fldChar w:fldCharType="end"/>
      </w:r>
      <w:r w:rsidR="00BF5AE3">
        <w:t xml:space="preserve"> </w:t>
      </w:r>
      <w:r w:rsidR="001C3439">
        <w:t>can be produced, which shows the decontamination factors for various elements at 0% uranium saturation and 30 vol</w:t>
      </w:r>
      <w:proofErr w:type="gramStart"/>
      <w:r w:rsidR="001C3439">
        <w:t>.%</w:t>
      </w:r>
      <w:proofErr w:type="gramEnd"/>
      <w:r w:rsidR="001C3439">
        <w:t xml:space="preserve"> TBP for a single contact of TBP.</w:t>
      </w:r>
      <w:r w:rsidR="000537EE">
        <w:t xml:space="preserve"> Note that the mass of Pu is determined by assuming that its distribution ratio is 10, and uses the values calculated in the last section. </w:t>
      </w:r>
    </w:p>
    <w:p w14:paraId="0F3EAE1D" w14:textId="77777777" w:rsidR="001754B7" w:rsidRDefault="001754B7" w:rsidP="001754B7">
      <w:pPr>
        <w:pStyle w:val="Equations"/>
      </w:pPr>
      <w:bookmarkStart w:id="68" w:name="_Ref441657614"/>
      <w:r>
        <w:t xml:space="preserve">Equation </w:t>
      </w:r>
      <w:r w:rsidR="00511362">
        <w:fldChar w:fldCharType="begin"/>
      </w:r>
      <w:r w:rsidR="00511362">
        <w:instrText xml:space="preserve"> STYLEREF 2 \s </w:instrText>
      </w:r>
      <w:r w:rsidR="00511362">
        <w:fldChar w:fldCharType="separate"/>
      </w:r>
      <w:r w:rsidR="00511362">
        <w:rPr>
          <w:noProof/>
        </w:rPr>
        <w:t>1.3</w:t>
      </w:r>
      <w:r w:rsidR="00511362">
        <w:rPr>
          <w:noProof/>
        </w:rPr>
        <w:fldChar w:fldCharType="end"/>
      </w:r>
      <w:r>
        <w:t>.</w:t>
      </w:r>
      <w:r w:rsidR="00511362">
        <w:fldChar w:fldCharType="begin"/>
      </w:r>
      <w:r w:rsidR="00511362">
        <w:instrText xml:space="preserve"> SEQ Equation \* ARABIC \s 2 </w:instrText>
      </w:r>
      <w:r w:rsidR="00511362">
        <w:fldChar w:fldCharType="separate"/>
      </w:r>
      <w:r w:rsidR="00511362">
        <w:rPr>
          <w:noProof/>
        </w:rPr>
        <w:t>3</w:t>
      </w:r>
      <w:r w:rsidR="00511362">
        <w:rPr>
          <w:noProof/>
        </w:rPr>
        <w:fldChar w:fldCharType="end"/>
      </w:r>
      <w:bookmarkEnd w:id="68"/>
      <w:r>
        <w:rPr>
          <w:noProof/>
        </w:rPr>
        <w:t xml:space="preserve"> Decontamination factor in terms of mass.</w:t>
      </w:r>
    </w:p>
    <w:tbl>
      <w:tblPr>
        <w:tblStyle w:val="TableGrid"/>
        <w:tblW w:w="0" w:type="auto"/>
        <w:tblLook w:val="04A0" w:firstRow="1" w:lastRow="0" w:firstColumn="1" w:lastColumn="0" w:noHBand="0" w:noVBand="1"/>
      </w:tblPr>
      <w:tblGrid>
        <w:gridCol w:w="1075"/>
        <w:gridCol w:w="6390"/>
        <w:gridCol w:w="1519"/>
      </w:tblGrid>
      <w:tr w:rsidR="00E67E11" w14:paraId="0A4452EF" w14:textId="77777777" w:rsidTr="009D1B00">
        <w:trPr>
          <w:trHeight w:val="1520"/>
        </w:trPr>
        <w:tc>
          <w:tcPr>
            <w:tcW w:w="1075" w:type="dxa"/>
            <w:noWrap/>
          </w:tcPr>
          <w:p w14:paraId="72AA55CA" w14:textId="77777777" w:rsidR="00E67E11" w:rsidRDefault="00E67E11" w:rsidP="009D1B00">
            <w:pPr>
              <w:spacing w:line="240" w:lineRule="auto"/>
            </w:pPr>
          </w:p>
        </w:tc>
        <w:tc>
          <w:tcPr>
            <w:tcW w:w="6390" w:type="dxa"/>
            <w:noWrap/>
          </w:tcPr>
          <w:p w14:paraId="0BAA1CA0" w14:textId="77777777" w:rsidR="00E67E11" w:rsidRDefault="005E6863" w:rsidP="009D1B00">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j,i</m:t>
                        </m:r>
                      </m:sub>
                    </m:sSub>
                  </m:num>
                  <m:den>
                    <m:sSub>
                      <m:sSubPr>
                        <m:ctrlPr>
                          <w:rPr>
                            <w:rFonts w:ascii="Cambria Math" w:hAnsi="Cambria Math"/>
                            <w:i/>
                          </w:rPr>
                        </m:ctrlPr>
                      </m:sSubPr>
                      <m:e>
                        <m:r>
                          <w:rPr>
                            <w:rFonts w:ascii="Cambria Math" w:hAnsi="Cambria Math"/>
                          </w:rPr>
                          <m:t>m</m:t>
                        </m:r>
                      </m:e>
                      <m:sub>
                        <m:r>
                          <w:rPr>
                            <w:rFonts w:ascii="Cambria Math" w:hAnsi="Cambria Math"/>
                          </w:rPr>
                          <m:t>j,f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Pu,f</m:t>
                        </m:r>
                      </m:sub>
                    </m:sSub>
                  </m:num>
                  <m:den>
                    <m:sSub>
                      <m:sSubPr>
                        <m:ctrlPr>
                          <w:rPr>
                            <w:rFonts w:ascii="Cambria Math" w:hAnsi="Cambria Math"/>
                            <w:i/>
                          </w:rPr>
                        </m:ctrlPr>
                      </m:sSubPr>
                      <m:e>
                        <m:r>
                          <w:rPr>
                            <w:rFonts w:ascii="Cambria Math" w:hAnsi="Cambria Math"/>
                          </w:rPr>
                          <m:t>m</m:t>
                        </m:r>
                      </m:e>
                      <m:sub>
                        <m:r>
                          <w:rPr>
                            <w:rFonts w:ascii="Cambria Math" w:hAnsi="Cambria Math"/>
                          </w:rPr>
                          <m:t>Pu,i</m:t>
                        </m:r>
                      </m:sub>
                    </m:sSub>
                  </m:den>
                </m:f>
              </m:oMath>
            </m:oMathPara>
          </w:p>
        </w:tc>
        <w:tc>
          <w:tcPr>
            <w:tcW w:w="1080" w:type="dxa"/>
            <w:noWrap/>
          </w:tcPr>
          <w:p w14:paraId="1818CB84" w14:textId="77777777" w:rsidR="00E67E11" w:rsidRDefault="001754B7" w:rsidP="00E67E11">
            <w:r>
              <w:fldChar w:fldCharType="begin"/>
            </w:r>
            <w:r>
              <w:instrText xml:space="preserve"> REF _Ref441657614 \h </w:instrText>
            </w:r>
            <w:r>
              <w:fldChar w:fldCharType="separate"/>
            </w:r>
            <w:ins w:id="69" w:author="Paul M. Mendoza" w:date="2016-02-10T09:38:00Z">
              <w:r w:rsidR="00511362">
                <w:t xml:space="preserve">Equation </w:t>
              </w:r>
              <w:r w:rsidR="00511362">
                <w:rPr>
                  <w:noProof/>
                </w:rPr>
                <w:t>1.3</w:t>
              </w:r>
              <w:r w:rsidR="00511362">
                <w:t>.</w:t>
              </w:r>
              <w:r w:rsidR="00511362">
                <w:rPr>
                  <w:noProof/>
                </w:rPr>
                <w:t>3</w:t>
              </w:r>
            </w:ins>
            <w:del w:id="70" w:author="Paul M. Mendoza" w:date="2016-02-10T09:38:00Z">
              <w:r w:rsidDel="00511362">
                <w:delText xml:space="preserve">Equation </w:delText>
              </w:r>
              <w:r w:rsidDel="00511362">
                <w:rPr>
                  <w:noProof/>
                </w:rPr>
                <w:delText>1.4</w:delText>
              </w:r>
              <w:r w:rsidDel="00511362">
                <w:delText>.</w:delText>
              </w:r>
              <w:r w:rsidDel="00511362">
                <w:rPr>
                  <w:noProof/>
                </w:rPr>
                <w:delText>3</w:delText>
              </w:r>
            </w:del>
            <w:r>
              <w:fldChar w:fldCharType="end"/>
            </w:r>
          </w:p>
        </w:tc>
      </w:tr>
    </w:tbl>
    <w:p w14:paraId="7A2E5557" w14:textId="77777777" w:rsidR="00986D65" w:rsidRDefault="00986D65" w:rsidP="00FB4198">
      <w:pPr>
        <w:ind w:firstLine="360"/>
      </w:pPr>
    </w:p>
    <w:p w14:paraId="5E8CE57C" w14:textId="77777777" w:rsidR="008D6F3C" w:rsidRDefault="008D6F3C" w:rsidP="008D6F3C">
      <w:pPr>
        <w:keepNext/>
        <w:ind w:firstLine="360"/>
        <w:jc w:val="center"/>
      </w:pPr>
      <w:r w:rsidRPr="00E34D6A">
        <w:rPr>
          <w:noProof/>
        </w:rPr>
        <w:drawing>
          <wp:inline distT="0" distB="0" distL="0" distR="0" wp14:anchorId="6C895E44" wp14:editId="6CF237A8">
            <wp:extent cx="5334000" cy="400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5E4CC20D" w14:textId="77777777" w:rsidR="008D6F3C" w:rsidRDefault="008D6F3C" w:rsidP="008D6F3C">
      <w:pPr>
        <w:pStyle w:val="Caption"/>
      </w:pPr>
      <w:bookmarkStart w:id="71" w:name="_Ref441657729"/>
      <w:r>
        <w:t xml:space="preserve">Figure </w:t>
      </w:r>
      <w:r w:rsidR="00511362">
        <w:fldChar w:fldCharType="begin"/>
      </w:r>
      <w:r w:rsidR="00511362">
        <w:instrText xml:space="preserve"> STYLEREF 2 \s </w:instrText>
      </w:r>
      <w:r w:rsidR="00511362">
        <w:fldChar w:fldCharType="separate"/>
      </w:r>
      <w:r w:rsidR="00511362">
        <w:rPr>
          <w:noProof/>
        </w:rPr>
        <w:t>1.3</w:t>
      </w:r>
      <w:r w:rsidR="00511362">
        <w:rPr>
          <w:noProof/>
        </w:rPr>
        <w:fldChar w:fldCharType="end"/>
      </w:r>
      <w:r w:rsidR="00B71B68">
        <w:t>.</w:t>
      </w:r>
      <w:r w:rsidR="00511362">
        <w:fldChar w:fldCharType="begin"/>
      </w:r>
      <w:r w:rsidR="00511362">
        <w:instrText xml:space="preserve"> SEQ Figure \* ARABIC \s 2 </w:instrText>
      </w:r>
      <w:r w:rsidR="00511362">
        <w:fldChar w:fldCharType="separate"/>
      </w:r>
      <w:r w:rsidR="00511362">
        <w:rPr>
          <w:noProof/>
        </w:rPr>
        <w:t>4</w:t>
      </w:r>
      <w:r w:rsidR="00511362">
        <w:rPr>
          <w:noProof/>
        </w:rPr>
        <w:fldChar w:fldCharType="end"/>
      </w:r>
      <w:bookmarkEnd w:id="71"/>
      <w:r>
        <w:rPr>
          <w:noProof/>
        </w:rPr>
        <w:t xml:space="preserve"> Decontamination factors as a function of volume ratios for first and second contact.</w:t>
      </w:r>
    </w:p>
    <w:p w14:paraId="41BD5E2A" w14:textId="77777777" w:rsidR="00986D65" w:rsidRDefault="00623C4C" w:rsidP="00FB4198">
      <w:pPr>
        <w:ind w:firstLine="360"/>
      </w:pPr>
      <w:r>
        <w:fldChar w:fldCharType="begin"/>
      </w:r>
      <w:r>
        <w:instrText xml:space="preserve"> REF _Ref441657729 \h </w:instrText>
      </w:r>
      <w:r>
        <w:fldChar w:fldCharType="separate"/>
      </w:r>
      <w:ins w:id="72" w:author="Paul M. Mendoza" w:date="2016-02-10T09:38:00Z">
        <w:r w:rsidR="00511362">
          <w:t xml:space="preserve">Figure </w:t>
        </w:r>
        <w:r w:rsidR="00511362">
          <w:rPr>
            <w:noProof/>
          </w:rPr>
          <w:t>1.3</w:t>
        </w:r>
        <w:r w:rsidR="00511362">
          <w:t>.</w:t>
        </w:r>
        <w:r w:rsidR="00511362">
          <w:rPr>
            <w:noProof/>
          </w:rPr>
          <w:t>4</w:t>
        </w:r>
      </w:ins>
      <w:del w:id="73" w:author="Paul M. Mendoza" w:date="2016-02-10T09:38:00Z">
        <w:r w:rsidDel="00511362">
          <w:delText xml:space="preserve">Figure </w:delText>
        </w:r>
        <w:r w:rsidDel="00511362">
          <w:rPr>
            <w:noProof/>
          </w:rPr>
          <w:delText>1.4</w:delText>
        </w:r>
        <w:r w:rsidDel="00511362">
          <w:delText>.</w:delText>
        </w:r>
        <w:r w:rsidDel="00511362">
          <w:rPr>
            <w:noProof/>
          </w:rPr>
          <w:delText>4</w:delText>
        </w:r>
      </w:del>
      <w:r>
        <w:fldChar w:fldCharType="end"/>
      </w:r>
      <w:r>
        <w:t xml:space="preserve"> shows the decontamination factors for one and two contacts of TBP with the same volume ratio between both contacts. This plot assumes that the second contact of TBP is combined with the first contact. Different elements were plotted with their distribution ratios and </w:t>
      </w:r>
      <w:r w:rsidRPr="006042F3">
        <w:rPr>
          <w:color w:val="FF0000"/>
        </w:rPr>
        <w:t xml:space="preserve">the sum of each all four elements is given in the black line with </w:t>
      </w:r>
      <w:proofErr w:type="gramStart"/>
      <w:r w:rsidRPr="006042F3">
        <w:rPr>
          <w:color w:val="FF0000"/>
        </w:rPr>
        <w:t>x’s</w:t>
      </w:r>
      <w:proofErr w:type="gramEnd"/>
      <w:r>
        <w:t xml:space="preserve">. The lower line in each case is the second contact, which will be discussed. Notice how extremely large decontamination factors can be achieved with minimal TBP solution. The caveat is that a small amount of plutonium is removed from the stock solution. </w:t>
      </w:r>
      <w:r w:rsidR="00ED2298">
        <w:t>This plot also shows that in this</w:t>
      </w:r>
      <w:r>
        <w:t xml:space="preserve"> system, a volume ratio of 0.1 provides a large removal of plutonium, while keeping decontamination factors roughly of the same magnitude.</w:t>
      </w:r>
    </w:p>
    <w:p w14:paraId="18D24B40" w14:textId="77777777" w:rsidR="00AA6F13" w:rsidRDefault="00AA6F13" w:rsidP="00FB4198">
      <w:pPr>
        <w:ind w:firstLine="360"/>
      </w:pPr>
    </w:p>
    <w:p w14:paraId="569D8F7F" w14:textId="77777777" w:rsidR="00AA6F13" w:rsidRDefault="00AA6F13" w:rsidP="00AA6F13">
      <w:pPr>
        <w:keepNext/>
        <w:ind w:firstLine="360"/>
        <w:jc w:val="center"/>
      </w:pPr>
      <w:r w:rsidRPr="00F0176B">
        <w:rPr>
          <w:noProof/>
        </w:rPr>
        <w:drawing>
          <wp:inline distT="0" distB="0" distL="0" distR="0" wp14:anchorId="234E2A09" wp14:editId="08AF5472">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7596CC48" w14:textId="77777777" w:rsidR="00986D65" w:rsidRDefault="00AA6F13" w:rsidP="00AA6F13">
      <w:pPr>
        <w:pStyle w:val="Caption"/>
        <w:rPr>
          <w:noProof/>
        </w:rPr>
      </w:pPr>
      <w:bookmarkStart w:id="74" w:name="_Ref441658655"/>
      <w:r>
        <w:t xml:space="preserve">Figure </w:t>
      </w:r>
      <w:r w:rsidR="00511362">
        <w:fldChar w:fldCharType="begin"/>
      </w:r>
      <w:r w:rsidR="00511362">
        <w:instrText xml:space="preserve"> STYLEREF 2 \s </w:instrText>
      </w:r>
      <w:r w:rsidR="00511362">
        <w:fldChar w:fldCharType="separate"/>
      </w:r>
      <w:r w:rsidR="00511362">
        <w:rPr>
          <w:noProof/>
        </w:rPr>
        <w:t>1.3</w:t>
      </w:r>
      <w:r w:rsidR="00511362">
        <w:rPr>
          <w:noProof/>
        </w:rPr>
        <w:fldChar w:fldCharType="end"/>
      </w:r>
      <w:r w:rsidR="00B71B68">
        <w:t>.</w:t>
      </w:r>
      <w:r w:rsidR="00511362">
        <w:fldChar w:fldCharType="begin"/>
      </w:r>
      <w:r w:rsidR="00511362">
        <w:instrText xml:space="preserve"> SEQ Figure \* ARABIC \s 2 </w:instrText>
      </w:r>
      <w:r w:rsidR="00511362">
        <w:fldChar w:fldCharType="separate"/>
      </w:r>
      <w:r w:rsidR="00511362">
        <w:rPr>
          <w:noProof/>
        </w:rPr>
        <w:t>5</w:t>
      </w:r>
      <w:r w:rsidR="00511362">
        <w:rPr>
          <w:noProof/>
        </w:rPr>
        <w:fldChar w:fldCharType="end"/>
      </w:r>
      <w:bookmarkEnd w:id="74"/>
      <w:r>
        <w:rPr>
          <w:noProof/>
        </w:rPr>
        <w:t xml:space="preserve"> Second contact of TBP decontamination factors.</w:t>
      </w:r>
    </w:p>
    <w:p w14:paraId="3527DB7F" w14:textId="77777777" w:rsidR="00AA6F13" w:rsidRDefault="00AA6F13" w:rsidP="00AA6F13"/>
    <w:p w14:paraId="551C5BFF" w14:textId="77777777" w:rsidR="00AA6F13" w:rsidRPr="00AA6F13" w:rsidRDefault="003D2224" w:rsidP="003D2224">
      <w:pPr>
        <w:ind w:firstLine="360"/>
      </w:pPr>
      <w:r>
        <w:t>The isolated second contact decontamination factors for TBP are shown in</w:t>
      </w:r>
      <w:r w:rsidR="00330F39">
        <w:t xml:space="preserve"> </w:t>
      </w:r>
      <w:r w:rsidR="00330F39">
        <w:fldChar w:fldCharType="begin"/>
      </w:r>
      <w:r w:rsidR="00330F39">
        <w:instrText xml:space="preserve"> REF _Ref441658655 \h </w:instrText>
      </w:r>
      <w:r w:rsidR="00330F39">
        <w:fldChar w:fldCharType="separate"/>
      </w:r>
      <w:ins w:id="75" w:author="Paul M. Mendoza" w:date="2016-02-10T09:38:00Z">
        <w:r w:rsidR="00511362">
          <w:t xml:space="preserve">Figure </w:t>
        </w:r>
        <w:r w:rsidR="00511362">
          <w:rPr>
            <w:noProof/>
          </w:rPr>
          <w:t>1.3</w:t>
        </w:r>
        <w:r w:rsidR="00511362">
          <w:t>.</w:t>
        </w:r>
        <w:r w:rsidR="00511362">
          <w:rPr>
            <w:noProof/>
          </w:rPr>
          <w:t>5</w:t>
        </w:r>
      </w:ins>
      <w:del w:id="76" w:author="Paul M. Mendoza" w:date="2016-02-10T09:38:00Z">
        <w:r w:rsidR="00330F39" w:rsidDel="00511362">
          <w:delText xml:space="preserve">Figure </w:delText>
        </w:r>
        <w:r w:rsidR="00330F39" w:rsidDel="00511362">
          <w:rPr>
            <w:noProof/>
          </w:rPr>
          <w:delText>1.4</w:delText>
        </w:r>
        <w:r w:rsidR="00330F39" w:rsidDel="00511362">
          <w:delText>.</w:delText>
        </w:r>
        <w:r w:rsidR="00330F39" w:rsidDel="00511362">
          <w:rPr>
            <w:noProof/>
          </w:rPr>
          <w:delText>5</w:delText>
        </w:r>
      </w:del>
      <w:r w:rsidR="00330F39">
        <w:fldChar w:fldCharType="end"/>
      </w:r>
      <w:r w:rsidR="00330F39">
        <w:t xml:space="preserve">. </w:t>
      </w:r>
      <w:r w:rsidR="00E05CDB">
        <w:t>This calculation assumed that the volume ratios for both passes were equal, and that the TBP was not combined with the first pass. These numbers are two orders of magnitude lower in decontamination factor than the initial contact. The reason for the left most peak is due to the small amount of plutonium removed in the first contact, and the middle peak around 0.1 volume fraction is due to the turnover in the previous plot, namely that around 0.1 volume fraction, the largest amount of plutonium is removed for the smallest amount of fission product. This is emphasized by plotting the mass percent of solute in TBP for the first and second contacts</w:t>
      </w:r>
      <w:r w:rsidR="00A13BE6">
        <w:t xml:space="preserve"> on a log-linear </w:t>
      </w:r>
      <w:r w:rsidR="00E05CDB">
        <w:t>scale, shown in</w:t>
      </w:r>
      <w:r w:rsidR="00B71B68">
        <w:t xml:space="preserve"> </w:t>
      </w:r>
      <w:r w:rsidR="00A61605">
        <w:fldChar w:fldCharType="begin"/>
      </w:r>
      <w:r w:rsidR="00A61605">
        <w:instrText xml:space="preserve"> REF _Ref441658732 \h </w:instrText>
      </w:r>
      <w:r w:rsidR="00A61605">
        <w:fldChar w:fldCharType="separate"/>
      </w:r>
      <w:ins w:id="77" w:author="Paul M. Mendoza" w:date="2016-02-10T09:38:00Z">
        <w:r w:rsidR="00511362">
          <w:t xml:space="preserve">Figure </w:t>
        </w:r>
        <w:r w:rsidR="00511362">
          <w:rPr>
            <w:noProof/>
          </w:rPr>
          <w:t>1.3</w:t>
        </w:r>
        <w:r w:rsidR="00511362">
          <w:t>.</w:t>
        </w:r>
        <w:r w:rsidR="00511362">
          <w:rPr>
            <w:noProof/>
          </w:rPr>
          <w:t>6</w:t>
        </w:r>
      </w:ins>
      <w:del w:id="78" w:author="Paul M. Mendoza" w:date="2016-02-10T09:38:00Z">
        <w:r w:rsidR="00A61605" w:rsidDel="00511362">
          <w:delText xml:space="preserve">Figure </w:delText>
        </w:r>
        <w:r w:rsidR="00A61605" w:rsidDel="00511362">
          <w:rPr>
            <w:noProof/>
          </w:rPr>
          <w:delText>1.4</w:delText>
        </w:r>
        <w:r w:rsidR="00A61605" w:rsidDel="00511362">
          <w:delText>.</w:delText>
        </w:r>
        <w:r w:rsidR="00A61605" w:rsidDel="00511362">
          <w:rPr>
            <w:noProof/>
          </w:rPr>
          <w:delText>6</w:delText>
        </w:r>
      </w:del>
      <w:r w:rsidR="00A61605">
        <w:fldChar w:fldCharType="end"/>
      </w:r>
      <w:r w:rsidR="00A61605">
        <w:t>.</w:t>
      </w:r>
    </w:p>
    <w:p w14:paraId="3C021CB4" w14:textId="77777777" w:rsidR="00986D65" w:rsidRDefault="00986D65" w:rsidP="00FB4198">
      <w:pPr>
        <w:ind w:firstLine="360"/>
      </w:pPr>
    </w:p>
    <w:p w14:paraId="381401C7" w14:textId="77777777" w:rsidR="00B71B68" w:rsidRDefault="00B71B68" w:rsidP="00B71B68">
      <w:pPr>
        <w:keepNext/>
        <w:ind w:firstLine="360"/>
        <w:jc w:val="center"/>
      </w:pPr>
      <w:r>
        <w:rPr>
          <w:noProof/>
        </w:rPr>
        <w:drawing>
          <wp:inline distT="0" distB="0" distL="0" distR="0" wp14:anchorId="49473D3B" wp14:editId="4D04D387">
            <wp:extent cx="5923321" cy="29146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0611" cy="2918237"/>
                    </a:xfrm>
                    <a:prstGeom prst="rect">
                      <a:avLst/>
                    </a:prstGeom>
                  </pic:spPr>
                </pic:pic>
              </a:graphicData>
            </a:graphic>
          </wp:inline>
        </w:drawing>
      </w:r>
    </w:p>
    <w:p w14:paraId="729507B5" w14:textId="77777777" w:rsidR="00523A9C" w:rsidRDefault="00B71B68" w:rsidP="00B71B68">
      <w:pPr>
        <w:pStyle w:val="Caption"/>
      </w:pPr>
      <w:bookmarkStart w:id="79" w:name="_Ref441658732"/>
      <w:r>
        <w:t xml:space="preserve">Figure </w:t>
      </w:r>
      <w:r w:rsidR="00511362">
        <w:fldChar w:fldCharType="begin"/>
      </w:r>
      <w:r w:rsidR="00511362">
        <w:instrText xml:space="preserve"> STYLEREF 2 \s </w:instrText>
      </w:r>
      <w:r w:rsidR="00511362">
        <w:fldChar w:fldCharType="separate"/>
      </w:r>
      <w:r w:rsidR="00511362">
        <w:rPr>
          <w:noProof/>
        </w:rPr>
        <w:t>1.3</w:t>
      </w:r>
      <w:r w:rsidR="00511362">
        <w:rPr>
          <w:noProof/>
        </w:rPr>
        <w:fldChar w:fldCharType="end"/>
      </w:r>
      <w:r>
        <w:t>.</w:t>
      </w:r>
      <w:r w:rsidR="00511362">
        <w:fldChar w:fldCharType="begin"/>
      </w:r>
      <w:r w:rsidR="00511362">
        <w:instrText xml:space="preserve"> SEQ Figure \* ARABIC \s 2 </w:instrText>
      </w:r>
      <w:r w:rsidR="00511362">
        <w:fldChar w:fldCharType="separate"/>
      </w:r>
      <w:r w:rsidR="00511362">
        <w:rPr>
          <w:noProof/>
        </w:rPr>
        <w:t>6</w:t>
      </w:r>
      <w:r w:rsidR="00511362">
        <w:rPr>
          <w:noProof/>
        </w:rPr>
        <w:fldChar w:fldCharType="end"/>
      </w:r>
      <w:bookmarkEnd w:id="79"/>
      <w:r>
        <w:rPr>
          <w:noProof/>
        </w:rPr>
        <w:t xml:space="preserve"> Mass percent of solute deposited in TBP for first and second contacts.</w:t>
      </w:r>
    </w:p>
    <w:p w14:paraId="5A55917B" w14:textId="77777777" w:rsidR="00B653F5" w:rsidRDefault="00B653F5" w:rsidP="00E100D2">
      <w:pPr>
        <w:jc w:val="center"/>
      </w:pPr>
    </w:p>
    <w:p w14:paraId="1FBAF6B9" w14:textId="77777777" w:rsidR="005735E9" w:rsidRDefault="005735E9" w:rsidP="00E100D2">
      <w:pPr>
        <w:jc w:val="center"/>
      </w:pPr>
    </w:p>
    <w:p w14:paraId="6297E548" w14:textId="77777777" w:rsidR="00021587" w:rsidRDefault="00042C2A" w:rsidP="00021587">
      <w:r>
        <w:tab/>
        <w:t>The optimal volume</w:t>
      </w:r>
      <w:r w:rsidR="00E114F6">
        <w:t xml:space="preserve"> for decontamination factors</w:t>
      </w:r>
      <w:r>
        <w:t xml:space="preserve"> for plutonium is 0.1 because the distribution ratio used for these calculations was 10, and the optimum volume occurs at its inverse. This is verified with the uranium peak at a 0.05 optimum volume ratio</w:t>
      </w:r>
      <w:r w:rsidR="004862C5">
        <w:t>, which is the inverse of 20</w:t>
      </w:r>
      <w:r>
        <w:t xml:space="preserve">. </w:t>
      </w:r>
      <w:r w:rsidR="00083B94">
        <w:t xml:space="preserve">Notice in </w:t>
      </w:r>
      <w:r w:rsidR="00D71F6F">
        <w:fldChar w:fldCharType="begin"/>
      </w:r>
      <w:r w:rsidR="00D71F6F">
        <w:instrText xml:space="preserve"> REF _Ref441658732 \h </w:instrText>
      </w:r>
      <w:r w:rsidR="00D71F6F">
        <w:fldChar w:fldCharType="separate"/>
      </w:r>
      <w:ins w:id="80" w:author="Paul M. Mendoza" w:date="2016-02-10T09:38:00Z">
        <w:r w:rsidR="00511362">
          <w:t xml:space="preserve">Figure </w:t>
        </w:r>
        <w:r w:rsidR="00511362">
          <w:rPr>
            <w:noProof/>
          </w:rPr>
          <w:t>1.3</w:t>
        </w:r>
        <w:r w:rsidR="00511362">
          <w:t>.</w:t>
        </w:r>
        <w:r w:rsidR="00511362">
          <w:rPr>
            <w:noProof/>
          </w:rPr>
          <w:t>6</w:t>
        </w:r>
      </w:ins>
      <w:del w:id="81" w:author="Paul M. Mendoza" w:date="2016-02-10T09:38:00Z">
        <w:r w:rsidR="00D71F6F" w:rsidDel="00511362">
          <w:delText xml:space="preserve">Figure </w:delText>
        </w:r>
        <w:r w:rsidR="00D71F6F" w:rsidDel="00511362">
          <w:rPr>
            <w:noProof/>
          </w:rPr>
          <w:delText>1.4</w:delText>
        </w:r>
        <w:r w:rsidR="00D71F6F" w:rsidDel="00511362">
          <w:delText>.</w:delText>
        </w:r>
        <w:r w:rsidR="00D71F6F" w:rsidDel="00511362">
          <w:rPr>
            <w:noProof/>
          </w:rPr>
          <w:delText>6</w:delText>
        </w:r>
      </w:del>
      <w:r w:rsidR="00D71F6F">
        <w:fldChar w:fldCharType="end"/>
      </w:r>
      <w:r w:rsidR="00D71F6F">
        <w:t xml:space="preserve"> and </w:t>
      </w:r>
      <w:r w:rsidR="00D71F6F">
        <w:fldChar w:fldCharType="begin"/>
      </w:r>
      <w:r w:rsidR="00D71F6F">
        <w:instrText xml:space="preserve"> REF _Ref441657729 \h </w:instrText>
      </w:r>
      <w:r w:rsidR="00D71F6F">
        <w:fldChar w:fldCharType="separate"/>
      </w:r>
      <w:ins w:id="82" w:author="Paul M. Mendoza" w:date="2016-02-10T09:38:00Z">
        <w:r w:rsidR="00511362">
          <w:t xml:space="preserve">Figure </w:t>
        </w:r>
        <w:r w:rsidR="00511362">
          <w:rPr>
            <w:noProof/>
          </w:rPr>
          <w:t>1.3</w:t>
        </w:r>
        <w:r w:rsidR="00511362">
          <w:t>.</w:t>
        </w:r>
        <w:r w:rsidR="00511362">
          <w:rPr>
            <w:noProof/>
          </w:rPr>
          <w:t>4</w:t>
        </w:r>
      </w:ins>
      <w:del w:id="83" w:author="Paul M. Mendoza" w:date="2016-02-10T09:38:00Z">
        <w:r w:rsidR="00D71F6F" w:rsidDel="00511362">
          <w:delText xml:space="preserve">Figure </w:delText>
        </w:r>
        <w:r w:rsidR="00D71F6F" w:rsidDel="00511362">
          <w:rPr>
            <w:noProof/>
          </w:rPr>
          <w:delText>1.4</w:delText>
        </w:r>
        <w:r w:rsidR="00D71F6F" w:rsidDel="00511362">
          <w:delText>.</w:delText>
        </w:r>
        <w:r w:rsidR="00D71F6F" w:rsidDel="00511362">
          <w:rPr>
            <w:noProof/>
          </w:rPr>
          <w:delText>4</w:delText>
        </w:r>
      </w:del>
      <w:r w:rsidR="00D71F6F">
        <w:fldChar w:fldCharType="end"/>
      </w:r>
      <w:r w:rsidR="00D71F6F">
        <w:t xml:space="preserve"> </w:t>
      </w:r>
      <w:r w:rsidR="00021587">
        <w:t xml:space="preserve">how the first contact removes about 50% of the plutonium and gives a certain decontamination factor, while the second contact removes about 25% of the plutonium and decreases the decontamination factor by a factor of about two.  With our experimental setup, and this contacting scheme, the optimum volume to remove 75% of the plutonium without increasing the decontamination factor by a large portion would be around 50 </w:t>
      </w:r>
      <w:proofErr w:type="spellStart"/>
      <w:r w:rsidR="00021587">
        <w:t>μl</w:t>
      </w:r>
      <w:proofErr w:type="spellEnd"/>
      <w:r w:rsidR="00021587">
        <w:t xml:space="preserve">. </w:t>
      </w:r>
      <w:r w:rsidR="004862C5">
        <w:t>This is not how we conducted the experiment in order to simplify the chemistry</w:t>
      </w:r>
      <w:r w:rsidR="00021587">
        <w:t>. Due to the fact that the projects goal was to extract as much plutonium as possible, the previous was not optimized on, just used for reference, as the distributio</w:t>
      </w:r>
      <w:r w:rsidR="005C3D88">
        <w:t>n ratios for this</w:t>
      </w:r>
      <w:r w:rsidR="00021587">
        <w:t xml:space="preserve"> experiment were expected to be different. </w:t>
      </w:r>
    </w:p>
    <w:p w14:paraId="7843DF55" w14:textId="77777777" w:rsidR="002861BF" w:rsidRDefault="00021587" w:rsidP="00F408F6">
      <w:pPr>
        <w:ind w:firstLine="360"/>
      </w:pPr>
      <w:r>
        <w:t>The summed line assumed that each of the elements had equal mass in the stock solution, which is why the summed line acts like a line with a decontamination factor of 0.08125 – which is an average of the four elements. In order to say that decontamination factor is precisely an average of all the decontamination factors in the system this would need to be mathematically proven. Elements with larger mass fractions in the solution will therefore contribute most towards the overall decontamination factor in the product solution. This also highlights how overall decontamination factors can be approximated.</w:t>
      </w:r>
    </w:p>
    <w:p w14:paraId="5EDBBA76" w14:textId="77777777" w:rsidR="002861BF" w:rsidRDefault="002861BF" w:rsidP="00E100D2">
      <w:pPr>
        <w:jc w:val="center"/>
      </w:pPr>
    </w:p>
    <w:p w14:paraId="2E8D2100" w14:textId="77777777" w:rsidR="002861BF" w:rsidRDefault="00F37080" w:rsidP="00F37080">
      <w:pPr>
        <w:pStyle w:val="Heading2"/>
      </w:pPr>
      <w:commentRangeStart w:id="84"/>
      <w:r>
        <w:t>Results</w:t>
      </w:r>
      <w:commentRangeEnd w:id="84"/>
      <w:r w:rsidR="00AB6BB4">
        <w:rPr>
          <w:rStyle w:val="CommentReference"/>
          <w:rFonts w:eastAsiaTheme="minorHAnsi" w:cstheme="minorBidi"/>
          <w:bCs w:val="0"/>
        </w:rPr>
        <w:commentReference w:id="84"/>
      </w:r>
    </w:p>
    <w:p w14:paraId="7737D88F" w14:textId="77777777" w:rsidR="002861BF" w:rsidRDefault="002A2587" w:rsidP="002A2587">
      <w:pPr>
        <w:pStyle w:val="Heading3"/>
      </w:pPr>
      <w:r>
        <w:t>Distribution Ratios</w:t>
      </w:r>
    </w:p>
    <w:p w14:paraId="347BE4CE" w14:textId="77777777" w:rsidR="002A2587" w:rsidRDefault="002A2587" w:rsidP="002A2587">
      <w:pPr>
        <w:ind w:firstLine="720"/>
      </w:pPr>
    </w:p>
    <w:p w14:paraId="10057A3F" w14:textId="77777777" w:rsidR="002A2587" w:rsidRDefault="002A2587" w:rsidP="002A2587">
      <w:pPr>
        <w:ind w:firstLine="360"/>
      </w:pPr>
      <w:r>
        <w:t xml:space="preserve">The distribution ratio for our experiment was determined via </w:t>
      </w:r>
      <w:r>
        <w:fldChar w:fldCharType="begin"/>
      </w:r>
      <w:r>
        <w:instrText xml:space="preserve"> REF _Ref438011887 \h </w:instrText>
      </w:r>
      <w:r>
        <w:fldChar w:fldCharType="separate"/>
      </w:r>
      <w:ins w:id="85" w:author="Paul M. Mendoza" w:date="2016-02-10T09:38:00Z">
        <w:r w:rsidR="00511362">
          <w:t xml:space="preserve">Equation </w:t>
        </w:r>
        <w:r w:rsidR="00511362">
          <w:rPr>
            <w:noProof/>
          </w:rPr>
          <w:t>1.4</w:t>
        </w:r>
        <w:r w:rsidR="00511362">
          <w:t>.</w:t>
        </w:r>
        <w:r w:rsidR="00511362">
          <w:rPr>
            <w:noProof/>
          </w:rPr>
          <w:t>1</w:t>
        </w:r>
      </w:ins>
      <w:del w:id="86" w:author="Paul M. Mendoza" w:date="2016-02-10T09:38:00Z">
        <w:r w:rsidDel="00511362">
          <w:delText xml:space="preserve">Equation </w:delText>
        </w:r>
        <w:r w:rsidDel="00511362">
          <w:rPr>
            <w:noProof/>
          </w:rPr>
          <w:delText>1.1</w:delText>
        </w:r>
        <w:r w:rsidDel="00511362">
          <w:delText>.</w:delText>
        </w:r>
        <w:r w:rsidDel="00511362">
          <w:rPr>
            <w:noProof/>
          </w:rPr>
          <w:delText>1</w:delText>
        </w:r>
      </w:del>
      <w:r>
        <w:fldChar w:fldCharType="end"/>
      </w:r>
      <w:r>
        <w:t xml:space="preserve">, where the subscript “o” represents original aliquot and “w” represents the waste aliquot. Because both the original and waste solutions are the same composition the density cancels out from the equation in the last section. </w:t>
      </w:r>
    </w:p>
    <w:p w14:paraId="3D2F7A56" w14:textId="77777777" w:rsidR="002A2587" w:rsidRDefault="002A2587" w:rsidP="002A2587">
      <w:pPr>
        <w:ind w:firstLine="360"/>
      </w:pPr>
    </w:p>
    <w:p w14:paraId="6174F89A" w14:textId="77777777" w:rsidR="002A2587" w:rsidRDefault="002A2587" w:rsidP="002A2587">
      <w:pPr>
        <w:pStyle w:val="Equations"/>
      </w:pPr>
      <w:bookmarkStart w:id="87" w:name="_Ref438011887"/>
      <w:r>
        <w:t xml:space="preserve">Equation </w:t>
      </w:r>
      <w:r w:rsidR="00511362">
        <w:fldChar w:fldCharType="begin"/>
      </w:r>
      <w:r w:rsidR="00511362">
        <w:instrText xml:space="preserve"> STYLEREF 2 \s </w:instrText>
      </w:r>
      <w:r w:rsidR="00511362">
        <w:fldChar w:fldCharType="separate"/>
      </w:r>
      <w:r w:rsidR="00511362">
        <w:rPr>
          <w:noProof/>
        </w:rPr>
        <w:t>1.4</w:t>
      </w:r>
      <w:r w:rsidR="00511362">
        <w:rPr>
          <w:noProof/>
        </w:rPr>
        <w:fldChar w:fldCharType="end"/>
      </w:r>
      <w:r>
        <w:t>.</w:t>
      </w:r>
      <w:r w:rsidR="00511362">
        <w:fldChar w:fldCharType="begin"/>
      </w:r>
      <w:r w:rsidR="00511362">
        <w:instrText xml:space="preserve"> SEQ Equation \* ARABIC \s 2 </w:instrText>
      </w:r>
      <w:r w:rsidR="00511362">
        <w:fldChar w:fldCharType="separate"/>
      </w:r>
      <w:r w:rsidR="00511362">
        <w:rPr>
          <w:noProof/>
        </w:rPr>
        <w:t>1</w:t>
      </w:r>
      <w:r w:rsidR="00511362">
        <w:rPr>
          <w:noProof/>
        </w:rPr>
        <w:fldChar w:fldCharType="end"/>
      </w:r>
      <w:bookmarkEnd w:id="87"/>
      <w:r>
        <w:rPr>
          <w:noProof/>
        </w:rPr>
        <w:t xml:space="preserve"> Distribution ratio as a function of procut concentrations.</w:t>
      </w:r>
    </w:p>
    <w:tbl>
      <w:tblPr>
        <w:tblStyle w:val="TableGrid"/>
        <w:tblW w:w="0" w:type="auto"/>
        <w:tblLook w:val="04A0" w:firstRow="1" w:lastRow="0" w:firstColumn="1" w:lastColumn="0" w:noHBand="0" w:noVBand="1"/>
      </w:tblPr>
      <w:tblGrid>
        <w:gridCol w:w="1075"/>
        <w:gridCol w:w="6390"/>
        <w:gridCol w:w="1519"/>
      </w:tblGrid>
      <w:tr w:rsidR="002A2587" w14:paraId="6A9AAF24" w14:textId="77777777" w:rsidTr="009D1B00">
        <w:trPr>
          <w:trHeight w:val="1520"/>
        </w:trPr>
        <w:tc>
          <w:tcPr>
            <w:tcW w:w="1075" w:type="dxa"/>
            <w:noWrap/>
          </w:tcPr>
          <w:p w14:paraId="5F721119" w14:textId="77777777" w:rsidR="002A2587" w:rsidRDefault="002A2587" w:rsidP="009D1B00">
            <w:pPr>
              <w:spacing w:line="240" w:lineRule="auto"/>
            </w:pPr>
          </w:p>
        </w:tc>
        <w:tc>
          <w:tcPr>
            <w:tcW w:w="6390" w:type="dxa"/>
            <w:noWrap/>
          </w:tcPr>
          <w:p w14:paraId="3606CE2A" w14:textId="77777777" w:rsidR="002A2587" w:rsidRDefault="002A2587" w:rsidP="009D1B00">
            <m:oMathPara>
              <m:oMath>
                <m:r>
                  <w:rPr>
                    <w:rFonts w:ascii="Cambria Math" w:hAnsi="Cambria Math"/>
                  </w:rPr>
                  <m:t>DR=</m:t>
                </m:r>
                <m:d>
                  <m:dPr>
                    <m:ctrlPr>
                      <w:rPr>
                        <w:rFonts w:ascii="Cambria Math" w:hAnsi="Cambria Math"/>
                        <w:i/>
                      </w:rPr>
                    </m:ctrlPr>
                  </m:dPr>
                  <m:e>
                    <m:f>
                      <m:fPr>
                        <m:ctrlPr>
                          <w:rPr>
                            <w:rFonts w:ascii="Cambria Math" w:hAnsi="Cambria Math"/>
                            <w:i/>
                          </w:rPr>
                        </m:ctrlPr>
                      </m:fPr>
                      <m:num>
                        <m:r>
                          <w:rPr>
                            <w:rFonts w:ascii="Cambria Math" w:hAnsi="Cambria Math"/>
                          </w:rPr>
                          <m:t>PP</m:t>
                        </m:r>
                        <m:sSub>
                          <m:sSubPr>
                            <m:ctrlPr>
                              <w:rPr>
                                <w:rFonts w:ascii="Cambria Math" w:hAnsi="Cambria Math"/>
                                <w:i/>
                              </w:rPr>
                            </m:ctrlPr>
                          </m:sSubPr>
                          <m:e>
                            <m:r>
                              <w:rPr>
                                <w:rFonts w:ascii="Cambria Math" w:hAnsi="Cambria Math"/>
                              </w:rPr>
                              <m:t>B</m:t>
                            </m:r>
                          </m:e>
                          <m:sub>
                            <m:r>
                              <w:rPr>
                                <w:rFonts w:ascii="Cambria Math" w:hAnsi="Cambria Math"/>
                              </w:rPr>
                              <m:t>o</m:t>
                            </m:r>
                          </m:sub>
                        </m:sSub>
                      </m:num>
                      <m:den>
                        <m:r>
                          <w:rPr>
                            <w:rFonts w:ascii="Cambria Math" w:hAnsi="Cambria Math"/>
                          </w:rPr>
                          <m:t>PP</m:t>
                        </m:r>
                        <m:sSub>
                          <m:sSubPr>
                            <m:ctrlPr>
                              <w:rPr>
                                <w:rFonts w:ascii="Cambria Math" w:hAnsi="Cambria Math"/>
                                <w:i/>
                              </w:rPr>
                            </m:ctrlPr>
                          </m:sSubPr>
                          <m:e>
                            <m:r>
                              <w:rPr>
                                <w:rFonts w:ascii="Cambria Math" w:hAnsi="Cambria Math"/>
                              </w:rPr>
                              <m:t>B</m:t>
                            </m:r>
                          </m:e>
                          <m:sub>
                            <m:r>
                              <w:rPr>
                                <w:rFonts w:ascii="Cambria Math" w:hAnsi="Cambria Math"/>
                              </w:rPr>
                              <m:t>w</m:t>
                            </m:r>
                          </m:sub>
                        </m:sSub>
                      </m:den>
                    </m:f>
                    <m:r>
                      <w:rPr>
                        <w:rFonts w:ascii="Cambria Math" w:hAnsi="Cambria Math"/>
                      </w:rPr>
                      <m:t>-1</m:t>
                    </m:r>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HN</m:t>
                        </m:r>
                        <m:sSub>
                          <m:sSubPr>
                            <m:ctrlPr>
                              <w:rPr>
                                <w:rFonts w:ascii="Cambria Math" w:hAnsi="Cambria Math"/>
                                <w:i/>
                              </w:rPr>
                            </m:ctrlPr>
                          </m:sSubPr>
                          <m:e>
                            <m:r>
                              <w:rPr>
                                <w:rFonts w:ascii="Cambria Math" w:hAnsi="Cambria Math"/>
                              </w:rPr>
                              <m:t>O</m:t>
                            </m:r>
                          </m:e>
                          <m:sub>
                            <m:r>
                              <w:rPr>
                                <w:rFonts w:ascii="Cambria Math" w:hAnsi="Cambria Math"/>
                              </w:rPr>
                              <m:t>3</m:t>
                            </m:r>
                          </m:sub>
                        </m:sSub>
                      </m:sub>
                    </m:sSub>
                  </m:num>
                  <m:den>
                    <m:sSub>
                      <m:sSubPr>
                        <m:ctrlPr>
                          <w:rPr>
                            <w:rFonts w:ascii="Cambria Math" w:hAnsi="Cambria Math"/>
                            <w:i/>
                          </w:rPr>
                        </m:ctrlPr>
                      </m:sSubPr>
                      <m:e>
                        <m:r>
                          <w:rPr>
                            <w:rFonts w:ascii="Cambria Math" w:hAnsi="Cambria Math"/>
                          </w:rPr>
                          <m:t>V</m:t>
                        </m:r>
                      </m:e>
                      <m:sub>
                        <m:r>
                          <w:rPr>
                            <w:rFonts w:ascii="Cambria Math" w:hAnsi="Cambria Math"/>
                          </w:rPr>
                          <m:t>TBP</m:t>
                        </m:r>
                      </m:sub>
                    </m:sSub>
                  </m:den>
                </m:f>
              </m:oMath>
            </m:oMathPara>
          </w:p>
        </w:tc>
        <w:tc>
          <w:tcPr>
            <w:tcW w:w="1080" w:type="dxa"/>
            <w:noWrap/>
          </w:tcPr>
          <w:p w14:paraId="3E1FF22E" w14:textId="77777777" w:rsidR="002A2587" w:rsidRDefault="002A2587" w:rsidP="009D1B00">
            <w:r>
              <w:fldChar w:fldCharType="begin"/>
            </w:r>
            <w:r>
              <w:instrText xml:space="preserve"> REF _Ref438011887 \h </w:instrText>
            </w:r>
            <w:r>
              <w:fldChar w:fldCharType="separate"/>
            </w:r>
            <w:ins w:id="88" w:author="Paul M. Mendoza" w:date="2016-02-10T09:38:00Z">
              <w:r w:rsidR="00511362">
                <w:t xml:space="preserve">Equation </w:t>
              </w:r>
              <w:r w:rsidR="00511362">
                <w:rPr>
                  <w:noProof/>
                </w:rPr>
                <w:t>1.4</w:t>
              </w:r>
              <w:r w:rsidR="00511362">
                <w:t>.</w:t>
              </w:r>
              <w:r w:rsidR="00511362">
                <w:rPr>
                  <w:noProof/>
                </w:rPr>
                <w:t>1</w:t>
              </w:r>
            </w:ins>
            <w:del w:id="89" w:author="Paul M. Mendoza" w:date="2016-02-10T09:38:00Z">
              <w:r w:rsidDel="00511362">
                <w:delText xml:space="preserve">Equation </w:delText>
              </w:r>
              <w:r w:rsidDel="00511362">
                <w:rPr>
                  <w:noProof/>
                </w:rPr>
                <w:delText>1.1</w:delText>
              </w:r>
              <w:r w:rsidDel="00511362">
                <w:delText>.</w:delText>
              </w:r>
              <w:r w:rsidDel="00511362">
                <w:rPr>
                  <w:noProof/>
                </w:rPr>
                <w:delText>1</w:delText>
              </w:r>
            </w:del>
            <w:r>
              <w:fldChar w:fldCharType="end"/>
            </w:r>
          </w:p>
        </w:tc>
      </w:tr>
    </w:tbl>
    <w:p w14:paraId="4B3DEF83" w14:textId="77777777" w:rsidR="002A2587" w:rsidRDefault="002A2587" w:rsidP="002A2587">
      <w:pPr>
        <w:ind w:firstLine="360"/>
      </w:pPr>
    </w:p>
    <w:p w14:paraId="221A62F6" w14:textId="77777777" w:rsidR="002A2587" w:rsidRDefault="002A2587" w:rsidP="002A2587">
      <w:pPr>
        <w:ind w:firstLine="360"/>
      </w:pPr>
      <w:r>
        <w:t xml:space="preserve">The distribution ratios for several elements are listed in </w:t>
      </w:r>
      <w:r>
        <w:fldChar w:fldCharType="begin"/>
      </w:r>
      <w:r>
        <w:instrText xml:space="preserve"> REF _Ref438031295 \h </w:instrText>
      </w:r>
      <w:r>
        <w:fldChar w:fldCharType="separate"/>
      </w:r>
      <w:ins w:id="90" w:author="Paul M. Mendoza" w:date="2016-02-10T09:38:00Z">
        <w:r w:rsidR="00511362">
          <w:t xml:space="preserve">Table </w:t>
        </w:r>
        <w:r w:rsidR="00511362">
          <w:rPr>
            <w:noProof/>
          </w:rPr>
          <w:t>1.4</w:t>
        </w:r>
        <w:r w:rsidR="00511362">
          <w:t>.</w:t>
        </w:r>
        <w:r w:rsidR="00511362">
          <w:rPr>
            <w:noProof/>
          </w:rPr>
          <w:t>1</w:t>
        </w:r>
      </w:ins>
      <w:del w:id="91" w:author="Paul M. Mendoza" w:date="2016-02-10T09:38:00Z">
        <w:r w:rsidDel="00511362">
          <w:delText xml:space="preserve">Table </w:delText>
        </w:r>
        <w:r w:rsidDel="00511362">
          <w:rPr>
            <w:noProof/>
          </w:rPr>
          <w:delText>1.1</w:delText>
        </w:r>
        <w:r w:rsidDel="00511362">
          <w:delText>.</w:delText>
        </w:r>
        <w:r w:rsidDel="00511362">
          <w:rPr>
            <w:noProof/>
          </w:rPr>
          <w:delText>1</w:delText>
        </w:r>
      </w:del>
      <w:r>
        <w:fldChar w:fldCharType="end"/>
      </w:r>
      <w:r>
        <w:t>.</w:t>
      </w:r>
    </w:p>
    <w:p w14:paraId="69534032" w14:textId="77777777" w:rsidR="002A2587" w:rsidRDefault="002A2587" w:rsidP="002A2587">
      <w:pPr>
        <w:ind w:firstLine="360"/>
      </w:pPr>
    </w:p>
    <w:p w14:paraId="39D2AD49" w14:textId="77777777" w:rsidR="002A2587" w:rsidRDefault="002A2587" w:rsidP="002A2587">
      <w:pPr>
        <w:ind w:firstLine="360"/>
      </w:pPr>
    </w:p>
    <w:p w14:paraId="624E8B4E" w14:textId="77777777" w:rsidR="002A2587" w:rsidRDefault="002A2587" w:rsidP="002A2587">
      <w:pPr>
        <w:pStyle w:val="Caption"/>
        <w:keepNext/>
      </w:pPr>
      <w:bookmarkStart w:id="92" w:name="_Ref438031295"/>
      <w:bookmarkStart w:id="93" w:name="_Ref438031282"/>
      <w:r>
        <w:t xml:space="preserve">Table </w:t>
      </w:r>
      <w:r w:rsidR="00511362">
        <w:fldChar w:fldCharType="begin"/>
      </w:r>
      <w:r w:rsidR="00511362">
        <w:instrText xml:space="preserve"> STYLEREF 2 \s </w:instrText>
      </w:r>
      <w:r w:rsidR="00511362">
        <w:fldChar w:fldCharType="separate"/>
      </w:r>
      <w:r w:rsidR="00511362">
        <w:rPr>
          <w:noProof/>
        </w:rPr>
        <w:t>1.4</w:t>
      </w:r>
      <w:r w:rsidR="00511362">
        <w:rPr>
          <w:noProof/>
        </w:rPr>
        <w:fldChar w:fldCharType="end"/>
      </w:r>
      <w:r>
        <w:t>.</w:t>
      </w:r>
      <w:r w:rsidR="00511362">
        <w:fldChar w:fldCharType="begin"/>
      </w:r>
      <w:r w:rsidR="00511362">
        <w:instrText xml:space="preserve"> SEQ Table \* ARABIC \s 2 </w:instrText>
      </w:r>
      <w:r w:rsidR="00511362">
        <w:fldChar w:fldCharType="separate"/>
      </w:r>
      <w:r w:rsidR="00511362">
        <w:rPr>
          <w:noProof/>
        </w:rPr>
        <w:t>1</w:t>
      </w:r>
      <w:r w:rsidR="00511362">
        <w:rPr>
          <w:noProof/>
        </w:rPr>
        <w:fldChar w:fldCharType="end"/>
      </w:r>
      <w:bookmarkEnd w:id="92"/>
      <w:r>
        <w:rPr>
          <w:noProof/>
        </w:rPr>
        <w:t xml:space="preserve"> Distribution ratios for the experiment.</w:t>
      </w:r>
      <w:bookmarkEnd w:id="93"/>
    </w:p>
    <w:tbl>
      <w:tblPr>
        <w:tblStyle w:val="TableGridLight"/>
        <w:tblW w:w="3865" w:type="dxa"/>
        <w:tblLook w:val="04A0" w:firstRow="1" w:lastRow="0" w:firstColumn="1" w:lastColumn="0" w:noHBand="0" w:noVBand="1"/>
      </w:tblPr>
      <w:tblGrid>
        <w:gridCol w:w="973"/>
        <w:gridCol w:w="1780"/>
        <w:gridCol w:w="1112"/>
      </w:tblGrid>
      <w:tr w:rsidR="002A2587" w:rsidRPr="00A3513F" w14:paraId="7013A36F" w14:textId="77777777" w:rsidTr="009D1B0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14:paraId="7A431B9B" w14:textId="77777777" w:rsidR="002A2587" w:rsidRPr="00A3513F" w:rsidRDefault="002A2587" w:rsidP="009D1B00">
            <w:pPr>
              <w:spacing w:line="240" w:lineRule="auto"/>
              <w:rPr>
                <w:rFonts w:ascii="Calibri" w:hAnsi="Calibri"/>
                <w:color w:val="000000"/>
                <w:sz w:val="22"/>
                <w:szCs w:val="22"/>
              </w:rPr>
            </w:pPr>
            <w:r w:rsidRPr="00A3513F">
              <w:rPr>
                <w:rFonts w:ascii="Calibri" w:hAnsi="Calibri"/>
                <w:color w:val="000000"/>
                <w:sz w:val="22"/>
                <w:szCs w:val="22"/>
              </w:rPr>
              <w:t>Element</w:t>
            </w:r>
          </w:p>
        </w:tc>
        <w:tc>
          <w:tcPr>
            <w:tcW w:w="1780" w:type="dxa"/>
            <w:hideMark/>
          </w:tcPr>
          <w:p w14:paraId="7B86F534" w14:textId="77777777" w:rsidR="002A2587" w:rsidRPr="00A3513F" w:rsidRDefault="002A2587" w:rsidP="009D1B00">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Distribution Ratio</w:t>
            </w:r>
          </w:p>
        </w:tc>
        <w:tc>
          <w:tcPr>
            <w:tcW w:w="1112" w:type="dxa"/>
            <w:hideMark/>
          </w:tcPr>
          <w:p w14:paraId="0379BB50" w14:textId="77777777" w:rsidR="002A2587" w:rsidRPr="00A3513F" w:rsidRDefault="002A2587" w:rsidP="009D1B00">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w:t>
            </w:r>
          </w:p>
        </w:tc>
      </w:tr>
      <w:tr w:rsidR="002A2587" w:rsidRPr="00A3513F" w14:paraId="6102A77B" w14:textId="77777777" w:rsidTr="009D1B0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14:paraId="3C71BC15" w14:textId="77777777" w:rsidR="002A2587" w:rsidRPr="00A3513F" w:rsidRDefault="002A2587" w:rsidP="009D1B00">
            <w:pPr>
              <w:spacing w:line="240" w:lineRule="auto"/>
              <w:rPr>
                <w:rFonts w:ascii="Calibri" w:hAnsi="Calibri"/>
                <w:color w:val="000000"/>
                <w:sz w:val="22"/>
                <w:szCs w:val="22"/>
              </w:rPr>
            </w:pPr>
            <w:r w:rsidRPr="00A3513F">
              <w:rPr>
                <w:rFonts w:ascii="Calibri" w:hAnsi="Calibri"/>
                <w:color w:val="000000"/>
                <w:sz w:val="22"/>
                <w:szCs w:val="22"/>
              </w:rPr>
              <w:t>Cd</w:t>
            </w:r>
          </w:p>
        </w:tc>
        <w:tc>
          <w:tcPr>
            <w:tcW w:w="1780" w:type="dxa"/>
            <w:hideMark/>
          </w:tcPr>
          <w:p w14:paraId="724934B0" w14:textId="77777777" w:rsidR="002A2587" w:rsidRPr="00A3513F" w:rsidRDefault="002A2587"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0.047728</w:t>
            </w:r>
          </w:p>
        </w:tc>
        <w:tc>
          <w:tcPr>
            <w:tcW w:w="1112" w:type="dxa"/>
            <w:hideMark/>
          </w:tcPr>
          <w:p w14:paraId="7D773394" w14:textId="77777777" w:rsidR="002A2587" w:rsidRPr="00A3513F" w:rsidRDefault="002A2587"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0.08</w:t>
            </w:r>
          </w:p>
        </w:tc>
      </w:tr>
      <w:tr w:rsidR="002A2587" w:rsidRPr="00A3513F" w14:paraId="1F8EB6F4" w14:textId="77777777" w:rsidTr="009D1B00">
        <w:trPr>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14:paraId="3DDFF71F" w14:textId="77777777" w:rsidR="002A2587" w:rsidRPr="00A3513F" w:rsidRDefault="002A2587" w:rsidP="009D1B00">
            <w:pPr>
              <w:spacing w:line="240" w:lineRule="auto"/>
              <w:rPr>
                <w:rFonts w:ascii="Calibri" w:hAnsi="Calibri"/>
                <w:color w:val="000000"/>
                <w:sz w:val="22"/>
                <w:szCs w:val="22"/>
              </w:rPr>
            </w:pPr>
            <w:r w:rsidRPr="00A3513F">
              <w:rPr>
                <w:rFonts w:ascii="Calibri" w:hAnsi="Calibri"/>
                <w:color w:val="000000"/>
                <w:sz w:val="22"/>
                <w:szCs w:val="22"/>
              </w:rPr>
              <w:t>Ce</w:t>
            </w:r>
          </w:p>
        </w:tc>
        <w:tc>
          <w:tcPr>
            <w:tcW w:w="1780" w:type="dxa"/>
            <w:hideMark/>
          </w:tcPr>
          <w:p w14:paraId="54182725" w14:textId="77777777" w:rsidR="002A2587" w:rsidRPr="00A3513F" w:rsidRDefault="002A2587"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0.051329</w:t>
            </w:r>
          </w:p>
        </w:tc>
        <w:tc>
          <w:tcPr>
            <w:tcW w:w="1112" w:type="dxa"/>
            <w:hideMark/>
          </w:tcPr>
          <w:p w14:paraId="3DA289D6" w14:textId="77777777" w:rsidR="002A2587" w:rsidRPr="00A3513F" w:rsidRDefault="002A2587"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0.015</w:t>
            </w:r>
          </w:p>
        </w:tc>
      </w:tr>
      <w:tr w:rsidR="002A2587" w:rsidRPr="00A3513F" w14:paraId="5565EDB5" w14:textId="77777777" w:rsidTr="009D1B0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14:paraId="410D6ACF" w14:textId="77777777" w:rsidR="002A2587" w:rsidRPr="00A3513F" w:rsidRDefault="002A2587" w:rsidP="009D1B00">
            <w:pPr>
              <w:spacing w:line="240" w:lineRule="auto"/>
              <w:rPr>
                <w:rFonts w:ascii="Calibri" w:hAnsi="Calibri"/>
                <w:color w:val="000000"/>
                <w:sz w:val="22"/>
                <w:szCs w:val="22"/>
              </w:rPr>
            </w:pPr>
            <w:proofErr w:type="spellStart"/>
            <w:r w:rsidRPr="00A3513F">
              <w:rPr>
                <w:rFonts w:ascii="Calibri" w:hAnsi="Calibri"/>
                <w:color w:val="000000"/>
                <w:sz w:val="22"/>
                <w:szCs w:val="22"/>
              </w:rPr>
              <w:t>Eu</w:t>
            </w:r>
            <w:proofErr w:type="spellEnd"/>
          </w:p>
        </w:tc>
        <w:tc>
          <w:tcPr>
            <w:tcW w:w="1780" w:type="dxa"/>
            <w:hideMark/>
          </w:tcPr>
          <w:p w14:paraId="3AC75B92" w14:textId="77777777" w:rsidR="002A2587" w:rsidRPr="00A3513F" w:rsidRDefault="002A2587"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0.09172</w:t>
            </w:r>
          </w:p>
        </w:tc>
        <w:tc>
          <w:tcPr>
            <w:tcW w:w="1112" w:type="dxa"/>
            <w:hideMark/>
          </w:tcPr>
          <w:p w14:paraId="0D10B7C0" w14:textId="77777777" w:rsidR="002A2587" w:rsidRPr="00A3513F" w:rsidRDefault="002A2587"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0.026</w:t>
            </w:r>
          </w:p>
        </w:tc>
      </w:tr>
      <w:tr w:rsidR="002A2587" w:rsidRPr="00A3513F" w14:paraId="316AD6F3" w14:textId="77777777" w:rsidTr="009D1B00">
        <w:trPr>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14:paraId="425D11FE" w14:textId="77777777" w:rsidR="002A2587" w:rsidRPr="00A3513F" w:rsidRDefault="002A2587" w:rsidP="009D1B00">
            <w:pPr>
              <w:spacing w:line="240" w:lineRule="auto"/>
              <w:rPr>
                <w:rFonts w:ascii="Calibri" w:hAnsi="Calibri"/>
                <w:color w:val="000000"/>
                <w:sz w:val="22"/>
                <w:szCs w:val="22"/>
              </w:rPr>
            </w:pPr>
            <w:r w:rsidRPr="00A3513F">
              <w:rPr>
                <w:rFonts w:ascii="Calibri" w:hAnsi="Calibri"/>
                <w:color w:val="000000"/>
                <w:sz w:val="22"/>
                <w:szCs w:val="22"/>
              </w:rPr>
              <w:t>Mo</w:t>
            </w:r>
          </w:p>
        </w:tc>
        <w:tc>
          <w:tcPr>
            <w:tcW w:w="1780" w:type="dxa"/>
            <w:hideMark/>
          </w:tcPr>
          <w:p w14:paraId="078823EE" w14:textId="77777777" w:rsidR="002A2587" w:rsidRPr="00A3513F" w:rsidRDefault="002A2587"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0.228117</w:t>
            </w:r>
          </w:p>
        </w:tc>
        <w:tc>
          <w:tcPr>
            <w:tcW w:w="1112" w:type="dxa"/>
            <w:hideMark/>
          </w:tcPr>
          <w:p w14:paraId="0CD70F19" w14:textId="77777777" w:rsidR="002A2587" w:rsidRPr="00A3513F" w:rsidRDefault="002A2587"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0.104</w:t>
            </w:r>
          </w:p>
        </w:tc>
      </w:tr>
      <w:tr w:rsidR="002A2587" w:rsidRPr="00A3513F" w14:paraId="4FD7F43B" w14:textId="77777777" w:rsidTr="009D1B0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14:paraId="6AC4E9D6" w14:textId="77777777" w:rsidR="002A2587" w:rsidRPr="00A3513F" w:rsidRDefault="002A2587" w:rsidP="009D1B00">
            <w:pPr>
              <w:spacing w:line="240" w:lineRule="auto"/>
              <w:rPr>
                <w:rFonts w:ascii="Calibri" w:hAnsi="Calibri"/>
                <w:color w:val="000000"/>
                <w:sz w:val="22"/>
                <w:szCs w:val="22"/>
              </w:rPr>
            </w:pPr>
            <w:proofErr w:type="spellStart"/>
            <w:r w:rsidRPr="00A3513F">
              <w:rPr>
                <w:rFonts w:ascii="Calibri" w:hAnsi="Calibri"/>
                <w:color w:val="000000"/>
                <w:sz w:val="22"/>
                <w:szCs w:val="22"/>
              </w:rPr>
              <w:t>Nd</w:t>
            </w:r>
            <w:proofErr w:type="spellEnd"/>
          </w:p>
        </w:tc>
        <w:tc>
          <w:tcPr>
            <w:tcW w:w="1780" w:type="dxa"/>
            <w:hideMark/>
          </w:tcPr>
          <w:p w14:paraId="1F4BB479" w14:textId="77777777" w:rsidR="002A2587" w:rsidRPr="00A3513F" w:rsidRDefault="002A2587"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0.048476</w:t>
            </w:r>
          </w:p>
        </w:tc>
        <w:tc>
          <w:tcPr>
            <w:tcW w:w="1112" w:type="dxa"/>
            <w:hideMark/>
          </w:tcPr>
          <w:p w14:paraId="36575801" w14:textId="77777777" w:rsidR="002A2587" w:rsidRPr="00A3513F" w:rsidRDefault="002A2587"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0.006</w:t>
            </w:r>
          </w:p>
        </w:tc>
      </w:tr>
      <w:tr w:rsidR="002A2587" w:rsidRPr="00A3513F" w14:paraId="55B64698" w14:textId="77777777" w:rsidTr="009D1B00">
        <w:trPr>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14:paraId="2AC15B6B" w14:textId="77777777" w:rsidR="002A2587" w:rsidRPr="00A3513F" w:rsidRDefault="002A2587" w:rsidP="009D1B00">
            <w:pPr>
              <w:spacing w:line="240" w:lineRule="auto"/>
              <w:rPr>
                <w:rFonts w:ascii="Calibri" w:hAnsi="Calibri"/>
                <w:color w:val="000000"/>
                <w:sz w:val="22"/>
                <w:szCs w:val="22"/>
              </w:rPr>
            </w:pPr>
            <w:proofErr w:type="spellStart"/>
            <w:r w:rsidRPr="00A3513F">
              <w:rPr>
                <w:rFonts w:ascii="Calibri" w:hAnsi="Calibri"/>
                <w:color w:val="000000"/>
                <w:sz w:val="22"/>
                <w:szCs w:val="22"/>
              </w:rPr>
              <w:t>Pd</w:t>
            </w:r>
            <w:proofErr w:type="spellEnd"/>
          </w:p>
        </w:tc>
        <w:tc>
          <w:tcPr>
            <w:tcW w:w="1780" w:type="dxa"/>
            <w:hideMark/>
          </w:tcPr>
          <w:p w14:paraId="56DCE57F" w14:textId="77777777" w:rsidR="002A2587" w:rsidRPr="00A3513F" w:rsidRDefault="002A2587"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0.016026</w:t>
            </w:r>
          </w:p>
        </w:tc>
        <w:tc>
          <w:tcPr>
            <w:tcW w:w="1112" w:type="dxa"/>
            <w:hideMark/>
          </w:tcPr>
          <w:p w14:paraId="735D19DE" w14:textId="77777777" w:rsidR="002A2587" w:rsidRPr="00A3513F" w:rsidRDefault="002A2587"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0.007</w:t>
            </w:r>
          </w:p>
        </w:tc>
      </w:tr>
      <w:tr w:rsidR="002A2587" w:rsidRPr="00A3513F" w14:paraId="6FBACA3F" w14:textId="77777777" w:rsidTr="009D1B0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14:paraId="4CBF1341" w14:textId="77777777" w:rsidR="002A2587" w:rsidRPr="00A3513F" w:rsidRDefault="002A2587" w:rsidP="009D1B00">
            <w:pPr>
              <w:spacing w:line="240" w:lineRule="auto"/>
              <w:rPr>
                <w:rFonts w:ascii="Calibri" w:hAnsi="Calibri"/>
                <w:color w:val="000000"/>
                <w:sz w:val="22"/>
                <w:szCs w:val="22"/>
              </w:rPr>
            </w:pPr>
            <w:r w:rsidRPr="00A3513F">
              <w:rPr>
                <w:rFonts w:ascii="Calibri" w:hAnsi="Calibri"/>
                <w:color w:val="000000"/>
                <w:sz w:val="22"/>
                <w:szCs w:val="22"/>
              </w:rPr>
              <w:t>Pm</w:t>
            </w:r>
          </w:p>
        </w:tc>
        <w:tc>
          <w:tcPr>
            <w:tcW w:w="1780" w:type="dxa"/>
            <w:hideMark/>
          </w:tcPr>
          <w:p w14:paraId="59527CE1" w14:textId="77777777" w:rsidR="002A2587" w:rsidRPr="00A3513F" w:rsidRDefault="002A2587"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0.07055</w:t>
            </w:r>
          </w:p>
        </w:tc>
        <w:tc>
          <w:tcPr>
            <w:tcW w:w="1112" w:type="dxa"/>
            <w:hideMark/>
          </w:tcPr>
          <w:p w14:paraId="4C8D9C87" w14:textId="77777777" w:rsidR="002A2587" w:rsidRPr="00A3513F" w:rsidRDefault="002A2587"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0.007</w:t>
            </w:r>
          </w:p>
        </w:tc>
      </w:tr>
      <w:tr w:rsidR="002A2587" w:rsidRPr="00A3513F" w14:paraId="63792817" w14:textId="77777777" w:rsidTr="009D1B00">
        <w:trPr>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14:paraId="6BEDBF9B" w14:textId="77777777" w:rsidR="002A2587" w:rsidRPr="00A3513F" w:rsidRDefault="002A2587" w:rsidP="009D1B00">
            <w:pPr>
              <w:spacing w:line="240" w:lineRule="auto"/>
              <w:rPr>
                <w:rFonts w:ascii="Calibri" w:hAnsi="Calibri"/>
                <w:color w:val="000000"/>
                <w:sz w:val="22"/>
                <w:szCs w:val="22"/>
              </w:rPr>
            </w:pPr>
            <w:r w:rsidRPr="00A3513F">
              <w:rPr>
                <w:rFonts w:ascii="Calibri" w:hAnsi="Calibri"/>
                <w:color w:val="000000"/>
                <w:sz w:val="22"/>
                <w:szCs w:val="22"/>
              </w:rPr>
              <w:t>Ru</w:t>
            </w:r>
          </w:p>
        </w:tc>
        <w:tc>
          <w:tcPr>
            <w:tcW w:w="1780" w:type="dxa"/>
            <w:hideMark/>
          </w:tcPr>
          <w:p w14:paraId="1ADC8CBB" w14:textId="77777777" w:rsidR="002A2587" w:rsidRPr="00A3513F" w:rsidRDefault="002A2587"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0.014349</w:t>
            </w:r>
          </w:p>
        </w:tc>
        <w:tc>
          <w:tcPr>
            <w:tcW w:w="1112" w:type="dxa"/>
            <w:hideMark/>
          </w:tcPr>
          <w:p w14:paraId="1A0F994F" w14:textId="77777777" w:rsidR="002A2587" w:rsidRPr="00A3513F" w:rsidRDefault="002A2587"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0.001</w:t>
            </w:r>
          </w:p>
        </w:tc>
      </w:tr>
      <w:tr w:rsidR="002A2587" w:rsidRPr="00A3513F" w14:paraId="5AA5FA58" w14:textId="77777777" w:rsidTr="009D1B0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14:paraId="3A03E3A1" w14:textId="77777777" w:rsidR="002A2587" w:rsidRPr="00A3513F" w:rsidRDefault="002A2587" w:rsidP="009D1B00">
            <w:pPr>
              <w:spacing w:line="240" w:lineRule="auto"/>
              <w:rPr>
                <w:rFonts w:ascii="Calibri" w:hAnsi="Calibri"/>
                <w:color w:val="000000"/>
                <w:sz w:val="22"/>
                <w:szCs w:val="22"/>
              </w:rPr>
            </w:pPr>
            <w:r w:rsidRPr="00A3513F">
              <w:rPr>
                <w:rFonts w:ascii="Calibri" w:hAnsi="Calibri"/>
                <w:color w:val="000000"/>
                <w:sz w:val="22"/>
                <w:szCs w:val="22"/>
              </w:rPr>
              <w:t>Sm</w:t>
            </w:r>
          </w:p>
        </w:tc>
        <w:tc>
          <w:tcPr>
            <w:tcW w:w="1780" w:type="dxa"/>
            <w:hideMark/>
          </w:tcPr>
          <w:p w14:paraId="42407932" w14:textId="77777777" w:rsidR="002A2587" w:rsidRPr="00A3513F" w:rsidRDefault="002A2587"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0.076159</w:t>
            </w:r>
          </w:p>
        </w:tc>
        <w:tc>
          <w:tcPr>
            <w:tcW w:w="1112" w:type="dxa"/>
            <w:hideMark/>
          </w:tcPr>
          <w:p w14:paraId="3E76479C" w14:textId="77777777" w:rsidR="002A2587" w:rsidRPr="00A3513F" w:rsidRDefault="002A2587"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0.003</w:t>
            </w:r>
          </w:p>
        </w:tc>
      </w:tr>
      <w:tr w:rsidR="002A2587" w:rsidRPr="00A3513F" w14:paraId="4C5929AB" w14:textId="77777777" w:rsidTr="009D1B00">
        <w:trPr>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14:paraId="2C81F788" w14:textId="77777777" w:rsidR="002A2587" w:rsidRPr="00A3513F" w:rsidRDefault="002A2587" w:rsidP="009D1B00">
            <w:pPr>
              <w:spacing w:line="240" w:lineRule="auto"/>
              <w:rPr>
                <w:rFonts w:ascii="Calibri" w:hAnsi="Calibri"/>
                <w:color w:val="000000"/>
                <w:sz w:val="22"/>
                <w:szCs w:val="22"/>
              </w:rPr>
            </w:pPr>
            <w:r w:rsidRPr="00A3513F">
              <w:rPr>
                <w:rFonts w:ascii="Calibri" w:hAnsi="Calibri"/>
                <w:color w:val="000000"/>
                <w:sz w:val="22"/>
                <w:szCs w:val="22"/>
              </w:rPr>
              <w:t>Sn</w:t>
            </w:r>
          </w:p>
        </w:tc>
        <w:tc>
          <w:tcPr>
            <w:tcW w:w="1780" w:type="dxa"/>
            <w:hideMark/>
          </w:tcPr>
          <w:p w14:paraId="1101F606" w14:textId="77777777" w:rsidR="002A2587" w:rsidRPr="00A3513F" w:rsidRDefault="002A2587"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0.013914</w:t>
            </w:r>
          </w:p>
        </w:tc>
        <w:tc>
          <w:tcPr>
            <w:tcW w:w="1112" w:type="dxa"/>
            <w:hideMark/>
          </w:tcPr>
          <w:p w14:paraId="134800F3" w14:textId="77777777" w:rsidR="002A2587" w:rsidRPr="00A3513F" w:rsidRDefault="002A2587"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3.19</w:t>
            </w:r>
          </w:p>
        </w:tc>
      </w:tr>
      <w:tr w:rsidR="002A2587" w:rsidRPr="00A3513F" w14:paraId="1E9403F0" w14:textId="77777777" w:rsidTr="009D1B0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14:paraId="13A0523A" w14:textId="77777777" w:rsidR="002A2587" w:rsidRPr="00A3513F" w:rsidRDefault="002A2587" w:rsidP="009D1B00">
            <w:pPr>
              <w:spacing w:line="240" w:lineRule="auto"/>
              <w:rPr>
                <w:rFonts w:ascii="Calibri" w:hAnsi="Calibri"/>
                <w:color w:val="000000"/>
                <w:sz w:val="22"/>
                <w:szCs w:val="22"/>
              </w:rPr>
            </w:pPr>
            <w:proofErr w:type="spellStart"/>
            <w:r w:rsidRPr="00A3513F">
              <w:rPr>
                <w:rFonts w:ascii="Calibri" w:hAnsi="Calibri"/>
                <w:color w:val="000000"/>
                <w:sz w:val="22"/>
                <w:szCs w:val="22"/>
              </w:rPr>
              <w:t>Sr</w:t>
            </w:r>
            <w:proofErr w:type="spellEnd"/>
          </w:p>
        </w:tc>
        <w:tc>
          <w:tcPr>
            <w:tcW w:w="1780" w:type="dxa"/>
            <w:hideMark/>
          </w:tcPr>
          <w:p w14:paraId="087F2B07" w14:textId="77777777" w:rsidR="002A2587" w:rsidRPr="00A3513F" w:rsidRDefault="002A2587"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0.002942</w:t>
            </w:r>
          </w:p>
        </w:tc>
        <w:tc>
          <w:tcPr>
            <w:tcW w:w="1112" w:type="dxa"/>
            <w:hideMark/>
          </w:tcPr>
          <w:p w14:paraId="11A2689D" w14:textId="77777777" w:rsidR="002A2587" w:rsidRPr="00A3513F" w:rsidRDefault="002A2587"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4E-04</w:t>
            </w:r>
          </w:p>
        </w:tc>
      </w:tr>
      <w:tr w:rsidR="002A2587" w:rsidRPr="00A3513F" w14:paraId="7BFD0CA8" w14:textId="77777777" w:rsidTr="009D1B00">
        <w:trPr>
          <w:trHeight w:val="300"/>
        </w:trPr>
        <w:tc>
          <w:tcPr>
            <w:cnfStyle w:val="001000000000" w:firstRow="0" w:lastRow="0" w:firstColumn="1" w:lastColumn="0" w:oddVBand="0" w:evenVBand="0" w:oddHBand="0" w:evenHBand="0" w:firstRowFirstColumn="0" w:firstRowLastColumn="0" w:lastRowFirstColumn="0" w:lastRowLastColumn="0"/>
            <w:tcW w:w="973" w:type="dxa"/>
            <w:hideMark/>
          </w:tcPr>
          <w:p w14:paraId="2F67CACE" w14:textId="77777777" w:rsidR="002A2587" w:rsidRPr="00A3513F" w:rsidRDefault="002A2587" w:rsidP="009D1B00">
            <w:pPr>
              <w:spacing w:line="240" w:lineRule="auto"/>
              <w:rPr>
                <w:rFonts w:ascii="Calibri" w:hAnsi="Calibri"/>
                <w:color w:val="000000"/>
                <w:sz w:val="22"/>
                <w:szCs w:val="22"/>
              </w:rPr>
            </w:pPr>
            <w:r w:rsidRPr="00A3513F">
              <w:rPr>
                <w:rFonts w:ascii="Calibri" w:hAnsi="Calibri"/>
                <w:color w:val="000000"/>
                <w:sz w:val="22"/>
                <w:szCs w:val="22"/>
              </w:rPr>
              <w:t>Cs</w:t>
            </w:r>
          </w:p>
        </w:tc>
        <w:tc>
          <w:tcPr>
            <w:tcW w:w="1780" w:type="dxa"/>
            <w:hideMark/>
          </w:tcPr>
          <w:p w14:paraId="3BDC18A7" w14:textId="77777777" w:rsidR="002A2587" w:rsidRPr="00A3513F" w:rsidRDefault="002A2587"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0.004716</w:t>
            </w:r>
          </w:p>
        </w:tc>
        <w:tc>
          <w:tcPr>
            <w:tcW w:w="1112" w:type="dxa"/>
            <w:hideMark/>
          </w:tcPr>
          <w:p w14:paraId="05AA9404" w14:textId="77777777" w:rsidR="002A2587" w:rsidRPr="00A3513F" w:rsidRDefault="002A2587"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3513F">
              <w:rPr>
                <w:rFonts w:ascii="Calibri" w:hAnsi="Calibri"/>
                <w:color w:val="000000"/>
                <w:sz w:val="22"/>
                <w:szCs w:val="22"/>
              </w:rPr>
              <w:t>0.001</w:t>
            </w:r>
          </w:p>
        </w:tc>
      </w:tr>
      <w:tr w:rsidR="002A2587" w:rsidRPr="00A3513F" w14:paraId="04F558DD" w14:textId="77777777" w:rsidTr="009D1B0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3" w:type="dxa"/>
          </w:tcPr>
          <w:p w14:paraId="35DB7381" w14:textId="77777777" w:rsidR="002A2587" w:rsidRPr="00A3513F" w:rsidRDefault="002A2587" w:rsidP="009D1B00">
            <w:pPr>
              <w:spacing w:line="240" w:lineRule="auto"/>
              <w:rPr>
                <w:rFonts w:ascii="Calibri" w:hAnsi="Calibri"/>
                <w:color w:val="000000"/>
                <w:sz w:val="22"/>
                <w:szCs w:val="22"/>
              </w:rPr>
            </w:pPr>
            <w:r>
              <w:rPr>
                <w:rFonts w:ascii="Calibri" w:hAnsi="Calibri"/>
                <w:color w:val="000000"/>
                <w:sz w:val="22"/>
                <w:szCs w:val="22"/>
              </w:rPr>
              <w:t>Pu</w:t>
            </w:r>
          </w:p>
        </w:tc>
        <w:tc>
          <w:tcPr>
            <w:tcW w:w="1780" w:type="dxa"/>
          </w:tcPr>
          <w:p w14:paraId="3EEAFA0C" w14:textId="77777777" w:rsidR="002A2587" w:rsidRPr="00A3513F" w:rsidRDefault="002A2587"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16.2</w:t>
            </w:r>
          </w:p>
        </w:tc>
        <w:tc>
          <w:tcPr>
            <w:tcW w:w="1112" w:type="dxa"/>
          </w:tcPr>
          <w:p w14:paraId="5787848F" w14:textId="77777777" w:rsidR="002A2587" w:rsidRPr="00A3513F" w:rsidRDefault="002A2587"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2.3</w:t>
            </w:r>
          </w:p>
        </w:tc>
      </w:tr>
      <w:tr w:rsidR="002A2587" w:rsidRPr="00A3513F" w14:paraId="319ECFC9" w14:textId="77777777" w:rsidTr="009D1B00">
        <w:trPr>
          <w:trHeight w:val="300"/>
        </w:trPr>
        <w:tc>
          <w:tcPr>
            <w:cnfStyle w:val="001000000000" w:firstRow="0" w:lastRow="0" w:firstColumn="1" w:lastColumn="0" w:oddVBand="0" w:evenVBand="0" w:oddHBand="0" w:evenHBand="0" w:firstRowFirstColumn="0" w:firstRowLastColumn="0" w:lastRowFirstColumn="0" w:lastRowLastColumn="0"/>
            <w:tcW w:w="973" w:type="dxa"/>
          </w:tcPr>
          <w:p w14:paraId="535ED3E0" w14:textId="77777777" w:rsidR="002A2587" w:rsidRDefault="002A2587" w:rsidP="009D1B00">
            <w:pPr>
              <w:spacing w:line="240" w:lineRule="auto"/>
              <w:rPr>
                <w:rFonts w:ascii="Calibri" w:hAnsi="Calibri"/>
                <w:color w:val="000000"/>
                <w:sz w:val="22"/>
                <w:szCs w:val="22"/>
              </w:rPr>
            </w:pPr>
            <w:r>
              <w:rPr>
                <w:rFonts w:ascii="Calibri" w:hAnsi="Calibri"/>
                <w:color w:val="000000"/>
                <w:sz w:val="22"/>
                <w:szCs w:val="22"/>
              </w:rPr>
              <w:t>U</w:t>
            </w:r>
          </w:p>
        </w:tc>
        <w:tc>
          <w:tcPr>
            <w:tcW w:w="1780" w:type="dxa"/>
          </w:tcPr>
          <w:p w14:paraId="77F31E0D" w14:textId="77777777" w:rsidR="002A2587" w:rsidRDefault="002A2587"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37.2</w:t>
            </w:r>
          </w:p>
        </w:tc>
        <w:tc>
          <w:tcPr>
            <w:tcW w:w="1112" w:type="dxa"/>
          </w:tcPr>
          <w:p w14:paraId="44D4C538" w14:textId="77777777" w:rsidR="002A2587" w:rsidRDefault="002A2587"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5.3</w:t>
            </w:r>
          </w:p>
        </w:tc>
      </w:tr>
    </w:tbl>
    <w:p w14:paraId="34960EB6" w14:textId="77777777" w:rsidR="002A2587" w:rsidRDefault="002A2587" w:rsidP="002A2587">
      <w:pPr>
        <w:ind w:firstLine="360"/>
      </w:pPr>
    </w:p>
    <w:p w14:paraId="7BBF3AE6" w14:textId="77777777" w:rsidR="002A2587" w:rsidRDefault="002A2587" w:rsidP="002A2587">
      <w:pPr>
        <w:ind w:firstLine="360"/>
      </w:pPr>
      <w:r>
        <w:t xml:space="preserve">Sample calculation for Ce140. </w:t>
      </w:r>
    </w:p>
    <w:p w14:paraId="72438123" w14:textId="77777777" w:rsidR="002A2587" w:rsidRDefault="002A2587" w:rsidP="002A2587">
      <w:pPr>
        <w:ind w:firstLine="360"/>
      </w:pPr>
      <w:r>
        <w:t xml:space="preserve">Using f value for 0.04617 (percent in HNO3 – from DR). </w:t>
      </w:r>
    </w:p>
    <w:p w14:paraId="22BE1806" w14:textId="77777777" w:rsidR="002A2587" w:rsidRDefault="002A2587" w:rsidP="002A2587">
      <w:pPr>
        <w:ind w:firstLine="360"/>
      </w:pPr>
      <w:r>
        <w:t>Can estimate the percent of original Ce140 in HNO3 after four contacts at. 0.5601</w:t>
      </w:r>
    </w:p>
    <w:p w14:paraId="71AC5ED7" w14:textId="77777777" w:rsidR="002A2587" w:rsidRDefault="002A2587" w:rsidP="002A2587">
      <w:pPr>
        <w:ind w:firstLine="360"/>
      </w:pPr>
      <w:r>
        <w:t xml:space="preserve">The measured value was 0.5861744. </w:t>
      </w:r>
    </w:p>
    <w:p w14:paraId="7CBF54F0" w14:textId="77777777" w:rsidR="002A2587" w:rsidRDefault="002A2587" w:rsidP="002A2587">
      <w:pPr>
        <w:ind w:firstLine="360"/>
      </w:pPr>
    </w:p>
    <w:p w14:paraId="532A7EB0" w14:textId="77777777" w:rsidR="002A2587" w:rsidRDefault="002A2587" w:rsidP="002A2587">
      <w:pPr>
        <w:ind w:firstLine="360"/>
      </w:pPr>
      <w:r>
        <w:t xml:space="preserve">Another sample calculation to estimate the decontamination factor at a single contact and four contacts (shown for two contacts in the last section). </w:t>
      </w:r>
    </w:p>
    <w:p w14:paraId="204AF763" w14:textId="77777777" w:rsidR="002A2587" w:rsidRPr="002A2587" w:rsidRDefault="002A2587" w:rsidP="002A2587"/>
    <w:p w14:paraId="77015572" w14:textId="77777777" w:rsidR="002861BF" w:rsidRDefault="00E414A5" w:rsidP="00E414A5">
      <w:pPr>
        <w:pStyle w:val="Heading3"/>
      </w:pPr>
      <w:r>
        <w:t>Decontamination Factors Results</w:t>
      </w:r>
    </w:p>
    <w:p w14:paraId="0937F75F" w14:textId="77777777" w:rsidR="00E414A5" w:rsidRDefault="00E414A5" w:rsidP="00E414A5"/>
    <w:p w14:paraId="43199BDA" w14:textId="77777777" w:rsidR="00E414A5" w:rsidRDefault="00E414A5" w:rsidP="00E414A5">
      <w:pPr>
        <w:ind w:firstLine="720"/>
      </w:pPr>
      <w:r>
        <w:t xml:space="preserve">Share the results for a single contact, then for multiple. Do this for both the uranium, plutonium and the FP. </w:t>
      </w:r>
    </w:p>
    <w:p w14:paraId="487CD7B5" w14:textId="77777777" w:rsidR="00E414A5" w:rsidRDefault="00E414A5" w:rsidP="00E414A5">
      <w:pPr>
        <w:ind w:firstLine="720"/>
      </w:pPr>
      <w:r>
        <w:t xml:space="preserve">We calculated the DF from one contact and 4 contacts. They both yield similar distribution ratios. </w:t>
      </w:r>
    </w:p>
    <w:p w14:paraId="786C089A" w14:textId="77777777" w:rsidR="00E414A5" w:rsidRDefault="00E414A5" w:rsidP="00E414A5">
      <w:pPr>
        <w:ind w:firstLine="720"/>
      </w:pPr>
      <w:r>
        <w:t>This is helpful as a proof of concept.</w:t>
      </w:r>
    </w:p>
    <w:p w14:paraId="6392F195" w14:textId="77777777" w:rsidR="00E414A5" w:rsidRDefault="00E414A5" w:rsidP="00E414A5">
      <w:pPr>
        <w:ind w:firstLine="720"/>
      </w:pPr>
      <w:r>
        <w:t>Decontamination factors listed below.</w:t>
      </w:r>
    </w:p>
    <w:p w14:paraId="174AC1DD" w14:textId="77777777" w:rsidR="0028761B" w:rsidRDefault="0028761B" w:rsidP="00E414A5">
      <w:pPr>
        <w:ind w:firstLine="720"/>
      </w:pPr>
    </w:p>
    <w:p w14:paraId="29FC01DF" w14:textId="77777777" w:rsidR="0028761B" w:rsidRPr="0028761B" w:rsidRDefault="0028761B" w:rsidP="00E414A5">
      <w:pPr>
        <w:ind w:firstLine="720"/>
        <w:rPr>
          <w:color w:val="FF0000"/>
        </w:rPr>
      </w:pPr>
      <w:r>
        <w:rPr>
          <w:color w:val="FF0000"/>
        </w:rPr>
        <w:t>Check sig figs. What are the columns, give the columns a proper name</w:t>
      </w:r>
    </w:p>
    <w:tbl>
      <w:tblPr>
        <w:tblStyle w:val="TableGridLight"/>
        <w:tblW w:w="9260" w:type="dxa"/>
        <w:tblLook w:val="04A0" w:firstRow="1" w:lastRow="0" w:firstColumn="1" w:lastColumn="0" w:noHBand="0" w:noVBand="1"/>
      </w:tblPr>
      <w:tblGrid>
        <w:gridCol w:w="967"/>
        <w:gridCol w:w="1765"/>
        <w:gridCol w:w="713"/>
        <w:gridCol w:w="1131"/>
        <w:gridCol w:w="1587"/>
        <w:gridCol w:w="713"/>
        <w:gridCol w:w="1052"/>
        <w:gridCol w:w="1422"/>
      </w:tblGrid>
      <w:tr w:rsidR="00E414A5" w:rsidRPr="00A20F92" w14:paraId="3B776D82" w14:textId="77777777" w:rsidTr="009D1B00">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0" w:type="dxa"/>
            <w:hideMark/>
          </w:tcPr>
          <w:p w14:paraId="43E07F89" w14:textId="77777777" w:rsidR="00E414A5" w:rsidRPr="00A20F92" w:rsidRDefault="00E414A5" w:rsidP="009D1B00">
            <w:pPr>
              <w:spacing w:line="240" w:lineRule="auto"/>
              <w:rPr>
                <w:rFonts w:ascii="Calibri" w:hAnsi="Calibri"/>
                <w:color w:val="000000"/>
                <w:sz w:val="22"/>
                <w:szCs w:val="22"/>
              </w:rPr>
            </w:pPr>
            <w:r w:rsidRPr="00A20F92">
              <w:rPr>
                <w:rFonts w:ascii="Calibri" w:hAnsi="Calibri"/>
                <w:color w:val="000000"/>
                <w:sz w:val="22"/>
                <w:szCs w:val="22"/>
              </w:rPr>
              <w:t>Element</w:t>
            </w:r>
          </w:p>
        </w:tc>
        <w:tc>
          <w:tcPr>
            <w:tcW w:w="1780" w:type="dxa"/>
            <w:hideMark/>
          </w:tcPr>
          <w:p w14:paraId="1689751A" w14:textId="77777777" w:rsidR="00E414A5" w:rsidRPr="00A20F92" w:rsidRDefault="00E414A5" w:rsidP="009D1B00">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 Contact TBP/ 1 Contact Fe</w:t>
            </w:r>
          </w:p>
        </w:tc>
        <w:tc>
          <w:tcPr>
            <w:tcW w:w="680" w:type="dxa"/>
            <w:hideMark/>
          </w:tcPr>
          <w:p w14:paraId="325E211E" w14:textId="77777777" w:rsidR="00E414A5" w:rsidRPr="00A20F92" w:rsidRDefault="00E414A5" w:rsidP="009D1B00">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w:t>
            </w:r>
          </w:p>
        </w:tc>
        <w:tc>
          <w:tcPr>
            <w:tcW w:w="1140" w:type="dxa"/>
            <w:hideMark/>
          </w:tcPr>
          <w:p w14:paraId="602937FD" w14:textId="77777777" w:rsidR="00E414A5" w:rsidRPr="00A20F92" w:rsidRDefault="00E414A5" w:rsidP="009D1B00">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w:t>
            </w:r>
          </w:p>
        </w:tc>
        <w:tc>
          <w:tcPr>
            <w:tcW w:w="1600" w:type="dxa"/>
            <w:hideMark/>
          </w:tcPr>
          <w:p w14:paraId="2855D8AD" w14:textId="77777777" w:rsidR="00E414A5" w:rsidRPr="00A20F92" w:rsidRDefault="00E414A5" w:rsidP="009D1B00">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4 Contact TBP/ 3 Contact Fe</w:t>
            </w:r>
          </w:p>
        </w:tc>
        <w:tc>
          <w:tcPr>
            <w:tcW w:w="640" w:type="dxa"/>
            <w:hideMark/>
          </w:tcPr>
          <w:p w14:paraId="006630AE" w14:textId="77777777" w:rsidR="00E414A5" w:rsidRPr="00A20F92" w:rsidRDefault="00E414A5" w:rsidP="009D1B00">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w:t>
            </w:r>
          </w:p>
        </w:tc>
        <w:tc>
          <w:tcPr>
            <w:tcW w:w="1060" w:type="dxa"/>
            <w:hideMark/>
          </w:tcPr>
          <w:p w14:paraId="6B662FCA" w14:textId="77777777" w:rsidR="00E414A5" w:rsidRPr="00A20F92" w:rsidRDefault="00E414A5" w:rsidP="009D1B00">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w:t>
            </w:r>
          </w:p>
        </w:tc>
        <w:tc>
          <w:tcPr>
            <w:tcW w:w="1400" w:type="dxa"/>
            <w:hideMark/>
          </w:tcPr>
          <w:p w14:paraId="4A445B82" w14:textId="77777777" w:rsidR="00E414A5" w:rsidRPr="00A20F92" w:rsidRDefault="00E414A5" w:rsidP="009D1B00">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Gamma Spectroscopy</w:t>
            </w:r>
          </w:p>
        </w:tc>
      </w:tr>
      <w:tr w:rsidR="00E414A5" w:rsidRPr="00A20F92" w14:paraId="153F59D5" w14:textId="77777777" w:rsidTr="009D1B0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14:paraId="6FB0E18D" w14:textId="77777777" w:rsidR="00E414A5" w:rsidRPr="00A20F92" w:rsidRDefault="00E414A5" w:rsidP="009D1B00">
            <w:pPr>
              <w:spacing w:line="240" w:lineRule="auto"/>
              <w:rPr>
                <w:rFonts w:ascii="Calibri" w:hAnsi="Calibri"/>
                <w:color w:val="000000"/>
                <w:sz w:val="22"/>
                <w:szCs w:val="22"/>
              </w:rPr>
            </w:pPr>
            <w:r w:rsidRPr="00A20F92">
              <w:rPr>
                <w:rFonts w:ascii="Calibri" w:hAnsi="Calibri"/>
                <w:color w:val="000000"/>
                <w:sz w:val="22"/>
                <w:szCs w:val="22"/>
              </w:rPr>
              <w:t>Mo</w:t>
            </w:r>
          </w:p>
        </w:tc>
        <w:tc>
          <w:tcPr>
            <w:tcW w:w="1780" w:type="dxa"/>
            <w:hideMark/>
          </w:tcPr>
          <w:p w14:paraId="6FC9C971"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4.42</w:t>
            </w:r>
          </w:p>
        </w:tc>
        <w:tc>
          <w:tcPr>
            <w:tcW w:w="680" w:type="dxa"/>
            <w:hideMark/>
          </w:tcPr>
          <w:p w14:paraId="2B41F18F"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0.09</w:t>
            </w:r>
          </w:p>
        </w:tc>
        <w:tc>
          <w:tcPr>
            <w:tcW w:w="1140" w:type="dxa"/>
            <w:hideMark/>
          </w:tcPr>
          <w:p w14:paraId="1BDCB805"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2.04%</w:t>
            </w:r>
          </w:p>
        </w:tc>
        <w:tc>
          <w:tcPr>
            <w:tcW w:w="1600" w:type="dxa"/>
            <w:hideMark/>
          </w:tcPr>
          <w:p w14:paraId="7D8C4CB6"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1.03</w:t>
            </w:r>
          </w:p>
        </w:tc>
        <w:tc>
          <w:tcPr>
            <w:tcW w:w="640" w:type="dxa"/>
            <w:hideMark/>
          </w:tcPr>
          <w:p w14:paraId="0A67EB77"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0.031</w:t>
            </w:r>
          </w:p>
        </w:tc>
        <w:tc>
          <w:tcPr>
            <w:tcW w:w="1060" w:type="dxa"/>
            <w:hideMark/>
          </w:tcPr>
          <w:p w14:paraId="4FC0E5C2"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3.02%</w:t>
            </w:r>
          </w:p>
        </w:tc>
        <w:tc>
          <w:tcPr>
            <w:tcW w:w="1400" w:type="dxa"/>
            <w:hideMark/>
          </w:tcPr>
          <w:p w14:paraId="363B1FCA"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E414A5" w:rsidRPr="00A20F92" w14:paraId="1B0D84A2" w14:textId="77777777" w:rsidTr="009D1B00">
        <w:trPr>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14:paraId="3A6604DD" w14:textId="77777777" w:rsidR="00E414A5" w:rsidRPr="00A20F92" w:rsidRDefault="00E414A5" w:rsidP="009D1B00">
            <w:pPr>
              <w:spacing w:line="240" w:lineRule="auto"/>
              <w:rPr>
                <w:rFonts w:ascii="Calibri" w:hAnsi="Calibri"/>
                <w:color w:val="000000"/>
                <w:sz w:val="22"/>
                <w:szCs w:val="22"/>
              </w:rPr>
            </w:pPr>
            <w:r w:rsidRPr="00A20F92">
              <w:rPr>
                <w:rFonts w:ascii="Calibri" w:hAnsi="Calibri"/>
                <w:color w:val="000000"/>
                <w:sz w:val="22"/>
                <w:szCs w:val="22"/>
              </w:rPr>
              <w:t>Ru</w:t>
            </w:r>
          </w:p>
        </w:tc>
        <w:tc>
          <w:tcPr>
            <w:tcW w:w="1780" w:type="dxa"/>
            <w:hideMark/>
          </w:tcPr>
          <w:p w14:paraId="76D56CDF"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49</w:t>
            </w:r>
          </w:p>
        </w:tc>
        <w:tc>
          <w:tcPr>
            <w:tcW w:w="680" w:type="dxa"/>
            <w:hideMark/>
          </w:tcPr>
          <w:p w14:paraId="74BE9800"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1.9</w:t>
            </w:r>
          </w:p>
        </w:tc>
        <w:tc>
          <w:tcPr>
            <w:tcW w:w="1140" w:type="dxa"/>
            <w:hideMark/>
          </w:tcPr>
          <w:p w14:paraId="4EDA34E8"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3.93%</w:t>
            </w:r>
          </w:p>
        </w:tc>
        <w:tc>
          <w:tcPr>
            <w:tcW w:w="1600" w:type="dxa"/>
            <w:hideMark/>
          </w:tcPr>
          <w:p w14:paraId="242C7A54"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2.84</w:t>
            </w:r>
          </w:p>
        </w:tc>
        <w:tc>
          <w:tcPr>
            <w:tcW w:w="640" w:type="dxa"/>
            <w:hideMark/>
          </w:tcPr>
          <w:p w14:paraId="595DBE62"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0.111</w:t>
            </w:r>
          </w:p>
        </w:tc>
        <w:tc>
          <w:tcPr>
            <w:tcW w:w="1060" w:type="dxa"/>
            <w:hideMark/>
          </w:tcPr>
          <w:p w14:paraId="7C5D9595"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3.91%</w:t>
            </w:r>
          </w:p>
        </w:tc>
        <w:tc>
          <w:tcPr>
            <w:tcW w:w="1400" w:type="dxa"/>
            <w:hideMark/>
          </w:tcPr>
          <w:p w14:paraId="2D40691F"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E414A5" w:rsidRPr="00A20F92" w14:paraId="0E510DBA" w14:textId="77777777" w:rsidTr="009D1B0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14:paraId="70A6016E" w14:textId="77777777" w:rsidR="00E414A5" w:rsidRPr="00A20F92" w:rsidRDefault="00E414A5" w:rsidP="009D1B00">
            <w:pPr>
              <w:spacing w:line="240" w:lineRule="auto"/>
              <w:rPr>
                <w:rFonts w:ascii="Calibri" w:hAnsi="Calibri"/>
                <w:color w:val="000000"/>
                <w:sz w:val="22"/>
                <w:szCs w:val="22"/>
              </w:rPr>
            </w:pPr>
            <w:r w:rsidRPr="00A20F92">
              <w:rPr>
                <w:rFonts w:ascii="Calibri" w:hAnsi="Calibri"/>
                <w:color w:val="000000"/>
                <w:sz w:val="22"/>
                <w:szCs w:val="22"/>
              </w:rPr>
              <w:t>Ce</w:t>
            </w:r>
          </w:p>
        </w:tc>
        <w:tc>
          <w:tcPr>
            <w:tcW w:w="1780" w:type="dxa"/>
            <w:hideMark/>
          </w:tcPr>
          <w:p w14:paraId="2B91DD36"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15.1</w:t>
            </w:r>
          </w:p>
        </w:tc>
        <w:tc>
          <w:tcPr>
            <w:tcW w:w="680" w:type="dxa"/>
            <w:hideMark/>
          </w:tcPr>
          <w:p w14:paraId="15E02B06"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0.45</w:t>
            </w:r>
          </w:p>
        </w:tc>
        <w:tc>
          <w:tcPr>
            <w:tcW w:w="1140" w:type="dxa"/>
            <w:hideMark/>
          </w:tcPr>
          <w:p w14:paraId="53DF46D1"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2.98%</w:t>
            </w:r>
          </w:p>
        </w:tc>
        <w:tc>
          <w:tcPr>
            <w:tcW w:w="1600" w:type="dxa"/>
            <w:hideMark/>
          </w:tcPr>
          <w:p w14:paraId="37AC9E43"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2.98</w:t>
            </w:r>
          </w:p>
        </w:tc>
        <w:tc>
          <w:tcPr>
            <w:tcW w:w="640" w:type="dxa"/>
            <w:hideMark/>
          </w:tcPr>
          <w:p w14:paraId="74403E1D"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0.263</w:t>
            </w:r>
          </w:p>
        </w:tc>
        <w:tc>
          <w:tcPr>
            <w:tcW w:w="1060" w:type="dxa"/>
            <w:hideMark/>
          </w:tcPr>
          <w:p w14:paraId="5F9BCD34"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8.84%</w:t>
            </w:r>
          </w:p>
        </w:tc>
        <w:tc>
          <w:tcPr>
            <w:tcW w:w="1400" w:type="dxa"/>
            <w:hideMark/>
          </w:tcPr>
          <w:p w14:paraId="771C28AB"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E414A5" w:rsidRPr="00A20F92" w14:paraId="16B7A062" w14:textId="77777777" w:rsidTr="009D1B00">
        <w:trPr>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14:paraId="568857BC" w14:textId="77777777" w:rsidR="00E414A5" w:rsidRPr="00A20F92" w:rsidRDefault="00E414A5" w:rsidP="009D1B00">
            <w:pPr>
              <w:spacing w:line="240" w:lineRule="auto"/>
              <w:rPr>
                <w:rFonts w:ascii="Calibri" w:hAnsi="Calibri"/>
                <w:color w:val="000000"/>
                <w:sz w:val="22"/>
                <w:szCs w:val="22"/>
              </w:rPr>
            </w:pPr>
            <w:r w:rsidRPr="00A20F92">
              <w:rPr>
                <w:rFonts w:ascii="Calibri" w:hAnsi="Calibri"/>
                <w:color w:val="000000"/>
                <w:sz w:val="22"/>
                <w:szCs w:val="22"/>
              </w:rPr>
              <w:t>Sm</w:t>
            </w:r>
          </w:p>
        </w:tc>
        <w:tc>
          <w:tcPr>
            <w:tcW w:w="1780" w:type="dxa"/>
            <w:hideMark/>
          </w:tcPr>
          <w:p w14:paraId="479AA5DB"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9.94</w:t>
            </w:r>
          </w:p>
        </w:tc>
        <w:tc>
          <w:tcPr>
            <w:tcW w:w="680" w:type="dxa"/>
            <w:hideMark/>
          </w:tcPr>
          <w:p w14:paraId="12D9A53E"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0.25</w:t>
            </w:r>
          </w:p>
        </w:tc>
        <w:tc>
          <w:tcPr>
            <w:tcW w:w="1140" w:type="dxa"/>
            <w:hideMark/>
          </w:tcPr>
          <w:p w14:paraId="42A4F777"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2.48%</w:t>
            </w:r>
          </w:p>
        </w:tc>
        <w:tc>
          <w:tcPr>
            <w:tcW w:w="1600" w:type="dxa"/>
            <w:hideMark/>
          </w:tcPr>
          <w:p w14:paraId="4DB6760F"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2.5</w:t>
            </w:r>
          </w:p>
        </w:tc>
        <w:tc>
          <w:tcPr>
            <w:tcW w:w="640" w:type="dxa"/>
            <w:hideMark/>
          </w:tcPr>
          <w:p w14:paraId="6BDBF184"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0.19</w:t>
            </w:r>
          </w:p>
        </w:tc>
        <w:tc>
          <w:tcPr>
            <w:tcW w:w="1060" w:type="dxa"/>
            <w:hideMark/>
          </w:tcPr>
          <w:p w14:paraId="6FCD4D83"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7.73%</w:t>
            </w:r>
          </w:p>
        </w:tc>
        <w:tc>
          <w:tcPr>
            <w:tcW w:w="1400" w:type="dxa"/>
            <w:hideMark/>
          </w:tcPr>
          <w:p w14:paraId="32237E78"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E414A5" w:rsidRPr="00A20F92" w14:paraId="00BEF042" w14:textId="77777777" w:rsidTr="009D1B0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14:paraId="1D907A77" w14:textId="77777777" w:rsidR="00E414A5" w:rsidRPr="00A20F92" w:rsidRDefault="00E414A5" w:rsidP="009D1B00">
            <w:pPr>
              <w:spacing w:line="240" w:lineRule="auto"/>
              <w:rPr>
                <w:rFonts w:ascii="Calibri" w:hAnsi="Calibri"/>
                <w:color w:val="000000"/>
                <w:sz w:val="22"/>
                <w:szCs w:val="22"/>
              </w:rPr>
            </w:pPr>
            <w:r w:rsidRPr="00A20F92">
              <w:rPr>
                <w:rFonts w:ascii="Calibri" w:hAnsi="Calibri"/>
                <w:color w:val="000000"/>
                <w:sz w:val="22"/>
                <w:szCs w:val="22"/>
              </w:rPr>
              <w:t>Pu</w:t>
            </w:r>
          </w:p>
        </w:tc>
        <w:tc>
          <w:tcPr>
            <w:tcW w:w="1780" w:type="dxa"/>
            <w:hideMark/>
          </w:tcPr>
          <w:p w14:paraId="4AB6D6CF"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1.32</w:t>
            </w:r>
          </w:p>
        </w:tc>
        <w:tc>
          <w:tcPr>
            <w:tcW w:w="680" w:type="dxa"/>
            <w:hideMark/>
          </w:tcPr>
          <w:p w14:paraId="635BAA26"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0.02</w:t>
            </w:r>
          </w:p>
        </w:tc>
        <w:tc>
          <w:tcPr>
            <w:tcW w:w="1140" w:type="dxa"/>
            <w:hideMark/>
          </w:tcPr>
          <w:p w14:paraId="4E9B63AC"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1.60%</w:t>
            </w:r>
          </w:p>
        </w:tc>
        <w:tc>
          <w:tcPr>
            <w:tcW w:w="1600" w:type="dxa"/>
            <w:hideMark/>
          </w:tcPr>
          <w:p w14:paraId="3A4B9E98"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1.07</w:t>
            </w:r>
          </w:p>
        </w:tc>
        <w:tc>
          <w:tcPr>
            <w:tcW w:w="640" w:type="dxa"/>
            <w:hideMark/>
          </w:tcPr>
          <w:p w14:paraId="020FF049"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0.1</w:t>
            </w:r>
          </w:p>
        </w:tc>
        <w:tc>
          <w:tcPr>
            <w:tcW w:w="1060" w:type="dxa"/>
            <w:hideMark/>
          </w:tcPr>
          <w:p w14:paraId="3881C370"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9.14%</w:t>
            </w:r>
          </w:p>
        </w:tc>
        <w:tc>
          <w:tcPr>
            <w:tcW w:w="1400" w:type="dxa"/>
            <w:hideMark/>
          </w:tcPr>
          <w:p w14:paraId="65336BE4"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E414A5" w:rsidRPr="00A20F92" w14:paraId="5E255194" w14:textId="77777777" w:rsidTr="009D1B00">
        <w:trPr>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14:paraId="3813D311" w14:textId="77777777" w:rsidR="00E414A5" w:rsidRPr="00A20F92" w:rsidRDefault="00E414A5" w:rsidP="009D1B00">
            <w:pPr>
              <w:spacing w:line="240" w:lineRule="auto"/>
              <w:rPr>
                <w:rFonts w:ascii="Calibri" w:hAnsi="Calibri"/>
                <w:color w:val="000000"/>
                <w:sz w:val="22"/>
                <w:szCs w:val="22"/>
              </w:rPr>
            </w:pPr>
            <w:proofErr w:type="spellStart"/>
            <w:r w:rsidRPr="00A20F92">
              <w:rPr>
                <w:rFonts w:ascii="Calibri" w:hAnsi="Calibri"/>
                <w:color w:val="000000"/>
                <w:sz w:val="22"/>
                <w:szCs w:val="22"/>
              </w:rPr>
              <w:t>Sr</w:t>
            </w:r>
            <w:proofErr w:type="spellEnd"/>
          </w:p>
        </w:tc>
        <w:tc>
          <w:tcPr>
            <w:tcW w:w="1780" w:type="dxa"/>
            <w:hideMark/>
          </w:tcPr>
          <w:p w14:paraId="6B950AC4"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233.5</w:t>
            </w:r>
          </w:p>
        </w:tc>
        <w:tc>
          <w:tcPr>
            <w:tcW w:w="680" w:type="dxa"/>
            <w:hideMark/>
          </w:tcPr>
          <w:p w14:paraId="4FCAF378"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12.74</w:t>
            </w:r>
          </w:p>
        </w:tc>
        <w:tc>
          <w:tcPr>
            <w:tcW w:w="1140" w:type="dxa"/>
            <w:hideMark/>
          </w:tcPr>
          <w:p w14:paraId="37EB1C95"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5.46%</w:t>
            </w:r>
          </w:p>
        </w:tc>
        <w:tc>
          <w:tcPr>
            <w:tcW w:w="1600" w:type="dxa"/>
            <w:hideMark/>
          </w:tcPr>
          <w:p w14:paraId="51B45FBD"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38.26</w:t>
            </w:r>
          </w:p>
        </w:tc>
        <w:tc>
          <w:tcPr>
            <w:tcW w:w="640" w:type="dxa"/>
            <w:hideMark/>
          </w:tcPr>
          <w:p w14:paraId="0FC9A6D0"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2.23</w:t>
            </w:r>
          </w:p>
        </w:tc>
        <w:tc>
          <w:tcPr>
            <w:tcW w:w="1060" w:type="dxa"/>
            <w:hideMark/>
          </w:tcPr>
          <w:p w14:paraId="4611222C"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5.82%</w:t>
            </w:r>
          </w:p>
        </w:tc>
        <w:tc>
          <w:tcPr>
            <w:tcW w:w="1400" w:type="dxa"/>
            <w:hideMark/>
          </w:tcPr>
          <w:p w14:paraId="1A58DD0F"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36.9</w:t>
            </w:r>
          </w:p>
        </w:tc>
      </w:tr>
      <w:tr w:rsidR="00E414A5" w:rsidRPr="00A20F92" w14:paraId="08AB60E8" w14:textId="77777777" w:rsidTr="009D1B0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14:paraId="58B77F65" w14:textId="77777777" w:rsidR="00E414A5" w:rsidRPr="00A20F92" w:rsidRDefault="00E414A5" w:rsidP="009D1B00">
            <w:pPr>
              <w:spacing w:line="240" w:lineRule="auto"/>
              <w:rPr>
                <w:rFonts w:ascii="Calibri" w:hAnsi="Calibri"/>
                <w:color w:val="000000"/>
                <w:sz w:val="22"/>
                <w:szCs w:val="22"/>
              </w:rPr>
            </w:pPr>
            <w:r w:rsidRPr="00A20F92">
              <w:rPr>
                <w:rFonts w:ascii="Calibri" w:hAnsi="Calibri"/>
                <w:color w:val="000000"/>
                <w:sz w:val="22"/>
                <w:szCs w:val="22"/>
              </w:rPr>
              <w:t>Cd</w:t>
            </w:r>
          </w:p>
        </w:tc>
        <w:tc>
          <w:tcPr>
            <w:tcW w:w="1780" w:type="dxa"/>
            <w:hideMark/>
          </w:tcPr>
          <w:p w14:paraId="129F1D5C"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81</w:t>
            </w:r>
          </w:p>
        </w:tc>
        <w:tc>
          <w:tcPr>
            <w:tcW w:w="680" w:type="dxa"/>
            <w:hideMark/>
          </w:tcPr>
          <w:p w14:paraId="7D3619D3"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47.1</w:t>
            </w:r>
          </w:p>
        </w:tc>
        <w:tc>
          <w:tcPr>
            <w:tcW w:w="1140" w:type="dxa"/>
            <w:hideMark/>
          </w:tcPr>
          <w:p w14:paraId="1F89B7D4"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58.15%</w:t>
            </w:r>
          </w:p>
        </w:tc>
        <w:tc>
          <w:tcPr>
            <w:tcW w:w="1600" w:type="dxa"/>
            <w:hideMark/>
          </w:tcPr>
          <w:p w14:paraId="015E0361"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3.2</w:t>
            </w:r>
          </w:p>
        </w:tc>
        <w:tc>
          <w:tcPr>
            <w:tcW w:w="640" w:type="dxa"/>
            <w:hideMark/>
          </w:tcPr>
          <w:p w14:paraId="0EB45F08"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1.31</w:t>
            </w:r>
          </w:p>
        </w:tc>
        <w:tc>
          <w:tcPr>
            <w:tcW w:w="1060" w:type="dxa"/>
            <w:hideMark/>
          </w:tcPr>
          <w:p w14:paraId="38AE71A0"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40.94%</w:t>
            </w:r>
          </w:p>
        </w:tc>
        <w:tc>
          <w:tcPr>
            <w:tcW w:w="1400" w:type="dxa"/>
            <w:hideMark/>
          </w:tcPr>
          <w:p w14:paraId="1749E38D"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E414A5" w:rsidRPr="00A20F92" w14:paraId="6D06E099" w14:textId="77777777" w:rsidTr="009D1B00">
        <w:trPr>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14:paraId="31B15F1A" w14:textId="77777777" w:rsidR="00E414A5" w:rsidRPr="00A20F92" w:rsidRDefault="00E414A5" w:rsidP="009D1B00">
            <w:pPr>
              <w:spacing w:line="240" w:lineRule="auto"/>
              <w:rPr>
                <w:rFonts w:ascii="Calibri" w:hAnsi="Calibri"/>
                <w:color w:val="000000"/>
                <w:sz w:val="22"/>
                <w:szCs w:val="22"/>
              </w:rPr>
            </w:pPr>
            <w:proofErr w:type="spellStart"/>
            <w:r w:rsidRPr="00A20F92">
              <w:rPr>
                <w:rFonts w:ascii="Calibri" w:hAnsi="Calibri"/>
                <w:color w:val="000000"/>
                <w:sz w:val="22"/>
                <w:szCs w:val="22"/>
              </w:rPr>
              <w:t>Eu</w:t>
            </w:r>
            <w:proofErr w:type="spellEnd"/>
          </w:p>
        </w:tc>
        <w:tc>
          <w:tcPr>
            <w:tcW w:w="1780" w:type="dxa"/>
            <w:hideMark/>
          </w:tcPr>
          <w:p w14:paraId="7C9A3279"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8.4</w:t>
            </w:r>
          </w:p>
        </w:tc>
        <w:tc>
          <w:tcPr>
            <w:tcW w:w="680" w:type="dxa"/>
            <w:hideMark/>
          </w:tcPr>
          <w:p w14:paraId="428F377B"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140" w:type="dxa"/>
            <w:hideMark/>
          </w:tcPr>
          <w:p w14:paraId="0B503657"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0.00%</w:t>
            </w:r>
          </w:p>
        </w:tc>
        <w:tc>
          <w:tcPr>
            <w:tcW w:w="1600" w:type="dxa"/>
            <w:hideMark/>
          </w:tcPr>
          <w:p w14:paraId="1F41541D"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1.7</w:t>
            </w:r>
          </w:p>
        </w:tc>
        <w:tc>
          <w:tcPr>
            <w:tcW w:w="640" w:type="dxa"/>
            <w:hideMark/>
          </w:tcPr>
          <w:p w14:paraId="2844B254"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1060" w:type="dxa"/>
            <w:hideMark/>
          </w:tcPr>
          <w:p w14:paraId="6E7A1987"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0.00%</w:t>
            </w:r>
          </w:p>
        </w:tc>
        <w:tc>
          <w:tcPr>
            <w:tcW w:w="1400" w:type="dxa"/>
            <w:hideMark/>
          </w:tcPr>
          <w:p w14:paraId="5D324827"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E414A5" w:rsidRPr="00A20F92" w14:paraId="2572053A" w14:textId="77777777" w:rsidTr="009D1B0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14:paraId="3BE34505" w14:textId="77777777" w:rsidR="00E414A5" w:rsidRPr="00A20F92" w:rsidRDefault="00E414A5" w:rsidP="009D1B00">
            <w:pPr>
              <w:spacing w:line="240" w:lineRule="auto"/>
              <w:rPr>
                <w:rFonts w:ascii="Calibri" w:hAnsi="Calibri"/>
                <w:color w:val="000000"/>
                <w:sz w:val="22"/>
                <w:szCs w:val="22"/>
              </w:rPr>
            </w:pPr>
            <w:proofErr w:type="spellStart"/>
            <w:r w:rsidRPr="00A20F92">
              <w:rPr>
                <w:rFonts w:ascii="Calibri" w:hAnsi="Calibri"/>
                <w:color w:val="000000"/>
                <w:sz w:val="22"/>
                <w:szCs w:val="22"/>
              </w:rPr>
              <w:t>Nd</w:t>
            </w:r>
            <w:proofErr w:type="spellEnd"/>
          </w:p>
        </w:tc>
        <w:tc>
          <w:tcPr>
            <w:tcW w:w="1780" w:type="dxa"/>
            <w:hideMark/>
          </w:tcPr>
          <w:p w14:paraId="18DB98FA"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15.2</w:t>
            </w:r>
          </w:p>
        </w:tc>
        <w:tc>
          <w:tcPr>
            <w:tcW w:w="680" w:type="dxa"/>
            <w:hideMark/>
          </w:tcPr>
          <w:p w14:paraId="3B885F39"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1.429</w:t>
            </w:r>
          </w:p>
        </w:tc>
        <w:tc>
          <w:tcPr>
            <w:tcW w:w="1140" w:type="dxa"/>
            <w:hideMark/>
          </w:tcPr>
          <w:p w14:paraId="79B9F495"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9.40%</w:t>
            </w:r>
          </w:p>
        </w:tc>
        <w:tc>
          <w:tcPr>
            <w:tcW w:w="1600" w:type="dxa"/>
            <w:hideMark/>
          </w:tcPr>
          <w:p w14:paraId="6DE8E107"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8.6</w:t>
            </w:r>
          </w:p>
        </w:tc>
        <w:tc>
          <w:tcPr>
            <w:tcW w:w="640" w:type="dxa"/>
            <w:hideMark/>
          </w:tcPr>
          <w:p w14:paraId="1A0DAEC6"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3.4</w:t>
            </w:r>
          </w:p>
        </w:tc>
        <w:tc>
          <w:tcPr>
            <w:tcW w:w="1060" w:type="dxa"/>
            <w:hideMark/>
          </w:tcPr>
          <w:p w14:paraId="19F6A4B2"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39.53%</w:t>
            </w:r>
          </w:p>
        </w:tc>
        <w:tc>
          <w:tcPr>
            <w:tcW w:w="1400" w:type="dxa"/>
            <w:hideMark/>
          </w:tcPr>
          <w:p w14:paraId="2618EE13"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E414A5" w:rsidRPr="00A20F92" w14:paraId="078AF5FF" w14:textId="77777777" w:rsidTr="009D1B00">
        <w:trPr>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14:paraId="223F4FFF" w14:textId="77777777" w:rsidR="00E414A5" w:rsidRPr="00A20F92" w:rsidRDefault="00E414A5" w:rsidP="009D1B00">
            <w:pPr>
              <w:spacing w:line="240" w:lineRule="auto"/>
              <w:rPr>
                <w:rFonts w:ascii="Calibri" w:hAnsi="Calibri"/>
                <w:color w:val="000000"/>
                <w:sz w:val="22"/>
                <w:szCs w:val="22"/>
              </w:rPr>
            </w:pPr>
            <w:proofErr w:type="spellStart"/>
            <w:r w:rsidRPr="00A20F92">
              <w:rPr>
                <w:rFonts w:ascii="Calibri" w:hAnsi="Calibri"/>
                <w:color w:val="000000"/>
                <w:sz w:val="22"/>
                <w:szCs w:val="22"/>
              </w:rPr>
              <w:t>Pd</w:t>
            </w:r>
            <w:proofErr w:type="spellEnd"/>
          </w:p>
        </w:tc>
        <w:tc>
          <w:tcPr>
            <w:tcW w:w="1780" w:type="dxa"/>
            <w:hideMark/>
          </w:tcPr>
          <w:p w14:paraId="71ECBFE0"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48.6</w:t>
            </w:r>
          </w:p>
        </w:tc>
        <w:tc>
          <w:tcPr>
            <w:tcW w:w="680" w:type="dxa"/>
            <w:hideMark/>
          </w:tcPr>
          <w:p w14:paraId="2289F734"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48.65</w:t>
            </w:r>
          </w:p>
        </w:tc>
        <w:tc>
          <w:tcPr>
            <w:tcW w:w="1140" w:type="dxa"/>
            <w:hideMark/>
          </w:tcPr>
          <w:p w14:paraId="21DD3F10"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100.10%</w:t>
            </w:r>
          </w:p>
        </w:tc>
        <w:tc>
          <w:tcPr>
            <w:tcW w:w="1600" w:type="dxa"/>
            <w:hideMark/>
          </w:tcPr>
          <w:p w14:paraId="3FC912FE"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c>
          <w:tcPr>
            <w:tcW w:w="640" w:type="dxa"/>
            <w:hideMark/>
          </w:tcPr>
          <w:p w14:paraId="1FEA6D5F" w14:textId="77777777" w:rsidR="00E414A5" w:rsidRPr="00A20F92" w:rsidRDefault="00E414A5" w:rsidP="009D1B00">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1060" w:type="dxa"/>
            <w:hideMark/>
          </w:tcPr>
          <w:p w14:paraId="7F7299D8" w14:textId="77777777" w:rsidR="00E414A5" w:rsidRPr="00A20F92" w:rsidRDefault="00E414A5" w:rsidP="009D1B00">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#DIV/0!</w:t>
            </w:r>
          </w:p>
        </w:tc>
        <w:tc>
          <w:tcPr>
            <w:tcW w:w="1400" w:type="dxa"/>
            <w:hideMark/>
          </w:tcPr>
          <w:p w14:paraId="6A84E67B" w14:textId="77777777" w:rsidR="00E414A5" w:rsidRPr="00A20F92" w:rsidRDefault="00E414A5" w:rsidP="009D1B00">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E414A5" w:rsidRPr="00A20F92" w14:paraId="0E3ADBF0" w14:textId="77777777" w:rsidTr="009D1B0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14:paraId="790BEE08" w14:textId="77777777" w:rsidR="00E414A5" w:rsidRPr="00A20F92" w:rsidRDefault="00E414A5" w:rsidP="009D1B00">
            <w:pPr>
              <w:spacing w:line="240" w:lineRule="auto"/>
              <w:rPr>
                <w:rFonts w:ascii="Calibri" w:hAnsi="Calibri"/>
                <w:color w:val="000000"/>
                <w:sz w:val="22"/>
                <w:szCs w:val="22"/>
              </w:rPr>
            </w:pPr>
            <w:r w:rsidRPr="00A20F92">
              <w:rPr>
                <w:rFonts w:ascii="Calibri" w:hAnsi="Calibri"/>
                <w:color w:val="000000"/>
                <w:sz w:val="22"/>
                <w:szCs w:val="22"/>
              </w:rPr>
              <w:t>Pm</w:t>
            </w:r>
          </w:p>
        </w:tc>
        <w:tc>
          <w:tcPr>
            <w:tcW w:w="1780" w:type="dxa"/>
            <w:hideMark/>
          </w:tcPr>
          <w:p w14:paraId="59B7A429"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10.7</w:t>
            </w:r>
          </w:p>
        </w:tc>
        <w:tc>
          <w:tcPr>
            <w:tcW w:w="680" w:type="dxa"/>
            <w:hideMark/>
          </w:tcPr>
          <w:p w14:paraId="7521B174"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140" w:type="dxa"/>
            <w:hideMark/>
          </w:tcPr>
          <w:p w14:paraId="28A192F2"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0.00%</w:t>
            </w:r>
          </w:p>
        </w:tc>
        <w:tc>
          <w:tcPr>
            <w:tcW w:w="1600" w:type="dxa"/>
            <w:hideMark/>
          </w:tcPr>
          <w:p w14:paraId="598F25A7"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3.3</w:t>
            </w:r>
          </w:p>
        </w:tc>
        <w:tc>
          <w:tcPr>
            <w:tcW w:w="640" w:type="dxa"/>
            <w:hideMark/>
          </w:tcPr>
          <w:p w14:paraId="63A46C68"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060" w:type="dxa"/>
            <w:hideMark/>
          </w:tcPr>
          <w:p w14:paraId="35DFAB79"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0.00%</w:t>
            </w:r>
          </w:p>
        </w:tc>
        <w:tc>
          <w:tcPr>
            <w:tcW w:w="1400" w:type="dxa"/>
            <w:hideMark/>
          </w:tcPr>
          <w:p w14:paraId="60C204B1"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r w:rsidR="00E414A5" w:rsidRPr="00A20F92" w14:paraId="191525F6" w14:textId="77777777" w:rsidTr="009D1B00">
        <w:trPr>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14:paraId="03142D4E" w14:textId="77777777" w:rsidR="00E414A5" w:rsidRPr="00A20F92" w:rsidRDefault="00E414A5" w:rsidP="009D1B00">
            <w:pPr>
              <w:spacing w:line="240" w:lineRule="auto"/>
              <w:rPr>
                <w:rFonts w:ascii="Calibri" w:hAnsi="Calibri"/>
                <w:color w:val="000000"/>
                <w:sz w:val="22"/>
                <w:szCs w:val="22"/>
              </w:rPr>
            </w:pPr>
            <w:r w:rsidRPr="00A20F92">
              <w:rPr>
                <w:rFonts w:ascii="Calibri" w:hAnsi="Calibri"/>
                <w:color w:val="000000"/>
                <w:sz w:val="22"/>
                <w:szCs w:val="22"/>
              </w:rPr>
              <w:t>Sn</w:t>
            </w:r>
          </w:p>
        </w:tc>
        <w:tc>
          <w:tcPr>
            <w:tcW w:w="1780" w:type="dxa"/>
            <w:hideMark/>
          </w:tcPr>
          <w:p w14:paraId="381AB5C5"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24.4</w:t>
            </w:r>
          </w:p>
        </w:tc>
        <w:tc>
          <w:tcPr>
            <w:tcW w:w="680" w:type="dxa"/>
            <w:hideMark/>
          </w:tcPr>
          <w:p w14:paraId="73BC1564"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237.2</w:t>
            </w:r>
          </w:p>
        </w:tc>
        <w:tc>
          <w:tcPr>
            <w:tcW w:w="1140" w:type="dxa"/>
            <w:hideMark/>
          </w:tcPr>
          <w:p w14:paraId="118D9178"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972.13%</w:t>
            </w:r>
          </w:p>
        </w:tc>
        <w:tc>
          <w:tcPr>
            <w:tcW w:w="1600" w:type="dxa"/>
            <w:hideMark/>
          </w:tcPr>
          <w:p w14:paraId="7F12710C"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5.635</w:t>
            </w:r>
          </w:p>
        </w:tc>
        <w:tc>
          <w:tcPr>
            <w:tcW w:w="640" w:type="dxa"/>
            <w:hideMark/>
          </w:tcPr>
          <w:p w14:paraId="0187CC01"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5.404</w:t>
            </w:r>
          </w:p>
        </w:tc>
        <w:tc>
          <w:tcPr>
            <w:tcW w:w="1060" w:type="dxa"/>
            <w:hideMark/>
          </w:tcPr>
          <w:p w14:paraId="51A9F28B"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95.90%</w:t>
            </w:r>
          </w:p>
        </w:tc>
        <w:tc>
          <w:tcPr>
            <w:tcW w:w="1400" w:type="dxa"/>
            <w:hideMark/>
          </w:tcPr>
          <w:p w14:paraId="7FCA9077" w14:textId="77777777" w:rsidR="00E414A5" w:rsidRPr="00A20F92" w:rsidRDefault="00E414A5" w:rsidP="009D1B0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p>
        </w:tc>
      </w:tr>
      <w:tr w:rsidR="00E414A5" w:rsidRPr="00A20F92" w14:paraId="0D6CE6CD" w14:textId="77777777" w:rsidTr="009D1B0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hideMark/>
          </w:tcPr>
          <w:p w14:paraId="5B5E043D" w14:textId="77777777" w:rsidR="00E414A5" w:rsidRPr="00A20F92" w:rsidRDefault="00E414A5" w:rsidP="009D1B00">
            <w:pPr>
              <w:spacing w:line="240" w:lineRule="auto"/>
              <w:rPr>
                <w:rFonts w:ascii="Calibri" w:hAnsi="Calibri"/>
                <w:color w:val="000000"/>
                <w:sz w:val="22"/>
                <w:szCs w:val="22"/>
              </w:rPr>
            </w:pPr>
            <w:r w:rsidRPr="00A20F92">
              <w:rPr>
                <w:rFonts w:ascii="Calibri" w:hAnsi="Calibri"/>
                <w:color w:val="000000"/>
                <w:sz w:val="22"/>
                <w:szCs w:val="22"/>
              </w:rPr>
              <w:t>Cs</w:t>
            </w:r>
          </w:p>
        </w:tc>
        <w:tc>
          <w:tcPr>
            <w:tcW w:w="1780" w:type="dxa"/>
            <w:hideMark/>
          </w:tcPr>
          <w:p w14:paraId="40D58901"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146</w:t>
            </w:r>
          </w:p>
        </w:tc>
        <w:tc>
          <w:tcPr>
            <w:tcW w:w="680" w:type="dxa"/>
            <w:hideMark/>
          </w:tcPr>
          <w:p w14:paraId="5AF5B3F8"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140" w:type="dxa"/>
            <w:hideMark/>
          </w:tcPr>
          <w:p w14:paraId="1F060B4F"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0.00%</w:t>
            </w:r>
          </w:p>
        </w:tc>
        <w:tc>
          <w:tcPr>
            <w:tcW w:w="1600" w:type="dxa"/>
            <w:hideMark/>
          </w:tcPr>
          <w:p w14:paraId="45ECA3D9"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11.6</w:t>
            </w:r>
          </w:p>
        </w:tc>
        <w:tc>
          <w:tcPr>
            <w:tcW w:w="640" w:type="dxa"/>
            <w:hideMark/>
          </w:tcPr>
          <w:p w14:paraId="2256A6FB"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c>
          <w:tcPr>
            <w:tcW w:w="1060" w:type="dxa"/>
            <w:hideMark/>
          </w:tcPr>
          <w:p w14:paraId="7150BB47"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A20F92">
              <w:rPr>
                <w:rFonts w:ascii="Calibri" w:hAnsi="Calibri"/>
                <w:color w:val="000000"/>
                <w:sz w:val="22"/>
                <w:szCs w:val="22"/>
              </w:rPr>
              <w:t>0.00%</w:t>
            </w:r>
          </w:p>
        </w:tc>
        <w:tc>
          <w:tcPr>
            <w:tcW w:w="1400" w:type="dxa"/>
            <w:hideMark/>
          </w:tcPr>
          <w:p w14:paraId="412D99AA" w14:textId="77777777" w:rsidR="00E414A5" w:rsidRPr="00A20F92" w:rsidRDefault="00E414A5" w:rsidP="009D1B00">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p>
        </w:tc>
      </w:tr>
    </w:tbl>
    <w:p w14:paraId="25DF0A5C" w14:textId="77777777" w:rsidR="00E414A5" w:rsidRDefault="00E414A5" w:rsidP="00E414A5"/>
    <w:p w14:paraId="789D34A0" w14:textId="77777777" w:rsidR="00E414A5" w:rsidRDefault="00302490" w:rsidP="00302490">
      <w:pPr>
        <w:pStyle w:val="Heading2"/>
      </w:pPr>
      <w:r>
        <w:t>Discussion</w:t>
      </w:r>
    </w:p>
    <w:p w14:paraId="41F8C9B9" w14:textId="77777777" w:rsidR="00302490" w:rsidRDefault="00302490" w:rsidP="00302490"/>
    <w:p w14:paraId="005F91C2" w14:textId="77777777" w:rsidR="00302490" w:rsidRDefault="00BB61DD" w:rsidP="00BB61DD">
      <w:pPr>
        <w:pStyle w:val="Heading3"/>
      </w:pPr>
      <w:r>
        <w:t xml:space="preserve">Distribution </w:t>
      </w:r>
      <w:commentRangeStart w:id="94"/>
      <w:r>
        <w:t>Ratios</w:t>
      </w:r>
      <w:commentRangeEnd w:id="94"/>
      <w:r w:rsidR="00DE7321">
        <w:rPr>
          <w:rStyle w:val="CommentReference"/>
          <w:rFonts w:eastAsiaTheme="minorHAnsi" w:cstheme="minorBidi"/>
          <w:bCs w:val="0"/>
        </w:rPr>
        <w:commentReference w:id="94"/>
      </w:r>
    </w:p>
    <w:p w14:paraId="6D6760E4" w14:textId="77777777" w:rsidR="00302490" w:rsidRDefault="00302490" w:rsidP="00302490">
      <w:pPr>
        <w:ind w:firstLine="360"/>
      </w:pPr>
    </w:p>
    <w:p w14:paraId="31FD0B7C" w14:textId="77777777" w:rsidR="00302490" w:rsidRDefault="00302490" w:rsidP="00302490">
      <w:pPr>
        <w:ind w:firstLine="360"/>
      </w:pPr>
    </w:p>
    <w:p w14:paraId="53AE5143" w14:textId="77777777" w:rsidR="00302490" w:rsidRDefault="00302490" w:rsidP="00302490">
      <w:pPr>
        <w:ind w:firstLine="360"/>
      </w:pPr>
      <w:r>
        <w:t>The distribution ratios follow the trend showed previously from literature values.</w:t>
      </w:r>
    </w:p>
    <w:p w14:paraId="6170608A" w14:textId="77777777" w:rsidR="00302490" w:rsidRDefault="00302490" w:rsidP="00302490">
      <w:pPr>
        <w:ind w:firstLine="360"/>
      </w:pPr>
      <w:r>
        <w:t>They are different because at different experimental conditions.</w:t>
      </w:r>
    </w:p>
    <w:p w14:paraId="2F3468DF" w14:textId="77777777" w:rsidR="00302490" w:rsidRDefault="00302490" w:rsidP="00302490">
      <w:pPr>
        <w:ind w:firstLine="360"/>
      </w:pPr>
      <w:r>
        <w:t>Can be used to estimate the process for the decontamination factors.</w:t>
      </w:r>
    </w:p>
    <w:p w14:paraId="08A80B95" w14:textId="77777777" w:rsidR="00302490" w:rsidRDefault="00302490" w:rsidP="00302490">
      <w:pPr>
        <w:ind w:firstLine="360"/>
      </w:pPr>
      <w:r>
        <w:t xml:space="preserve">These are the more important values because they will help you design a cycle that will work. </w:t>
      </w:r>
    </w:p>
    <w:p w14:paraId="31D0FB11" w14:textId="77777777" w:rsidR="00302490" w:rsidRDefault="00302490" w:rsidP="00302490">
      <w:pPr>
        <w:ind w:firstLine="360"/>
      </w:pPr>
      <w:r>
        <w:t>Talk about the results. Compare with literature values that are available. Let this discussion lead you into the decontamination factor.</w:t>
      </w:r>
    </w:p>
    <w:p w14:paraId="393C8DE6" w14:textId="77777777" w:rsidR="00302490" w:rsidRPr="00D46EB0" w:rsidRDefault="00302490" w:rsidP="00302490">
      <w:r>
        <w:t>Look at the chemistry, explain why some of the elements are better than others.</w:t>
      </w:r>
    </w:p>
    <w:p w14:paraId="631C7869" w14:textId="77777777" w:rsidR="00302490" w:rsidRDefault="00302490" w:rsidP="00C37230"/>
    <w:p w14:paraId="56443567" w14:textId="77777777" w:rsidR="00302490" w:rsidRDefault="00BB61DD" w:rsidP="00BB61DD">
      <w:pPr>
        <w:pStyle w:val="Heading3"/>
      </w:pPr>
      <w:r>
        <w:t>Decontamination Factors</w:t>
      </w:r>
    </w:p>
    <w:p w14:paraId="11C1816B" w14:textId="77777777" w:rsidR="00302490" w:rsidRDefault="00302490" w:rsidP="00302490">
      <w:pPr>
        <w:ind w:firstLine="720"/>
      </w:pPr>
    </w:p>
    <w:p w14:paraId="478EA6E9" w14:textId="77777777" w:rsidR="00302490" w:rsidRDefault="00302490" w:rsidP="00302490">
      <w:pPr>
        <w:ind w:firstLine="720"/>
      </w:pPr>
      <w:r>
        <w:t>Talk about how we were able to extract most of the plutonium. Maybe read the flow sheet more closely on the extraction process. To be honest, I don’t like…at all flow sheets, they are really annoying Give the results. Analyze the results. This is a longer sentence designed to check for indentation.</w:t>
      </w:r>
    </w:p>
    <w:p w14:paraId="46A60599" w14:textId="77777777" w:rsidR="00302490" w:rsidRDefault="00302490" w:rsidP="00302490">
      <w:pPr>
        <w:ind w:firstLine="720"/>
      </w:pPr>
      <w:r>
        <w:t>First separation (the mess up)</w:t>
      </w:r>
    </w:p>
    <w:p w14:paraId="6A3186F6" w14:textId="77777777" w:rsidR="00302490" w:rsidRPr="00C7079D" w:rsidRDefault="00302490" w:rsidP="00302490">
      <w:pPr>
        <w:ind w:firstLine="720"/>
      </w:pPr>
      <w:r>
        <w:t>93.2 % U ext</w:t>
      </w:r>
      <w:r w:rsidR="00C37230">
        <w:t>raction. And 46.6% Pu recovery</w:t>
      </w:r>
    </w:p>
    <w:p w14:paraId="0913770B" w14:textId="77777777" w:rsidR="00302490" w:rsidRDefault="00302490" w:rsidP="00302490">
      <w:r w:rsidRPr="00C7079D">
        <w:t xml:space="preserve"> </w:t>
      </w:r>
    </w:p>
    <w:p w14:paraId="4ACA9525" w14:textId="77777777" w:rsidR="00302490" w:rsidRDefault="00302490" w:rsidP="00302490">
      <w:r>
        <w:t>Experiment done for Matt</w:t>
      </w:r>
    </w:p>
    <w:p w14:paraId="58C89677" w14:textId="77777777" w:rsidR="00302490" w:rsidRDefault="00302490" w:rsidP="00302490"/>
    <w:p w14:paraId="22412DE5" w14:textId="77777777" w:rsidR="00302490" w:rsidRDefault="00302490" w:rsidP="00302490">
      <w:r>
        <w:t>First cycle</w:t>
      </w:r>
    </w:p>
    <w:p w14:paraId="398A7BCA" w14:textId="77777777" w:rsidR="00302490" w:rsidRDefault="00302490" w:rsidP="00302490">
      <w:r>
        <w:t>94% U separation</w:t>
      </w:r>
    </w:p>
    <w:p w14:paraId="10BBC6CF" w14:textId="77777777" w:rsidR="00302490" w:rsidRDefault="00302490" w:rsidP="00302490">
      <w:r>
        <w:t xml:space="preserve">91.3% Pu </w:t>
      </w:r>
      <w:r w:rsidR="00C37230">
        <w:t>recovery</w:t>
      </w:r>
    </w:p>
    <w:p w14:paraId="0EC69F2F" w14:textId="77777777" w:rsidR="00302490" w:rsidRDefault="00302490" w:rsidP="00302490">
      <w:r>
        <w:t>Second cycle</w:t>
      </w:r>
    </w:p>
    <w:p w14:paraId="74D59973" w14:textId="77777777" w:rsidR="00302490" w:rsidRDefault="00302490" w:rsidP="00302490">
      <w:r>
        <w:t>94% U separation</w:t>
      </w:r>
    </w:p>
    <w:p w14:paraId="416CC6A4" w14:textId="77777777" w:rsidR="00302490" w:rsidRDefault="00302490" w:rsidP="00302490">
      <w:r>
        <w:t xml:space="preserve">94.4 Pu production (91.3*94.4 = total </w:t>
      </w:r>
      <w:proofErr w:type="spellStart"/>
      <w:proofErr w:type="gramStart"/>
      <w:r>
        <w:t>pu</w:t>
      </w:r>
      <w:proofErr w:type="spellEnd"/>
      <w:proofErr w:type="gramEnd"/>
      <w:r>
        <w:t xml:space="preserve"> that passes)</w:t>
      </w:r>
    </w:p>
    <w:p w14:paraId="050D50C8" w14:textId="77777777" w:rsidR="00302490" w:rsidRDefault="00302490" w:rsidP="00302490">
      <w:r>
        <w:t>Third cycle</w:t>
      </w:r>
    </w:p>
    <w:p w14:paraId="6AE0BBE8" w14:textId="77777777" w:rsidR="00302490" w:rsidRPr="00C7079D" w:rsidRDefault="00302490" w:rsidP="00302490">
      <w:r>
        <w:t xml:space="preserve">Crap because of </w:t>
      </w:r>
      <w:proofErr w:type="gramStart"/>
      <w:r>
        <w:t>Fe(</w:t>
      </w:r>
      <w:proofErr w:type="gramEnd"/>
      <w:r>
        <w:t>II) half-life. I hate you</w:t>
      </w:r>
    </w:p>
    <w:p w14:paraId="4A959669" w14:textId="77777777" w:rsidR="00302490" w:rsidRPr="00C7079D" w:rsidRDefault="00302490" w:rsidP="00302490">
      <w:pPr>
        <w:ind w:left="720" w:hanging="720"/>
      </w:pPr>
    </w:p>
    <w:p w14:paraId="67B81FF8" w14:textId="77777777" w:rsidR="00302490" w:rsidRDefault="00302490" w:rsidP="00302490"/>
    <w:p w14:paraId="1DAF6787" w14:textId="77777777" w:rsidR="00302490" w:rsidRPr="00302490" w:rsidRDefault="00302490" w:rsidP="00302490"/>
    <w:p w14:paraId="6D23783D" w14:textId="77777777" w:rsidR="002861BF" w:rsidRDefault="002861BF" w:rsidP="00E100D2">
      <w:pPr>
        <w:jc w:val="center"/>
      </w:pPr>
    </w:p>
    <w:p w14:paraId="04C89FF8" w14:textId="77777777" w:rsidR="002861BF" w:rsidRDefault="002861BF" w:rsidP="00E100D2">
      <w:pPr>
        <w:jc w:val="center"/>
      </w:pPr>
    </w:p>
    <w:p w14:paraId="1FAD9E79" w14:textId="77777777" w:rsidR="002861BF" w:rsidRDefault="002861BF" w:rsidP="00E100D2">
      <w:pPr>
        <w:jc w:val="center"/>
      </w:pPr>
    </w:p>
    <w:p w14:paraId="62A55655" w14:textId="77777777" w:rsidR="00FB4BC2" w:rsidRDefault="000F21D6" w:rsidP="00E100D2">
      <w:pPr>
        <w:jc w:val="center"/>
      </w:pPr>
      <w:commentRangeStart w:id="95"/>
      <w:r>
        <w:t>REFERENCES</w:t>
      </w:r>
      <w:commentRangeEnd w:id="95"/>
      <w:r w:rsidR="00DE7321">
        <w:rPr>
          <w:rStyle w:val="CommentReference"/>
        </w:rPr>
        <w:commentReference w:id="95"/>
      </w:r>
    </w:p>
    <w:p w14:paraId="7BEDD491" w14:textId="77777777" w:rsidR="00ED59F6" w:rsidRPr="00ED59F6" w:rsidRDefault="00FB4BC2" w:rsidP="00ED59F6">
      <w:pPr>
        <w:pStyle w:val="EndNoteBibliography"/>
      </w:pPr>
      <w:r>
        <w:fldChar w:fldCharType="begin"/>
      </w:r>
      <w:r>
        <w:instrText xml:space="preserve"> ADDIN EN.REFLIST </w:instrText>
      </w:r>
      <w:r>
        <w:fldChar w:fldCharType="separate"/>
      </w:r>
      <w:r w:rsidR="00ED59F6" w:rsidRPr="00ED59F6">
        <w:t xml:space="preserve">Benedict, M., H. Levi and T. Pigford (1982). "Nuclear chemical engineering." </w:t>
      </w:r>
      <w:r w:rsidR="00ED59F6" w:rsidRPr="00ED59F6">
        <w:rPr>
          <w:u w:val="single"/>
        </w:rPr>
        <w:t>Nucl. Sci. Eng.</w:t>
      </w:r>
      <w:r w:rsidR="00ED59F6" w:rsidRPr="00ED59F6">
        <w:t xml:space="preserve"> </w:t>
      </w:r>
      <w:r w:rsidR="00ED59F6" w:rsidRPr="00ED59F6">
        <w:rPr>
          <w:b/>
        </w:rPr>
        <w:t>82</w:t>
      </w:r>
      <w:r w:rsidR="00ED59F6" w:rsidRPr="00ED59F6">
        <w:t>(4).</w:t>
      </w:r>
    </w:p>
    <w:p w14:paraId="6E00A8C6" w14:textId="77777777" w:rsidR="00ED59F6" w:rsidRPr="00ED59F6" w:rsidRDefault="00ED59F6" w:rsidP="00ED59F6">
      <w:pPr>
        <w:pStyle w:val="EndNoteBibliography"/>
      </w:pPr>
      <w:r w:rsidRPr="00ED59F6">
        <w:t xml:space="preserve">Stoller, S. and R. Richards (1961). "Reactor Handbook, Volume II, Fuel Reprocessing." </w:t>
      </w:r>
      <w:r w:rsidRPr="00ED59F6">
        <w:rPr>
          <w:u w:val="single"/>
        </w:rPr>
        <w:t>Inter science Publishers, Inc., New York</w:t>
      </w:r>
      <w:r w:rsidRPr="00ED59F6">
        <w:t>.</w:t>
      </w:r>
    </w:p>
    <w:p w14:paraId="2A579590" w14:textId="5BAE8B19" w:rsidR="00E100D2" w:rsidRPr="00E100D2" w:rsidRDefault="00FB4BC2" w:rsidP="00E100D2">
      <w:pPr>
        <w:jc w:val="center"/>
      </w:pPr>
      <w:r>
        <w:fldChar w:fldCharType="end"/>
      </w:r>
    </w:p>
    <w:sectPr w:rsidR="00E100D2" w:rsidRPr="00E100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Sunil S. Chirayath" w:date="2016-02-03T11:03:00Z" w:initials="SSC">
    <w:p w14:paraId="3B529612" w14:textId="77777777" w:rsidR="00AB6BB4" w:rsidRDefault="00AB6BB4">
      <w:pPr>
        <w:pStyle w:val="CommentText"/>
      </w:pPr>
      <w:r>
        <w:rPr>
          <w:rStyle w:val="CommentReference"/>
        </w:rPr>
        <w:annotationRef/>
      </w:r>
      <w:r>
        <w:t>Write a couple of paragraphs about the nuclear forensics project including the objectives to give the reader enough information to digest what is coming up next.</w:t>
      </w:r>
    </w:p>
    <w:p w14:paraId="6A53F8FE" w14:textId="77777777" w:rsidR="00AB6BB4" w:rsidRDefault="00AB6BB4">
      <w:pPr>
        <w:pStyle w:val="CommentText"/>
      </w:pPr>
    </w:p>
    <w:p w14:paraId="32841AEA" w14:textId="77777777" w:rsidR="00AB6BB4" w:rsidRDefault="00AB6BB4">
      <w:pPr>
        <w:pStyle w:val="CommentText"/>
      </w:pPr>
      <w:r>
        <w:t>Define the decontamination factor itself.</w:t>
      </w:r>
    </w:p>
  </w:comment>
  <w:comment w:id="23" w:author="Sunil S. Chirayath" w:date="2016-02-03T11:11:00Z" w:initials="SSC">
    <w:p w14:paraId="11095967" w14:textId="77777777" w:rsidR="00AB6BB4" w:rsidRDefault="00AB6BB4">
      <w:pPr>
        <w:pStyle w:val="CommentText"/>
      </w:pPr>
      <w:r>
        <w:rPr>
          <w:rStyle w:val="CommentReference"/>
        </w:rPr>
        <w:annotationRef/>
      </w:r>
      <w:r>
        <w:t>You will have to also spell out the PUREX steps at which DF will be determined.</w:t>
      </w:r>
    </w:p>
  </w:comment>
  <w:comment w:id="24" w:author="Sunil S. Chirayath" w:date="2016-02-03T11:11:00Z" w:initials="SSC">
    <w:p w14:paraId="2EB78874" w14:textId="77777777" w:rsidR="00AB6BB4" w:rsidRDefault="00AB6BB4">
      <w:pPr>
        <w:pStyle w:val="CommentText"/>
      </w:pPr>
      <w:r>
        <w:rPr>
          <w:rStyle w:val="CommentReference"/>
        </w:rPr>
        <w:annotationRef/>
      </w:r>
      <w:r>
        <w:t>Either use PUREX steps or cycles</w:t>
      </w:r>
    </w:p>
  </w:comment>
  <w:comment w:id="25" w:author="Sunil S. Chirayath" w:date="2016-02-05T15:42:00Z" w:initials="SSC">
    <w:p w14:paraId="5CACDE36" w14:textId="1DC91AE7" w:rsidR="00AB6BB4" w:rsidRDefault="00AB6BB4">
      <w:pPr>
        <w:pStyle w:val="CommentText"/>
      </w:pPr>
      <w:r>
        <w:rPr>
          <w:rStyle w:val="CommentReference"/>
        </w:rPr>
        <w:annotationRef/>
      </w:r>
      <w:r>
        <w:t>After the introduction is made by describing the background, you can then tell the reader what is coming up in sections here.</w:t>
      </w:r>
    </w:p>
  </w:comment>
  <w:comment w:id="26" w:author="Sunil S. Chirayath" w:date="2016-02-05T15:43:00Z" w:initials="SSC">
    <w:p w14:paraId="4719DB98" w14:textId="128322DD" w:rsidR="00AB6BB4" w:rsidRDefault="00AB6BB4">
      <w:pPr>
        <w:pStyle w:val="CommentText"/>
      </w:pPr>
      <w:r>
        <w:rPr>
          <w:rStyle w:val="CommentReference"/>
        </w:rPr>
        <w:annotationRef/>
      </w:r>
      <w:r>
        <w:t>This section I would suggest calling methodology</w:t>
      </w:r>
    </w:p>
  </w:comment>
  <w:comment w:id="36" w:author="Sunil S. Chirayath" w:date="2016-02-05T15:44:00Z" w:initials="SSC">
    <w:p w14:paraId="56C09F13" w14:textId="77777777" w:rsidR="00AB6BB4" w:rsidRDefault="00AB6BB4">
      <w:pPr>
        <w:pStyle w:val="CommentText"/>
      </w:pPr>
      <w:r>
        <w:rPr>
          <w:rStyle w:val="CommentReference"/>
        </w:rPr>
        <w:annotationRef/>
      </w:r>
      <w:r>
        <w:t>This section will be the parameters you are seeking to determine using your methodology stated above.</w:t>
      </w:r>
    </w:p>
    <w:p w14:paraId="4BDD2611" w14:textId="737D9745" w:rsidR="00AB6BB4" w:rsidRDefault="00AB6BB4">
      <w:pPr>
        <w:pStyle w:val="CommentText"/>
      </w:pPr>
      <w:r>
        <w:t>This section referring others data even though in your made graphs is too much (7 of them).  This has to be trimmed down with references and a couple of sentences why you experiment is behaving the way they  are stating something like it is expected based on the literature with reference. Limit the graphs to may be a couple.  Include your graphs of DF as a function of PUREX steps.</w:t>
      </w:r>
    </w:p>
  </w:comment>
  <w:comment w:id="63" w:author="Sunil S. Chirayath" w:date="2016-02-05T15:55:00Z" w:initials="SSC">
    <w:p w14:paraId="3421315F" w14:textId="219013A0" w:rsidR="00AB6BB4" w:rsidRDefault="00AB6BB4">
      <w:pPr>
        <w:pStyle w:val="CommentText"/>
      </w:pPr>
      <w:r>
        <w:rPr>
          <w:rStyle w:val="CommentReference"/>
        </w:rPr>
        <w:annotationRef/>
      </w:r>
      <w:r>
        <w:t>Same comment as in the previous section.</w:t>
      </w:r>
    </w:p>
  </w:comment>
  <w:comment w:id="84" w:author="Sunil S. Chirayath" w:date="2016-02-05T15:55:00Z" w:initials="SSC">
    <w:p w14:paraId="4C74DE59" w14:textId="77777777" w:rsidR="00AB6BB4" w:rsidRDefault="00AB6BB4">
      <w:pPr>
        <w:pStyle w:val="CommentText"/>
      </w:pPr>
      <w:r>
        <w:rPr>
          <w:rStyle w:val="CommentReference"/>
        </w:rPr>
        <w:annotationRef/>
      </w:r>
      <w:r>
        <w:t>Results and Discussions</w:t>
      </w:r>
    </w:p>
    <w:p w14:paraId="3A82EBAD" w14:textId="77777777" w:rsidR="00AB6BB4" w:rsidRDefault="00AB6BB4">
      <w:pPr>
        <w:pStyle w:val="CommentText"/>
      </w:pPr>
    </w:p>
    <w:p w14:paraId="2F4D9307" w14:textId="2671E80B" w:rsidR="00AB6BB4" w:rsidRDefault="00AB6BB4">
      <w:pPr>
        <w:pStyle w:val="CommentText"/>
      </w:pPr>
      <w:r>
        <w:t>Make sure the data has the material balance</w:t>
      </w:r>
    </w:p>
  </w:comment>
  <w:comment w:id="94" w:author="Sunil S. Chirayath" w:date="2016-02-05T15:56:00Z" w:initials="SSC">
    <w:p w14:paraId="06518E0B" w14:textId="2BE5E399" w:rsidR="00DE7321" w:rsidRDefault="00DE7321">
      <w:pPr>
        <w:pStyle w:val="CommentText"/>
      </w:pPr>
      <w:r>
        <w:rPr>
          <w:rStyle w:val="CommentReference"/>
        </w:rPr>
        <w:annotationRef/>
      </w:r>
      <w:r>
        <w:t>This and the next section should read like a paragraph and not a list of bulleted items</w:t>
      </w:r>
    </w:p>
  </w:comment>
  <w:comment w:id="95" w:author="Sunil S. Chirayath" w:date="2016-02-05T15:56:00Z" w:initials="SSC">
    <w:p w14:paraId="2D59405F" w14:textId="39298520" w:rsidR="00DE7321" w:rsidRDefault="00DE7321">
      <w:pPr>
        <w:pStyle w:val="CommentText"/>
      </w:pPr>
      <w:r>
        <w:rPr>
          <w:rStyle w:val="CommentReference"/>
        </w:rPr>
        <w:annotationRef/>
      </w:r>
      <w:r>
        <w:t>You should have more number of references based on the data you used in your curves plotted (from literature).  A respected journal manuscript should have at least 10 references with some references being journal papers and not reports/text books.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841AEA" w15:done="0"/>
  <w15:commentEx w15:paraId="11095967" w15:done="0"/>
  <w15:commentEx w15:paraId="2EB78874" w15:done="0"/>
  <w15:commentEx w15:paraId="5CACDE36" w15:done="0"/>
  <w15:commentEx w15:paraId="4719DB98" w15:done="0"/>
  <w15:commentEx w15:paraId="4BDD2611" w15:done="0"/>
  <w15:commentEx w15:paraId="3421315F" w15:done="0"/>
  <w15:commentEx w15:paraId="2F4D9307" w15:done="0"/>
  <w15:commentEx w15:paraId="06518E0B" w15:done="0"/>
  <w15:commentEx w15:paraId="2D5940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A6C3F"/>
    <w:multiLevelType w:val="multilevel"/>
    <w:tmpl w:val="DE308554"/>
    <w:lvl w:ilvl="0">
      <w:start w:val="1"/>
      <w:numFmt w:val="decimal"/>
      <w:pStyle w:val="Heading1"/>
      <w:lvlText w:val="%1."/>
      <w:lvlJc w:val="left"/>
      <w:pPr>
        <w:ind w:left="3870" w:firstLine="0"/>
      </w:pPr>
      <w:rPr>
        <w:rFonts w:hint="default"/>
      </w:rPr>
    </w:lvl>
    <w:lvl w:ilvl="1">
      <w:start w:val="1"/>
      <w:numFmt w:val="decimal"/>
      <w:pStyle w:val="Heading2"/>
      <w:lvlText w:val="%1.%2"/>
      <w:lvlJc w:val="left"/>
      <w:pPr>
        <w:ind w:left="576" w:hanging="576"/>
      </w:pPr>
      <w:rPr>
        <w:rFonts w:ascii="Times New Roman" w:hAnsi="Times New Roman"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nil S. Chirayath">
    <w15:presenceInfo w15:providerId="AD" w15:userId="S-1-5-21-73586283-839522115-1708537768-12774"/>
  </w15:person>
  <w15:person w15:author="Paul M. Mendoza">
    <w15:presenceInfo w15:providerId="AD" w15:userId="S-1-5-21-73586283-839522115-1708537768-177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Garamond&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aesfrsp2ptvlea59iv099m20xv22avsvvv&quot;&gt;My EndNote Library&lt;record-ids&gt;&lt;item&gt;83&lt;/item&gt;&lt;item&gt;127&lt;/item&gt;&lt;/record-ids&gt;&lt;/item&gt;&lt;/Libraries&gt;"/>
  </w:docVars>
  <w:rsids>
    <w:rsidRoot w:val="00C83BF7"/>
    <w:rsid w:val="0000575E"/>
    <w:rsid w:val="00014CDB"/>
    <w:rsid w:val="00014F9B"/>
    <w:rsid w:val="00021587"/>
    <w:rsid w:val="00032A03"/>
    <w:rsid w:val="00042393"/>
    <w:rsid w:val="00042C2A"/>
    <w:rsid w:val="0004449A"/>
    <w:rsid w:val="000537EE"/>
    <w:rsid w:val="0006127F"/>
    <w:rsid w:val="000727FC"/>
    <w:rsid w:val="00076E22"/>
    <w:rsid w:val="00080A81"/>
    <w:rsid w:val="00083B94"/>
    <w:rsid w:val="000A14E7"/>
    <w:rsid w:val="000A6490"/>
    <w:rsid w:val="000C39AA"/>
    <w:rsid w:val="000D2E3F"/>
    <w:rsid w:val="000D3DB4"/>
    <w:rsid w:val="000F21D6"/>
    <w:rsid w:val="00132B62"/>
    <w:rsid w:val="00140E89"/>
    <w:rsid w:val="00141E3C"/>
    <w:rsid w:val="00144A86"/>
    <w:rsid w:val="001754B7"/>
    <w:rsid w:val="001C0F25"/>
    <w:rsid w:val="001C3439"/>
    <w:rsid w:val="001F4E11"/>
    <w:rsid w:val="00205930"/>
    <w:rsid w:val="00216D66"/>
    <w:rsid w:val="00233913"/>
    <w:rsid w:val="00250BB9"/>
    <w:rsid w:val="00252258"/>
    <w:rsid w:val="00267066"/>
    <w:rsid w:val="00270E82"/>
    <w:rsid w:val="00271879"/>
    <w:rsid w:val="002861BF"/>
    <w:rsid w:val="0028761B"/>
    <w:rsid w:val="00297EFF"/>
    <w:rsid w:val="002A2587"/>
    <w:rsid w:val="002B5651"/>
    <w:rsid w:val="002D308A"/>
    <w:rsid w:val="002F634F"/>
    <w:rsid w:val="00302490"/>
    <w:rsid w:val="003112E2"/>
    <w:rsid w:val="00317FC7"/>
    <w:rsid w:val="00330F39"/>
    <w:rsid w:val="00340802"/>
    <w:rsid w:val="00344869"/>
    <w:rsid w:val="0035190C"/>
    <w:rsid w:val="0036361E"/>
    <w:rsid w:val="003735EA"/>
    <w:rsid w:val="003806BC"/>
    <w:rsid w:val="003927ED"/>
    <w:rsid w:val="003A78FD"/>
    <w:rsid w:val="003C45CA"/>
    <w:rsid w:val="003C4A02"/>
    <w:rsid w:val="003D2224"/>
    <w:rsid w:val="00410BCD"/>
    <w:rsid w:val="00413692"/>
    <w:rsid w:val="00423B73"/>
    <w:rsid w:val="00440B8B"/>
    <w:rsid w:val="00450600"/>
    <w:rsid w:val="004862C5"/>
    <w:rsid w:val="00492239"/>
    <w:rsid w:val="004A0E97"/>
    <w:rsid w:val="004D1F9A"/>
    <w:rsid w:val="004D3373"/>
    <w:rsid w:val="004F3DE9"/>
    <w:rsid w:val="004F5723"/>
    <w:rsid w:val="00511362"/>
    <w:rsid w:val="00523A9C"/>
    <w:rsid w:val="00531D48"/>
    <w:rsid w:val="00540DCF"/>
    <w:rsid w:val="005735E9"/>
    <w:rsid w:val="005B09C0"/>
    <w:rsid w:val="005C3D88"/>
    <w:rsid w:val="005E165E"/>
    <w:rsid w:val="005E554F"/>
    <w:rsid w:val="005E6863"/>
    <w:rsid w:val="006042F3"/>
    <w:rsid w:val="00623103"/>
    <w:rsid w:val="00623C4C"/>
    <w:rsid w:val="00645F60"/>
    <w:rsid w:val="00654ACF"/>
    <w:rsid w:val="007204FF"/>
    <w:rsid w:val="00744435"/>
    <w:rsid w:val="00751994"/>
    <w:rsid w:val="00794C57"/>
    <w:rsid w:val="00844C2E"/>
    <w:rsid w:val="00850154"/>
    <w:rsid w:val="00862EB6"/>
    <w:rsid w:val="008755D9"/>
    <w:rsid w:val="00882AB7"/>
    <w:rsid w:val="008A744B"/>
    <w:rsid w:val="008B0444"/>
    <w:rsid w:val="008D6F3C"/>
    <w:rsid w:val="00935F67"/>
    <w:rsid w:val="00952C54"/>
    <w:rsid w:val="0095605F"/>
    <w:rsid w:val="009561D5"/>
    <w:rsid w:val="00986D65"/>
    <w:rsid w:val="009C388C"/>
    <w:rsid w:val="009D1B00"/>
    <w:rsid w:val="009E0979"/>
    <w:rsid w:val="00A13BE6"/>
    <w:rsid w:val="00A27784"/>
    <w:rsid w:val="00A30081"/>
    <w:rsid w:val="00A54C54"/>
    <w:rsid w:val="00A61605"/>
    <w:rsid w:val="00A645F3"/>
    <w:rsid w:val="00A70EEF"/>
    <w:rsid w:val="00A73190"/>
    <w:rsid w:val="00A772A4"/>
    <w:rsid w:val="00A85018"/>
    <w:rsid w:val="00A87C29"/>
    <w:rsid w:val="00AA1FF4"/>
    <w:rsid w:val="00AA6F13"/>
    <w:rsid w:val="00AB6BB4"/>
    <w:rsid w:val="00AD3EF3"/>
    <w:rsid w:val="00AE7542"/>
    <w:rsid w:val="00AF03AF"/>
    <w:rsid w:val="00AF06AF"/>
    <w:rsid w:val="00B233D8"/>
    <w:rsid w:val="00B254A2"/>
    <w:rsid w:val="00B25F30"/>
    <w:rsid w:val="00B31C4D"/>
    <w:rsid w:val="00B34A6E"/>
    <w:rsid w:val="00B653F5"/>
    <w:rsid w:val="00B71B68"/>
    <w:rsid w:val="00BA4F7B"/>
    <w:rsid w:val="00BB61DD"/>
    <w:rsid w:val="00BC47FD"/>
    <w:rsid w:val="00BD1282"/>
    <w:rsid w:val="00BD2A73"/>
    <w:rsid w:val="00BF5AE3"/>
    <w:rsid w:val="00C10F41"/>
    <w:rsid w:val="00C23F07"/>
    <w:rsid w:val="00C37230"/>
    <w:rsid w:val="00C461CC"/>
    <w:rsid w:val="00C635A8"/>
    <w:rsid w:val="00C722DB"/>
    <w:rsid w:val="00C822DC"/>
    <w:rsid w:val="00C83BE4"/>
    <w:rsid w:val="00C83BF7"/>
    <w:rsid w:val="00C957B8"/>
    <w:rsid w:val="00CB6DD6"/>
    <w:rsid w:val="00CC37CA"/>
    <w:rsid w:val="00CD318B"/>
    <w:rsid w:val="00CE1536"/>
    <w:rsid w:val="00CF2DC3"/>
    <w:rsid w:val="00CF7F2F"/>
    <w:rsid w:val="00D55C2D"/>
    <w:rsid w:val="00D71F6F"/>
    <w:rsid w:val="00D76A17"/>
    <w:rsid w:val="00D85EDC"/>
    <w:rsid w:val="00D864CD"/>
    <w:rsid w:val="00DA1FE3"/>
    <w:rsid w:val="00DB5D21"/>
    <w:rsid w:val="00DC1801"/>
    <w:rsid w:val="00DE7321"/>
    <w:rsid w:val="00E05CDB"/>
    <w:rsid w:val="00E100D2"/>
    <w:rsid w:val="00E114F6"/>
    <w:rsid w:val="00E32F87"/>
    <w:rsid w:val="00E414A5"/>
    <w:rsid w:val="00E67E11"/>
    <w:rsid w:val="00E817E5"/>
    <w:rsid w:val="00E94235"/>
    <w:rsid w:val="00EA0339"/>
    <w:rsid w:val="00EA7DCB"/>
    <w:rsid w:val="00ED0D91"/>
    <w:rsid w:val="00ED2298"/>
    <w:rsid w:val="00ED59F6"/>
    <w:rsid w:val="00ED5CB5"/>
    <w:rsid w:val="00EE419F"/>
    <w:rsid w:val="00EF381C"/>
    <w:rsid w:val="00EF76A1"/>
    <w:rsid w:val="00F00263"/>
    <w:rsid w:val="00F204EC"/>
    <w:rsid w:val="00F37080"/>
    <w:rsid w:val="00F408F6"/>
    <w:rsid w:val="00F5409D"/>
    <w:rsid w:val="00F64F2F"/>
    <w:rsid w:val="00F650AF"/>
    <w:rsid w:val="00F91917"/>
    <w:rsid w:val="00FA143D"/>
    <w:rsid w:val="00FB4198"/>
    <w:rsid w:val="00FB4BC2"/>
    <w:rsid w:val="00FD0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B7E1"/>
  <w15:chartTrackingRefBased/>
  <w15:docId w15:val="{2C959A1D-F9E8-490B-A6E2-5B874908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2E2"/>
    <w:pPr>
      <w:spacing w:after="0" w:line="480" w:lineRule="auto"/>
    </w:pPr>
  </w:style>
  <w:style w:type="paragraph" w:styleId="Heading1">
    <w:name w:val="heading 1"/>
    <w:basedOn w:val="Normal"/>
    <w:next w:val="Normal"/>
    <w:link w:val="Heading1Char"/>
    <w:qFormat/>
    <w:rsid w:val="003927ED"/>
    <w:pPr>
      <w:keepNext/>
      <w:keepLines/>
      <w:pageBreakBefore/>
      <w:numPr>
        <w:numId w:val="12"/>
      </w:numPr>
      <w:jc w:val="center"/>
      <w:outlineLvl w:val="0"/>
    </w:pPr>
    <w:rPr>
      <w:rFonts w:eastAsiaTheme="majorEastAsia" w:cstheme="majorBidi"/>
      <w:bCs/>
      <w:caps/>
      <w:szCs w:val="28"/>
    </w:rPr>
  </w:style>
  <w:style w:type="paragraph" w:styleId="Heading2">
    <w:name w:val="heading 2"/>
    <w:basedOn w:val="Normal"/>
    <w:next w:val="Normal"/>
    <w:link w:val="Heading2Char"/>
    <w:unhideWhenUsed/>
    <w:qFormat/>
    <w:rsid w:val="003927ED"/>
    <w:pPr>
      <w:keepNext/>
      <w:keepLines/>
      <w:numPr>
        <w:ilvl w:val="1"/>
        <w:numId w:val="9"/>
      </w:numPr>
      <w:jc w:val="center"/>
      <w:outlineLvl w:val="1"/>
    </w:pPr>
    <w:rPr>
      <w:rFonts w:eastAsiaTheme="majorEastAsia" w:cstheme="majorBidi"/>
      <w:bCs/>
      <w:szCs w:val="26"/>
    </w:rPr>
  </w:style>
  <w:style w:type="paragraph" w:styleId="Heading3">
    <w:name w:val="heading 3"/>
    <w:basedOn w:val="Normal"/>
    <w:next w:val="Normal"/>
    <w:link w:val="Heading3Char"/>
    <w:unhideWhenUsed/>
    <w:qFormat/>
    <w:rsid w:val="00C83BF7"/>
    <w:pPr>
      <w:keepNext/>
      <w:keepLines/>
      <w:numPr>
        <w:ilvl w:val="2"/>
        <w:numId w:val="12"/>
      </w:numPr>
      <w:spacing w:before="200"/>
      <w:outlineLvl w:val="2"/>
    </w:pPr>
    <w:rPr>
      <w:rFonts w:eastAsiaTheme="majorEastAsia" w:cstheme="majorBidi"/>
      <w:bCs/>
    </w:rPr>
  </w:style>
  <w:style w:type="paragraph" w:styleId="Heading4">
    <w:name w:val="heading 4"/>
    <w:basedOn w:val="Normal"/>
    <w:next w:val="Normal"/>
    <w:link w:val="Heading4Char"/>
    <w:semiHidden/>
    <w:unhideWhenUsed/>
    <w:qFormat/>
    <w:rsid w:val="003927ED"/>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927ED"/>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927ED"/>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927ED"/>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927ED"/>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927ED"/>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link w:val="CaptionChar"/>
    <w:unhideWhenUsed/>
    <w:qFormat/>
    <w:rsid w:val="003927ED"/>
    <w:pPr>
      <w:spacing w:after="200" w:line="240" w:lineRule="auto"/>
      <w:jc w:val="center"/>
    </w:pPr>
    <w:rPr>
      <w:rFonts w:eastAsia="Times New Roman" w:cs="Times New Roman"/>
      <w:iCs/>
      <w:szCs w:val="18"/>
    </w:rPr>
  </w:style>
  <w:style w:type="character" w:customStyle="1" w:styleId="Heading1Char">
    <w:name w:val="Heading 1 Char"/>
    <w:basedOn w:val="DefaultParagraphFont"/>
    <w:link w:val="Heading1"/>
    <w:rsid w:val="003112E2"/>
    <w:rPr>
      <w:rFonts w:ascii="Garamond" w:eastAsiaTheme="majorEastAsia" w:hAnsi="Garamond" w:cstheme="majorBidi"/>
      <w:bCs/>
      <w:caps/>
      <w:sz w:val="24"/>
      <w:szCs w:val="28"/>
    </w:rPr>
  </w:style>
  <w:style w:type="paragraph" w:styleId="TOCHeading">
    <w:name w:val="TOC Heading"/>
    <w:basedOn w:val="Heading1"/>
    <w:next w:val="Normal"/>
    <w:uiPriority w:val="39"/>
    <w:semiHidden/>
    <w:unhideWhenUsed/>
    <w:qFormat/>
    <w:rsid w:val="003112E2"/>
    <w:pPr>
      <w:pageBreakBefore w:val="0"/>
      <w:numPr>
        <w:numId w:val="0"/>
      </w:numPr>
      <w:spacing w:before="240"/>
      <w:jc w:val="left"/>
      <w:outlineLvl w:val="9"/>
    </w:pPr>
    <w:rPr>
      <w:bCs w:val="0"/>
      <w:caps w:val="0"/>
      <w:color w:val="2E74B5" w:themeColor="accent1" w:themeShade="BF"/>
      <w:sz w:val="32"/>
      <w:szCs w:val="32"/>
    </w:rPr>
  </w:style>
  <w:style w:type="table" w:styleId="PlainTable2">
    <w:name w:val="Plain Table 2"/>
    <w:basedOn w:val="TableNormal"/>
    <w:uiPriority w:val="42"/>
    <w:rsid w:val="003112E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qFormat/>
    <w:rsid w:val="003112E2"/>
    <w:pPr>
      <w:jc w:val="center"/>
    </w:pPr>
    <w:rPr>
      <w:rFonts w:eastAsia="Times New Roman" w:cs="Times New Roman"/>
      <w:noProof/>
    </w:rPr>
  </w:style>
  <w:style w:type="character" w:customStyle="1" w:styleId="EndNoteBibliographyTitleChar">
    <w:name w:val="EndNote Bibliography Title Char"/>
    <w:basedOn w:val="DefaultParagraphFont"/>
    <w:link w:val="EndNoteBibliographyTitle"/>
    <w:rsid w:val="003112E2"/>
    <w:rPr>
      <w:rFonts w:eastAsia="Times New Roman" w:cs="Times New Roman"/>
      <w:noProof/>
    </w:rPr>
  </w:style>
  <w:style w:type="paragraph" w:customStyle="1" w:styleId="EndNoteBibliography">
    <w:name w:val="EndNote Bibliography"/>
    <w:basedOn w:val="Normal"/>
    <w:link w:val="EndNoteBibliographyChar"/>
    <w:qFormat/>
    <w:rsid w:val="00C10F41"/>
    <w:pPr>
      <w:spacing w:line="240" w:lineRule="auto"/>
    </w:pPr>
    <w:rPr>
      <w:rFonts w:eastAsia="Times New Roman" w:cs="Times New Roman"/>
      <w:noProof/>
    </w:rPr>
  </w:style>
  <w:style w:type="character" w:customStyle="1" w:styleId="EndNoteBibliographyChar">
    <w:name w:val="EndNote Bibliography Char"/>
    <w:basedOn w:val="DefaultParagraphFont"/>
    <w:link w:val="EndNoteBibliography"/>
    <w:rsid w:val="00C10F41"/>
    <w:rPr>
      <w:rFonts w:eastAsia="Times New Roman" w:cs="Times New Roman"/>
      <w:noProof/>
    </w:rPr>
  </w:style>
  <w:style w:type="character" w:customStyle="1" w:styleId="Heading2Char">
    <w:name w:val="Heading 2 Char"/>
    <w:basedOn w:val="DefaultParagraphFont"/>
    <w:link w:val="Heading2"/>
    <w:rsid w:val="003927ED"/>
    <w:rPr>
      <w:rFonts w:eastAsiaTheme="majorEastAsia" w:cstheme="majorBidi"/>
      <w:bCs/>
      <w:szCs w:val="26"/>
    </w:rPr>
  </w:style>
  <w:style w:type="character" w:customStyle="1" w:styleId="Heading3Char">
    <w:name w:val="Heading 3 Char"/>
    <w:basedOn w:val="DefaultParagraphFont"/>
    <w:link w:val="Heading3"/>
    <w:rsid w:val="00C83BF7"/>
    <w:rPr>
      <w:rFonts w:eastAsiaTheme="majorEastAsia" w:cstheme="majorBidi"/>
      <w:bCs/>
    </w:rPr>
  </w:style>
  <w:style w:type="character" w:customStyle="1" w:styleId="Heading4Char">
    <w:name w:val="Heading 4 Char"/>
    <w:basedOn w:val="DefaultParagraphFont"/>
    <w:link w:val="Heading4"/>
    <w:semiHidden/>
    <w:rsid w:val="003112E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semiHidden/>
    <w:rsid w:val="003112E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3112E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3112E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311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112E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3112E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112E2"/>
    <w:rPr>
      <w:rFonts w:ascii="Garamond" w:eastAsiaTheme="minorEastAsia" w:hAnsi="Garamond"/>
      <w:color w:val="5A5A5A" w:themeColor="text1" w:themeTint="A5"/>
      <w:spacing w:val="15"/>
    </w:rPr>
  </w:style>
  <w:style w:type="table" w:styleId="TableGrid">
    <w:name w:val="Table Grid"/>
    <w:aliases w:val="Equations Table"/>
    <w:basedOn w:val="TableNormal"/>
    <w:uiPriority w:val="39"/>
    <w:rsid w:val="00C822DC"/>
    <w:pPr>
      <w:spacing w:after="0" w:line="240" w:lineRule="auto"/>
      <w:contextualSpacing/>
      <w:jc w:val="center"/>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 w:type="character" w:styleId="PlaceholderText">
    <w:name w:val="Placeholder Text"/>
    <w:basedOn w:val="DefaultParagraphFont"/>
    <w:uiPriority w:val="99"/>
    <w:semiHidden/>
    <w:rsid w:val="003112E2"/>
    <w:rPr>
      <w:color w:val="808080"/>
    </w:rPr>
  </w:style>
  <w:style w:type="paragraph" w:styleId="ListParagraph">
    <w:name w:val="List Paragraph"/>
    <w:basedOn w:val="Normal"/>
    <w:uiPriority w:val="34"/>
    <w:qFormat/>
    <w:rsid w:val="003112E2"/>
    <w:pPr>
      <w:ind w:left="720"/>
      <w:contextualSpacing/>
    </w:pPr>
    <w:rPr>
      <w:rFonts w:eastAsia="Times New Roman" w:cs="Times New Roman"/>
    </w:rPr>
  </w:style>
  <w:style w:type="character" w:styleId="BookTitle">
    <w:name w:val="Book Title"/>
    <w:basedOn w:val="DefaultParagraphFont"/>
    <w:uiPriority w:val="33"/>
    <w:qFormat/>
    <w:rsid w:val="003112E2"/>
    <w:rPr>
      <w:rFonts w:ascii="Garamond" w:hAnsi="Garamond"/>
      <w:b/>
      <w:bCs/>
      <w:i/>
      <w:iCs/>
      <w:spacing w:val="5"/>
    </w:rPr>
  </w:style>
  <w:style w:type="table" w:styleId="PlainTable1">
    <w:name w:val="Plain Table 1"/>
    <w:basedOn w:val="TableNormal"/>
    <w:uiPriority w:val="41"/>
    <w:rsid w:val="003112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aliases w:val="Normal Table"/>
    <w:basedOn w:val="PlainTable1"/>
    <w:uiPriority w:val="40"/>
    <w:rsid w:val="00AD3EF3"/>
    <w:pPr>
      <w:contextualSpacing/>
      <w:jc w:val="center"/>
    </w:p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FFFFFF" w:themeFill="background1"/>
      <w:noWrap/>
      <w:vAlign w:val="center"/>
    </w:tcPr>
    <w:tblStylePr w:type="firstRow">
      <w:rPr>
        <w:rFonts w:ascii="Garamond" w:hAnsi="Garamond"/>
        <w:b/>
        <w:bCs/>
        <w:sz w:val="24"/>
      </w:rPr>
    </w:tblStylePr>
    <w:tblStylePr w:type="lastRow">
      <w:rPr>
        <w:b/>
        <w:bCs/>
      </w:rPr>
      <w:tblPr/>
      <w:tcPr>
        <w:tcBorders>
          <w:top w:val="double" w:sz="4" w:space="0" w:color="BFBFBF" w:themeColor="background1" w:themeShade="BF"/>
        </w:tcBorders>
      </w:tcPr>
    </w:tblStylePr>
    <w:tblStylePr w:type="firstCol">
      <w:rPr>
        <w:rFonts w:ascii="Garamond" w:hAnsi="Garamond"/>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112E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112E2"/>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12E2"/>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112E2"/>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112E2"/>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112E2"/>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112E2"/>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CaptionChar">
    <w:name w:val="Caption Char"/>
    <w:aliases w:val="Figure Caption Char"/>
    <w:basedOn w:val="DefaultParagraphFont"/>
    <w:link w:val="Caption"/>
    <w:rsid w:val="003927ED"/>
    <w:rPr>
      <w:rFonts w:eastAsia="Times New Roman" w:cs="Times New Roman"/>
      <w:iCs/>
      <w:szCs w:val="18"/>
    </w:rPr>
  </w:style>
  <w:style w:type="paragraph" w:customStyle="1" w:styleId="Equations">
    <w:name w:val="Equations"/>
    <w:basedOn w:val="Caption"/>
    <w:link w:val="EquationsChar"/>
    <w:qFormat/>
    <w:rsid w:val="003927ED"/>
    <w:pPr>
      <w:keepNext/>
      <w:spacing w:after="0"/>
    </w:pPr>
    <w:rPr>
      <w:color w:val="FFFFFF" w:themeColor="background1"/>
    </w:rPr>
  </w:style>
  <w:style w:type="character" w:customStyle="1" w:styleId="EquationsChar">
    <w:name w:val="Equations Char"/>
    <w:basedOn w:val="CaptionChar"/>
    <w:link w:val="Equations"/>
    <w:rsid w:val="003927ED"/>
    <w:rPr>
      <w:rFonts w:eastAsia="Times New Roman" w:cs="Times New Roman"/>
      <w:iCs/>
      <w:color w:val="FFFFFF" w:themeColor="background1"/>
      <w:szCs w:val="18"/>
    </w:rPr>
  </w:style>
  <w:style w:type="paragraph" w:customStyle="1" w:styleId="JRNCBody">
    <w:name w:val="JRNC_Body"/>
    <w:basedOn w:val="Normal"/>
    <w:link w:val="JRNCBodyChar"/>
    <w:rsid w:val="00032A03"/>
    <w:pPr>
      <w:spacing w:before="240" w:after="240" w:line="360" w:lineRule="auto"/>
      <w:jc w:val="both"/>
    </w:pPr>
    <w:rPr>
      <w:rFonts w:eastAsia="Times New Roman" w:cs="Times New Roman"/>
      <w:szCs w:val="20"/>
      <w:lang w:val="hu-HU" w:eastAsia="hu-HU"/>
    </w:rPr>
  </w:style>
  <w:style w:type="character" w:customStyle="1" w:styleId="JRNCBodyChar">
    <w:name w:val="JRNC_Body Char"/>
    <w:link w:val="JRNCBody"/>
    <w:rsid w:val="00032A03"/>
    <w:rPr>
      <w:rFonts w:eastAsia="Times New Roman" w:cs="Times New Roman"/>
      <w:szCs w:val="20"/>
      <w:lang w:val="hu-HU" w:eastAsia="hu-HU"/>
    </w:rPr>
  </w:style>
  <w:style w:type="paragraph" w:styleId="BalloonText">
    <w:name w:val="Balloon Text"/>
    <w:basedOn w:val="Normal"/>
    <w:link w:val="BalloonTextChar"/>
    <w:uiPriority w:val="99"/>
    <w:semiHidden/>
    <w:unhideWhenUsed/>
    <w:rsid w:val="009D1B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1B00"/>
    <w:rPr>
      <w:rFonts w:ascii="Segoe UI" w:hAnsi="Segoe UI" w:cs="Segoe UI"/>
      <w:sz w:val="18"/>
      <w:szCs w:val="18"/>
    </w:rPr>
  </w:style>
  <w:style w:type="character" w:styleId="CommentReference">
    <w:name w:val="annotation reference"/>
    <w:basedOn w:val="DefaultParagraphFont"/>
    <w:uiPriority w:val="99"/>
    <w:semiHidden/>
    <w:unhideWhenUsed/>
    <w:rsid w:val="009D1B00"/>
    <w:rPr>
      <w:sz w:val="16"/>
      <w:szCs w:val="16"/>
    </w:rPr>
  </w:style>
  <w:style w:type="paragraph" w:styleId="CommentText">
    <w:name w:val="annotation text"/>
    <w:basedOn w:val="Normal"/>
    <w:link w:val="CommentTextChar"/>
    <w:uiPriority w:val="99"/>
    <w:semiHidden/>
    <w:unhideWhenUsed/>
    <w:rsid w:val="009D1B00"/>
    <w:pPr>
      <w:spacing w:line="240" w:lineRule="auto"/>
    </w:pPr>
    <w:rPr>
      <w:sz w:val="20"/>
      <w:szCs w:val="20"/>
    </w:rPr>
  </w:style>
  <w:style w:type="character" w:customStyle="1" w:styleId="CommentTextChar">
    <w:name w:val="Comment Text Char"/>
    <w:basedOn w:val="DefaultParagraphFont"/>
    <w:link w:val="CommentText"/>
    <w:uiPriority w:val="99"/>
    <w:semiHidden/>
    <w:rsid w:val="009D1B00"/>
    <w:rPr>
      <w:sz w:val="20"/>
      <w:szCs w:val="20"/>
    </w:rPr>
  </w:style>
  <w:style w:type="paragraph" w:styleId="CommentSubject">
    <w:name w:val="annotation subject"/>
    <w:basedOn w:val="CommentText"/>
    <w:next w:val="CommentText"/>
    <w:link w:val="CommentSubjectChar"/>
    <w:uiPriority w:val="99"/>
    <w:semiHidden/>
    <w:unhideWhenUsed/>
    <w:rsid w:val="009D1B00"/>
    <w:rPr>
      <w:b/>
      <w:bCs/>
    </w:rPr>
  </w:style>
  <w:style w:type="character" w:customStyle="1" w:styleId="CommentSubjectChar">
    <w:name w:val="Comment Subject Char"/>
    <w:basedOn w:val="CommentTextChar"/>
    <w:link w:val="CommentSubject"/>
    <w:uiPriority w:val="99"/>
    <w:semiHidden/>
    <w:rsid w:val="009D1B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980217-917B-443C-B83A-49B933738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20</Pages>
  <Words>3877</Words>
  <Characters>22103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 Mendoza</dc:creator>
  <cp:keywords/>
  <dc:description/>
  <cp:lastModifiedBy>Paul M. Mendoza</cp:lastModifiedBy>
  <cp:revision>110</cp:revision>
  <cp:lastPrinted>2016-02-10T15:38:00Z</cp:lastPrinted>
  <dcterms:created xsi:type="dcterms:W3CDTF">2016-01-25T17:21:00Z</dcterms:created>
  <dcterms:modified xsi:type="dcterms:W3CDTF">2016-02-10T15:41:00Z</dcterms:modified>
</cp:coreProperties>
</file>